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AA08E"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rPr>
        <w:t xml:space="preserve">A NEW SPECIES OF RANID FROG (AMPHIBIA: ANURA: RANIDAE) OF THE </w:t>
      </w:r>
      <w:r w:rsidRPr="009B159C">
        <w:rPr>
          <w:rFonts w:ascii="Times New Roman" w:hAnsi="Times New Roman" w:cs="Times New Roman"/>
          <w:i/>
        </w:rPr>
        <w:t>HYLARANA SIGNATA</w:t>
      </w:r>
      <w:r w:rsidRPr="009B159C">
        <w:rPr>
          <w:rFonts w:ascii="Times New Roman" w:hAnsi="Times New Roman" w:cs="Times New Roman"/>
        </w:rPr>
        <w:t xml:space="preserve"> COMPLEX FROM PENINSULAR MALAYSIA</w:t>
      </w:r>
    </w:p>
    <w:p w14:paraId="3B5E3FB4" w14:textId="77777777" w:rsidR="00E93BEF" w:rsidRPr="009B159C" w:rsidRDefault="00E93BEF">
      <w:pPr>
        <w:pStyle w:val="DefaultStyle"/>
        <w:spacing w:line="480" w:lineRule="auto"/>
        <w:jc w:val="center"/>
        <w:rPr>
          <w:rFonts w:ascii="Times New Roman" w:hAnsi="Times New Roman" w:cs="Times New Roman"/>
        </w:rPr>
      </w:pPr>
    </w:p>
    <w:p w14:paraId="29BEA73F" w14:textId="524BD78A"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Kin Onn Chan</w:t>
      </w:r>
      <w:r w:rsidR="00F5381C" w:rsidRPr="009B159C">
        <w:rPr>
          <w:rFonts w:ascii="Times New Roman" w:hAnsi="Times New Roman" w:cs="Times New Roman"/>
          <w:smallCaps/>
          <w:vertAlign w:val="superscript"/>
        </w:rPr>
        <w:t>1,</w:t>
      </w:r>
      <w:r w:rsidR="00F5381C" w:rsidRPr="009B159C">
        <w:rPr>
          <w:rStyle w:val="FootnoteReference"/>
          <w:rFonts w:ascii="Times New Roman" w:hAnsi="Times New Roman" w:cs="Times New Roman"/>
          <w:smallCaps/>
        </w:rPr>
        <w:footnoteReference w:id="1"/>
      </w:r>
      <w:r w:rsidR="00F5381C" w:rsidRPr="009B159C">
        <w:rPr>
          <w:rFonts w:ascii="Times New Roman" w:hAnsi="Times New Roman" w:cs="Times New Roman"/>
          <w:smallCaps/>
        </w:rPr>
        <w:t>,</w:t>
      </w:r>
      <w:r w:rsidRPr="009B159C">
        <w:rPr>
          <w:rFonts w:ascii="Times New Roman" w:hAnsi="Times New Roman" w:cs="Times New Roman"/>
          <w:smallCaps/>
        </w:rPr>
        <w:t xml:space="preserve"> Rafe M. Brown</w:t>
      </w:r>
      <w:r w:rsidRPr="009B159C">
        <w:rPr>
          <w:rFonts w:ascii="Times New Roman" w:hAnsi="Times New Roman" w:cs="Times New Roman"/>
          <w:smallCaps/>
          <w:vertAlign w:val="superscript"/>
        </w:rPr>
        <w:t>1</w:t>
      </w:r>
      <w:r w:rsidR="00ED298F">
        <w:rPr>
          <w:rFonts w:ascii="Times New Roman" w:hAnsi="Times New Roman" w:cs="Times New Roman"/>
          <w:smallCaps/>
        </w:rPr>
        <w:t>, Kelvin K.</w:t>
      </w:r>
      <w:r w:rsidRPr="009B159C">
        <w:rPr>
          <w:rFonts w:ascii="Times New Roman" w:hAnsi="Times New Roman" w:cs="Times New Roman"/>
          <w:smallCaps/>
        </w:rPr>
        <w:t>P. Lim</w:t>
      </w:r>
      <w:r w:rsidRPr="009B159C">
        <w:rPr>
          <w:rFonts w:ascii="Times New Roman" w:hAnsi="Times New Roman" w:cs="Times New Roman"/>
          <w:smallCaps/>
          <w:vertAlign w:val="superscript"/>
        </w:rPr>
        <w:t>2</w:t>
      </w:r>
      <w:r w:rsidRPr="009B159C">
        <w:rPr>
          <w:rFonts w:ascii="Times New Roman" w:hAnsi="Times New Roman" w:cs="Times New Roman"/>
          <w:smallCaps/>
        </w:rPr>
        <w:t xml:space="preserve">, </w:t>
      </w:r>
      <w:proofErr w:type="spellStart"/>
      <w:r w:rsidRPr="009B159C">
        <w:rPr>
          <w:rFonts w:ascii="Times New Roman" w:hAnsi="Times New Roman" w:cs="Times New Roman"/>
          <w:smallCaps/>
        </w:rPr>
        <w:t>Norhayati</w:t>
      </w:r>
      <w:proofErr w:type="spellEnd"/>
      <w:r w:rsidRPr="009B159C">
        <w:rPr>
          <w:rFonts w:ascii="Times New Roman" w:hAnsi="Times New Roman" w:cs="Times New Roman"/>
          <w:smallCaps/>
        </w:rPr>
        <w:t xml:space="preserve"> Ahmad</w:t>
      </w:r>
      <w:r w:rsidRPr="009B159C">
        <w:rPr>
          <w:rFonts w:ascii="Times New Roman" w:hAnsi="Times New Roman" w:cs="Times New Roman"/>
          <w:smallCaps/>
          <w:vertAlign w:val="superscript"/>
        </w:rPr>
        <w:t>3</w:t>
      </w:r>
      <w:r w:rsidRPr="009B159C">
        <w:rPr>
          <w:rFonts w:ascii="Times New Roman" w:hAnsi="Times New Roman" w:cs="Times New Roman"/>
          <w:smallCaps/>
        </w:rPr>
        <w:t>, and Lee Grismer</w:t>
      </w:r>
      <w:r w:rsidRPr="009B159C">
        <w:rPr>
          <w:rFonts w:ascii="Times New Roman" w:hAnsi="Times New Roman" w:cs="Times New Roman"/>
          <w:smallCaps/>
          <w:vertAlign w:val="superscript"/>
        </w:rPr>
        <w:t>4</w:t>
      </w:r>
    </w:p>
    <w:p w14:paraId="1222E0F9" w14:textId="77777777" w:rsidR="00E93BEF" w:rsidRPr="009B159C" w:rsidRDefault="00E93BEF">
      <w:pPr>
        <w:pStyle w:val="DefaultStyle"/>
        <w:spacing w:line="480" w:lineRule="auto"/>
        <w:jc w:val="center"/>
        <w:rPr>
          <w:rFonts w:ascii="Times New Roman" w:hAnsi="Times New Roman" w:cs="Times New Roman"/>
        </w:rPr>
      </w:pPr>
    </w:p>
    <w:p w14:paraId="5F1D761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vertAlign w:val="superscript"/>
        </w:rPr>
        <w:t>1</w:t>
      </w:r>
      <w:r w:rsidRPr="009B159C">
        <w:rPr>
          <w:rFonts w:ascii="Times New Roman" w:hAnsi="Times New Roman" w:cs="Times New Roman"/>
          <w:i/>
        </w:rPr>
        <w:t>Biodiversity Institute and Department of Ecology and Evolutionary Biology, University of Kansas, Lawrence, KS 66045-7561, USA</w:t>
      </w:r>
    </w:p>
    <w:p w14:paraId="08473A34"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vertAlign w:val="superscript"/>
        </w:rPr>
        <w:t>2</w:t>
      </w:r>
      <w:r w:rsidRPr="009B159C">
        <w:rPr>
          <w:rFonts w:ascii="Times New Roman" w:hAnsi="Times New Roman" w:cs="Times New Roman"/>
          <w:i/>
          <w:iCs/>
        </w:rPr>
        <w:t>Raffles Museum of Biodiversity Research, Department of Biological Sciences,</w:t>
      </w:r>
    </w:p>
    <w:p w14:paraId="2F909011" w14:textId="77777777" w:rsidR="00E93BEF" w:rsidRPr="009B159C" w:rsidRDefault="00143DFB">
      <w:pPr>
        <w:pStyle w:val="DefaultStyle"/>
        <w:widowControl w:val="0"/>
        <w:spacing w:line="480" w:lineRule="auto"/>
        <w:jc w:val="center"/>
        <w:rPr>
          <w:rFonts w:ascii="Times New Roman" w:hAnsi="Times New Roman" w:cs="Times New Roman"/>
        </w:rPr>
      </w:pPr>
      <w:r w:rsidRPr="009B159C">
        <w:rPr>
          <w:rFonts w:ascii="Times New Roman" w:hAnsi="Times New Roman" w:cs="Times New Roman"/>
          <w:i/>
          <w:iCs/>
        </w:rPr>
        <w:t>National University of Singapore, 6 Science Drive 2, Singapore 117546, Republic of Singapore</w:t>
      </w:r>
    </w:p>
    <w:p w14:paraId="57F3B856"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color w:val="231F20"/>
          <w:vertAlign w:val="superscript"/>
        </w:rPr>
        <w:t>3</w:t>
      </w:r>
      <w:r w:rsidRPr="009B159C">
        <w:rPr>
          <w:rFonts w:ascii="Times New Roman" w:hAnsi="Times New Roman" w:cs="Times New Roman"/>
          <w:i/>
          <w:color w:val="231F20"/>
        </w:rPr>
        <w:t xml:space="preserve">School of Environment and Natural Resource Sciences, Faculty of Science and Technology, </w:t>
      </w:r>
      <w:proofErr w:type="spellStart"/>
      <w:r w:rsidRPr="009B159C">
        <w:rPr>
          <w:rFonts w:ascii="Times New Roman" w:hAnsi="Times New Roman" w:cs="Times New Roman"/>
          <w:i/>
          <w:color w:val="231F20"/>
        </w:rPr>
        <w:t>Universiti</w:t>
      </w:r>
      <w:proofErr w:type="spellEnd"/>
      <w:r w:rsidRPr="009B159C">
        <w:rPr>
          <w:rFonts w:ascii="Times New Roman" w:hAnsi="Times New Roman" w:cs="Times New Roman"/>
          <w:i/>
          <w:color w:val="231F20"/>
        </w:rPr>
        <w:t xml:space="preserve"> </w:t>
      </w:r>
      <w:proofErr w:type="spellStart"/>
      <w:r w:rsidRPr="009B159C">
        <w:rPr>
          <w:rFonts w:ascii="Times New Roman" w:hAnsi="Times New Roman" w:cs="Times New Roman"/>
          <w:i/>
          <w:color w:val="231F20"/>
        </w:rPr>
        <w:t>Kebangsaan</w:t>
      </w:r>
      <w:proofErr w:type="spellEnd"/>
      <w:r w:rsidRPr="009B159C">
        <w:rPr>
          <w:rFonts w:ascii="Times New Roman" w:hAnsi="Times New Roman" w:cs="Times New Roman"/>
          <w:i/>
          <w:color w:val="231F20"/>
        </w:rPr>
        <w:t xml:space="preserve"> Malaysia, 43600 </w:t>
      </w:r>
      <w:proofErr w:type="spellStart"/>
      <w:r w:rsidRPr="009B159C">
        <w:rPr>
          <w:rFonts w:ascii="Times New Roman" w:hAnsi="Times New Roman" w:cs="Times New Roman"/>
          <w:i/>
          <w:color w:val="231F20"/>
        </w:rPr>
        <w:t>Bangi</w:t>
      </w:r>
      <w:proofErr w:type="spellEnd"/>
      <w:r w:rsidRPr="009B159C">
        <w:rPr>
          <w:rFonts w:ascii="Times New Roman" w:hAnsi="Times New Roman" w:cs="Times New Roman"/>
          <w:i/>
          <w:color w:val="231F20"/>
        </w:rPr>
        <w:t xml:space="preserve">, Selangor </w:t>
      </w:r>
      <w:proofErr w:type="spellStart"/>
      <w:r w:rsidRPr="009B159C">
        <w:rPr>
          <w:rFonts w:ascii="Times New Roman" w:hAnsi="Times New Roman" w:cs="Times New Roman"/>
          <w:i/>
          <w:color w:val="231F20"/>
        </w:rPr>
        <w:t>Darul</w:t>
      </w:r>
      <w:proofErr w:type="spellEnd"/>
      <w:r w:rsidRPr="009B159C">
        <w:rPr>
          <w:rFonts w:ascii="Times New Roman" w:hAnsi="Times New Roman" w:cs="Times New Roman"/>
          <w:i/>
          <w:color w:val="231F20"/>
        </w:rPr>
        <w:t xml:space="preserve"> </w:t>
      </w:r>
      <w:proofErr w:type="spellStart"/>
      <w:r w:rsidRPr="009B159C">
        <w:rPr>
          <w:rFonts w:ascii="Times New Roman" w:hAnsi="Times New Roman" w:cs="Times New Roman"/>
          <w:i/>
          <w:color w:val="231F20"/>
        </w:rPr>
        <w:t>Ehsan</w:t>
      </w:r>
      <w:proofErr w:type="spellEnd"/>
      <w:r w:rsidRPr="009B159C">
        <w:rPr>
          <w:rFonts w:ascii="Times New Roman" w:hAnsi="Times New Roman" w:cs="Times New Roman"/>
          <w:i/>
          <w:color w:val="231F20"/>
        </w:rPr>
        <w:t>, Malaysia</w:t>
      </w:r>
    </w:p>
    <w:p w14:paraId="72774705" w14:textId="799DEA05" w:rsidR="00EB498A" w:rsidRPr="009B159C" w:rsidRDefault="00143DFB" w:rsidP="00F5381C">
      <w:pPr>
        <w:pStyle w:val="DefaultStyle"/>
        <w:spacing w:line="480" w:lineRule="auto"/>
        <w:jc w:val="center"/>
        <w:rPr>
          <w:rFonts w:ascii="Times New Roman" w:hAnsi="Times New Roman" w:cs="Times New Roman"/>
        </w:rPr>
        <w:sectPr w:rsidR="00EB498A" w:rsidRPr="009B159C">
          <w:headerReference w:type="even" r:id="rId7"/>
          <w:headerReference w:type="default" r:id="rId8"/>
          <w:footerReference w:type="even" r:id="rId9"/>
          <w:footerReference w:type="default" r:id="rId10"/>
          <w:headerReference w:type="first" r:id="rId11"/>
          <w:footerReference w:type="first" r:id="rId12"/>
          <w:footnotePr>
            <w:numStart w:val="5"/>
          </w:footnotePr>
          <w:pgSz w:w="12240" w:h="15840"/>
          <w:pgMar w:top="1440" w:right="1800" w:bottom="1440" w:left="1800" w:header="720" w:footer="0" w:gutter="0"/>
          <w:lnNumType w:countBy="1" w:distance="283" w:restart="continuous"/>
          <w:cols w:space="720"/>
          <w:formProt w:val="0"/>
          <w:docGrid w:linePitch="360"/>
        </w:sectPr>
      </w:pPr>
      <w:r w:rsidRPr="009B159C">
        <w:rPr>
          <w:rFonts w:ascii="Times New Roman" w:hAnsi="Times New Roman" w:cs="Times New Roman"/>
          <w:color w:val="231F20"/>
          <w:vertAlign w:val="superscript"/>
        </w:rPr>
        <w:t>4</w:t>
      </w:r>
      <w:r w:rsidRPr="009B159C">
        <w:rPr>
          <w:rFonts w:ascii="Times New Roman" w:hAnsi="Times New Roman" w:cs="Times New Roman"/>
          <w:i/>
          <w:iCs/>
        </w:rPr>
        <w:t xml:space="preserve">Department of Biology, La Sierra University, 4500 </w:t>
      </w:r>
      <w:proofErr w:type="spellStart"/>
      <w:r w:rsidRPr="009B159C">
        <w:rPr>
          <w:rFonts w:ascii="Times New Roman" w:hAnsi="Times New Roman" w:cs="Times New Roman"/>
          <w:i/>
          <w:iCs/>
        </w:rPr>
        <w:t>Riverwalk</w:t>
      </w:r>
      <w:proofErr w:type="spellEnd"/>
      <w:r w:rsidRPr="009B159C">
        <w:rPr>
          <w:rFonts w:ascii="Times New Roman" w:hAnsi="Times New Roman" w:cs="Times New Roman"/>
          <w:i/>
          <w:iCs/>
        </w:rPr>
        <w:t xml:space="preserve"> Parkway, Riverside, California, 92515-8247 USA</w:t>
      </w:r>
    </w:p>
    <w:p w14:paraId="0302283A" w14:textId="26AD31C0" w:rsidR="00E93BEF" w:rsidRPr="009B159C" w:rsidRDefault="00143DFB" w:rsidP="006B7814">
      <w:pPr>
        <w:pStyle w:val="DefaultStyle"/>
        <w:spacing w:line="480" w:lineRule="auto"/>
        <w:ind w:firstLine="720"/>
        <w:rPr>
          <w:rFonts w:ascii="Times New Roman" w:hAnsi="Times New Roman" w:cs="Times New Roman"/>
        </w:rPr>
      </w:pPr>
      <w:r w:rsidRPr="009B159C">
        <w:rPr>
          <w:rFonts w:ascii="Times New Roman" w:hAnsi="Times New Roman" w:cs="Times New Roman"/>
          <w:iCs/>
          <w:smallCaps/>
        </w:rPr>
        <w:lastRenderedPageBreak/>
        <w:t>Abstract</w:t>
      </w:r>
      <w:r w:rsidRPr="009B159C">
        <w:rPr>
          <w:rFonts w:ascii="Times New Roman" w:hAnsi="Times New Roman" w:cs="Times New Roman"/>
        </w:rPr>
        <w:t>:</w:t>
      </w:r>
      <w:r w:rsidRPr="009B159C">
        <w:rPr>
          <w:rFonts w:ascii="Times New Roman" w:hAnsi="Times New Roman" w:cs="Times New Roman"/>
          <w:i/>
        </w:rPr>
        <w:t xml:space="preserve"> </w:t>
      </w:r>
      <w:r w:rsidRPr="009B159C">
        <w:rPr>
          <w:rFonts w:ascii="Times New Roman" w:hAnsi="Times New Roman" w:cs="Times New Roman"/>
        </w:rPr>
        <w:t xml:space="preserve">We describe a new species </w:t>
      </w:r>
      <w:r w:rsidR="006B7814" w:rsidRPr="009B159C">
        <w:rPr>
          <w:rFonts w:ascii="Times New Roman" w:hAnsi="Times New Roman" w:cs="Times New Roman"/>
        </w:rPr>
        <w:t xml:space="preserve">of </w:t>
      </w:r>
      <w:proofErr w:type="spellStart"/>
      <w:r w:rsidR="006B7814" w:rsidRPr="009B159C">
        <w:rPr>
          <w:rFonts w:ascii="Times New Roman" w:hAnsi="Times New Roman" w:cs="Times New Roman"/>
        </w:rPr>
        <w:t>ranid</w:t>
      </w:r>
      <w:proofErr w:type="spellEnd"/>
      <w:r w:rsidR="006B7814" w:rsidRPr="009B159C">
        <w:rPr>
          <w:rFonts w:ascii="Times New Roman" w:hAnsi="Times New Roman" w:cs="Times New Roman"/>
        </w:rPr>
        <w:t xml:space="preserve"> frog </w:t>
      </w:r>
      <w:r w:rsidRPr="009B159C">
        <w:rPr>
          <w:rFonts w:ascii="Times New Roman" w:hAnsi="Times New Roman" w:cs="Times New Roman"/>
        </w:rPr>
        <w:t xml:space="preserve">from the </w:t>
      </w:r>
      <w:proofErr w:type="spellStart"/>
      <w:r w:rsidRPr="009B159C">
        <w:rPr>
          <w:rFonts w:ascii="Times New Roman" w:hAnsi="Times New Roman" w:cs="Times New Roman"/>
          <w:i/>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 in Peninsular Malaysia based on morphological and genetic differentiation. The new </w:t>
      </w:r>
      <w:r w:rsidR="00816DDA" w:rsidRPr="009B159C">
        <w:rPr>
          <w:rFonts w:ascii="Times New Roman" w:hAnsi="Times New Roman" w:cs="Times New Roman"/>
        </w:rPr>
        <w:t>species can</w:t>
      </w:r>
      <w:r w:rsidRPr="009B159C">
        <w:rPr>
          <w:rFonts w:ascii="Times New Roman" w:hAnsi="Times New Roman" w:cs="Times New Roman"/>
        </w:rPr>
        <w:t xml:space="preserve"> be </w:t>
      </w:r>
      <w:r w:rsidR="00F5381C" w:rsidRPr="009B159C">
        <w:rPr>
          <w:rFonts w:ascii="Times New Roman" w:hAnsi="Times New Roman" w:cs="Times New Roman"/>
        </w:rPr>
        <w:t>distinguished</w:t>
      </w:r>
      <w:r w:rsidRPr="009B159C">
        <w:rPr>
          <w:rFonts w:ascii="Times New Roman" w:hAnsi="Times New Roman" w:cs="Times New Roman"/>
        </w:rPr>
        <w:t xml:space="preserve"> from its congeners by the following combination of characters: (1</w:t>
      </w:r>
      <w:r w:rsidRPr="009B159C">
        <w:rPr>
          <w:rFonts w:ascii="Times New Roman" w:hAnsi="Times New Roman" w:cs="Times New Roman"/>
          <w:bCs/>
        </w:rPr>
        <w:t xml:space="preserve">) adult males reaching </w:t>
      </w:r>
      <w:r w:rsidR="00D036F7">
        <w:rPr>
          <w:rFonts w:ascii="Times New Roman" w:hAnsi="Times New Roman" w:cs="Times New Roman"/>
          <w:bCs/>
        </w:rPr>
        <w:t>37.4–</w:t>
      </w:r>
      <w:r w:rsidRPr="009B159C">
        <w:rPr>
          <w:rFonts w:ascii="Times New Roman" w:hAnsi="Times New Roman" w:cs="Times New Roman"/>
          <w:bCs/>
        </w:rPr>
        <w:t>37.6 mm SVL;</w:t>
      </w:r>
      <w:r w:rsidR="006B7814" w:rsidRPr="009B159C">
        <w:rPr>
          <w:rFonts w:ascii="Times New Roman" w:hAnsi="Times New Roman" w:cs="Times New Roman"/>
          <w:bCs/>
        </w:rPr>
        <w:t xml:space="preserve"> (2) nuptial pads absent </w:t>
      </w:r>
      <w:r w:rsidR="00D036F7">
        <w:rPr>
          <w:rFonts w:ascii="Times New Roman" w:hAnsi="Times New Roman" w:cs="Times New Roman"/>
          <w:bCs/>
        </w:rPr>
        <w:t>in males</w:t>
      </w:r>
      <w:r w:rsidRPr="009B159C">
        <w:rPr>
          <w:rFonts w:ascii="Times New Roman" w:hAnsi="Times New Roman" w:cs="Times New Roman"/>
          <w:bCs/>
        </w:rPr>
        <w:t xml:space="preserve">; </w:t>
      </w:r>
      <w:r w:rsidR="00D036F7">
        <w:rPr>
          <w:rFonts w:ascii="Times New Roman" w:hAnsi="Times New Roman" w:cs="Times New Roman"/>
          <w:bCs/>
        </w:rPr>
        <w:t>(3) humeral glands in males large (4.2 mm)</w:t>
      </w:r>
      <w:r w:rsidRPr="009B159C">
        <w:rPr>
          <w:rFonts w:ascii="Times New Roman" w:hAnsi="Times New Roman" w:cs="Times New Roman"/>
          <w:bCs/>
        </w:rPr>
        <w:t xml:space="preserve">; (4) webbing on toes reduced, </w:t>
      </w:r>
      <w:r w:rsidR="001F3729" w:rsidRPr="009B159C">
        <w:rPr>
          <w:rFonts w:ascii="Times New Roman" w:hAnsi="Times New Roman" w:cs="Times New Roman"/>
          <w:bCs/>
        </w:rPr>
        <w:t>one phalanx free of web on post-axial side of Toe II and pre-axial side of Toe V</w:t>
      </w:r>
      <w:r w:rsidRPr="009B159C">
        <w:rPr>
          <w:rFonts w:ascii="Times New Roman" w:hAnsi="Times New Roman" w:cs="Times New Roman"/>
          <w:bCs/>
        </w:rPr>
        <w:t xml:space="preserve">; (5) dorsolateral stripe straight, </w:t>
      </w:r>
      <w:r w:rsidR="00CD430D" w:rsidRPr="009B159C">
        <w:rPr>
          <w:rFonts w:ascii="Times New Roman" w:hAnsi="Times New Roman" w:cs="Times New Roman"/>
          <w:bCs/>
        </w:rPr>
        <w:t>continuous</w:t>
      </w:r>
      <w:r w:rsidRPr="009B159C">
        <w:rPr>
          <w:rFonts w:ascii="Times New Roman" w:hAnsi="Times New Roman" w:cs="Times New Roman"/>
          <w:bCs/>
        </w:rPr>
        <w:t xml:space="preserve">, red or orange in color; (6) </w:t>
      </w:r>
      <w:proofErr w:type="spellStart"/>
      <w:r w:rsidRPr="009B159C">
        <w:rPr>
          <w:rFonts w:ascii="Times New Roman" w:hAnsi="Times New Roman" w:cs="Times New Roman"/>
          <w:bCs/>
        </w:rPr>
        <w:t>middorsal</w:t>
      </w:r>
      <w:proofErr w:type="spellEnd"/>
      <w:r w:rsidRPr="009B159C">
        <w:rPr>
          <w:rFonts w:ascii="Times New Roman" w:hAnsi="Times New Roman" w:cs="Times New Roman"/>
          <w:bCs/>
        </w:rPr>
        <w:t xml:space="preserve"> region black, unmarked; (7) flanks black, </w:t>
      </w:r>
      <w:r w:rsidR="00F5381C" w:rsidRPr="009B159C">
        <w:rPr>
          <w:rFonts w:ascii="Times New Roman" w:hAnsi="Times New Roman" w:cs="Times New Roman"/>
          <w:bCs/>
        </w:rPr>
        <w:t xml:space="preserve">coloration </w:t>
      </w:r>
      <w:proofErr w:type="spellStart"/>
      <w:r w:rsidRPr="009B159C">
        <w:rPr>
          <w:rFonts w:ascii="Times New Roman" w:hAnsi="Times New Roman" w:cs="Times New Roman"/>
          <w:bCs/>
        </w:rPr>
        <w:t>unstratified</w:t>
      </w:r>
      <w:proofErr w:type="spellEnd"/>
      <w:r w:rsidRPr="009B159C">
        <w:rPr>
          <w:rFonts w:ascii="Times New Roman" w:hAnsi="Times New Roman" w:cs="Times New Roman"/>
          <w:bCs/>
        </w:rPr>
        <w:t xml:space="preserve">; (8) </w:t>
      </w:r>
      <w:r w:rsidR="00F5381C" w:rsidRPr="009B159C">
        <w:rPr>
          <w:rFonts w:ascii="Times New Roman" w:hAnsi="Times New Roman" w:cs="Times New Roman"/>
          <w:bCs/>
        </w:rPr>
        <w:t xml:space="preserve">flanks, dorsal surfaces of limbs, and upper lip </w:t>
      </w:r>
      <w:r w:rsidR="009903D7">
        <w:rPr>
          <w:rFonts w:ascii="Times New Roman" w:hAnsi="Times New Roman" w:cs="Times New Roman"/>
          <w:bCs/>
        </w:rPr>
        <w:t xml:space="preserve">with </w:t>
      </w:r>
      <w:r w:rsidR="00F5381C" w:rsidRPr="009B159C">
        <w:rPr>
          <w:rFonts w:ascii="Times New Roman" w:hAnsi="Times New Roman" w:cs="Times New Roman"/>
          <w:bCs/>
        </w:rPr>
        <w:t>large, round, yellow</w:t>
      </w:r>
      <w:r w:rsidR="009903D7">
        <w:rPr>
          <w:rFonts w:ascii="Times New Roman" w:hAnsi="Times New Roman" w:cs="Times New Roman"/>
          <w:bCs/>
        </w:rPr>
        <w:t xml:space="preserve"> spots</w:t>
      </w:r>
      <w:r w:rsidR="00F5381C" w:rsidRPr="009B159C">
        <w:rPr>
          <w:rFonts w:ascii="Times New Roman" w:hAnsi="Times New Roman" w:cs="Times New Roman"/>
          <w:bCs/>
        </w:rPr>
        <w:t>;</w:t>
      </w:r>
      <w:r w:rsidRPr="009B159C">
        <w:rPr>
          <w:rFonts w:ascii="Times New Roman" w:hAnsi="Times New Roman" w:cs="Times New Roman"/>
          <w:bCs/>
        </w:rPr>
        <w:t xml:space="preserve"> (9) venter </w:t>
      </w:r>
      <w:r w:rsidR="000169BF" w:rsidRPr="009B159C">
        <w:rPr>
          <w:rFonts w:ascii="Times New Roman" w:hAnsi="Times New Roman" w:cs="Times New Roman"/>
          <w:bCs/>
        </w:rPr>
        <w:t>grayish-brown</w:t>
      </w:r>
      <w:r w:rsidRPr="009B159C">
        <w:rPr>
          <w:rFonts w:ascii="Times New Roman" w:hAnsi="Times New Roman" w:cs="Times New Roman"/>
          <w:bCs/>
        </w:rPr>
        <w:t xml:space="preserve">, </w:t>
      </w:r>
      <w:r w:rsidR="00F5381C" w:rsidRPr="009B159C">
        <w:rPr>
          <w:rFonts w:ascii="Times New Roman" w:hAnsi="Times New Roman" w:cs="Times New Roman"/>
          <w:bCs/>
        </w:rPr>
        <w:t xml:space="preserve">with light </w:t>
      </w:r>
      <w:r w:rsidR="006B7814" w:rsidRPr="009B159C">
        <w:rPr>
          <w:rFonts w:ascii="Times New Roman" w:hAnsi="Times New Roman" w:cs="Times New Roman"/>
          <w:bCs/>
        </w:rPr>
        <w:t>spots on throat</w:t>
      </w:r>
      <w:r w:rsidRPr="009B159C">
        <w:rPr>
          <w:rFonts w:ascii="Times New Roman" w:hAnsi="Times New Roman" w:cs="Times New Roman"/>
          <w:bCs/>
        </w:rPr>
        <w:t xml:space="preserve"> </w:t>
      </w:r>
      <w:r w:rsidR="00F5381C" w:rsidRPr="009B159C">
        <w:rPr>
          <w:rFonts w:ascii="Times New Roman" w:hAnsi="Times New Roman" w:cs="Times New Roman"/>
          <w:bCs/>
        </w:rPr>
        <w:t>and light</w:t>
      </w:r>
      <w:r w:rsidRPr="009B159C">
        <w:rPr>
          <w:rFonts w:ascii="Times New Roman" w:hAnsi="Times New Roman" w:cs="Times New Roman"/>
          <w:bCs/>
        </w:rPr>
        <w:t xml:space="preserve"> reticulations on </w:t>
      </w:r>
      <w:proofErr w:type="spellStart"/>
      <w:r w:rsidR="00F5381C" w:rsidRPr="009B159C">
        <w:rPr>
          <w:rFonts w:ascii="Times New Roman" w:hAnsi="Times New Roman" w:cs="Times New Roman"/>
          <w:bCs/>
        </w:rPr>
        <w:t>ventrum</w:t>
      </w:r>
      <w:proofErr w:type="spellEnd"/>
      <w:r w:rsidRPr="009B159C">
        <w:rPr>
          <w:rFonts w:ascii="Times New Roman" w:hAnsi="Times New Roman" w:cs="Times New Roman"/>
          <w:bCs/>
        </w:rPr>
        <w:t xml:space="preserve">. The new species is phenotypically most similar to the distantly allopatric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xml:space="preserve"> (</w:t>
      </w:r>
      <w:r w:rsidR="00BC53F5" w:rsidRPr="009B159C">
        <w:rPr>
          <w:rFonts w:ascii="Times New Roman" w:hAnsi="Times New Roman" w:cs="Times New Roman"/>
          <w:bCs/>
        </w:rPr>
        <w:t xml:space="preserve">endemic to </w:t>
      </w:r>
      <w:proofErr w:type="spellStart"/>
      <w:r w:rsidRPr="009B159C">
        <w:rPr>
          <w:rFonts w:ascii="Times New Roman" w:hAnsi="Times New Roman" w:cs="Times New Roman"/>
          <w:bCs/>
        </w:rPr>
        <w:t>Siberut</w:t>
      </w:r>
      <w:proofErr w:type="spellEnd"/>
      <w:r w:rsidRPr="009B159C">
        <w:rPr>
          <w:rFonts w:ascii="Times New Roman" w:hAnsi="Times New Roman" w:cs="Times New Roman"/>
          <w:bCs/>
        </w:rPr>
        <w:t xml:space="preserve"> Island, south of Sumatra, Indonesia) but differs by having larger, more dense and more rounded spots on the flanks and dorsal side of limbs, larger spots along the entire upper lip as opposed to smaller spots restricted to the proximal half of the upper lip</w:t>
      </w:r>
      <w:r w:rsidR="00AB03BB" w:rsidRPr="009B159C">
        <w:rPr>
          <w:rFonts w:ascii="Times New Roman" w:hAnsi="Times New Roman" w:cs="Times New Roman"/>
          <w:bCs/>
        </w:rPr>
        <w:t xml:space="preserve">, and having </w:t>
      </w:r>
      <w:r w:rsidR="005E603B" w:rsidRPr="009B159C">
        <w:rPr>
          <w:rFonts w:ascii="Times New Roman" w:hAnsi="Times New Roman" w:cs="Times New Roman"/>
          <w:bCs/>
        </w:rPr>
        <w:t xml:space="preserve">light, distinct </w:t>
      </w:r>
      <w:r w:rsidR="00AB03BB" w:rsidRPr="009B159C">
        <w:rPr>
          <w:rFonts w:ascii="Times New Roman" w:hAnsi="Times New Roman" w:cs="Times New Roman"/>
          <w:bCs/>
        </w:rPr>
        <w:t xml:space="preserve">spots on the throat and </w:t>
      </w:r>
      <w:r w:rsidR="00BC53F5" w:rsidRPr="009B159C">
        <w:rPr>
          <w:rFonts w:ascii="Times New Roman" w:hAnsi="Times New Roman" w:cs="Times New Roman"/>
          <w:bCs/>
        </w:rPr>
        <w:t xml:space="preserve">light </w:t>
      </w:r>
      <w:r w:rsidR="00AB03BB" w:rsidRPr="009B159C">
        <w:rPr>
          <w:rFonts w:ascii="Times New Roman" w:hAnsi="Times New Roman" w:cs="Times New Roman"/>
          <w:bCs/>
        </w:rPr>
        <w:t xml:space="preserve">reticulations on the </w:t>
      </w:r>
      <w:proofErr w:type="spellStart"/>
      <w:r w:rsidR="00CD430D" w:rsidRPr="009B159C">
        <w:rPr>
          <w:rFonts w:ascii="Times New Roman" w:hAnsi="Times New Roman" w:cs="Times New Roman"/>
          <w:bCs/>
        </w:rPr>
        <w:t>ventrum</w:t>
      </w:r>
      <w:proofErr w:type="spellEnd"/>
      <w:r w:rsidR="00CD430D" w:rsidRPr="009B159C">
        <w:rPr>
          <w:rFonts w:ascii="Times New Roman" w:hAnsi="Times New Roman" w:cs="Times New Roman"/>
          <w:bCs/>
        </w:rPr>
        <w:t xml:space="preserve"> (</w:t>
      </w:r>
      <w:r w:rsidR="005F46C9" w:rsidRPr="009B159C">
        <w:rPr>
          <w:rFonts w:ascii="Times New Roman" w:hAnsi="Times New Roman" w:cs="Times New Roman"/>
          <w:bCs/>
        </w:rPr>
        <w:t>vs.</w:t>
      </w:r>
      <w:r w:rsidR="00F5381C" w:rsidRPr="009B159C">
        <w:rPr>
          <w:rFonts w:ascii="Times New Roman" w:hAnsi="Times New Roman" w:cs="Times New Roman"/>
          <w:bCs/>
        </w:rPr>
        <w:t xml:space="preserve"> solid </w:t>
      </w:r>
      <w:proofErr w:type="spellStart"/>
      <w:r w:rsidR="00F5381C" w:rsidRPr="009B159C">
        <w:rPr>
          <w:rFonts w:ascii="Times New Roman" w:hAnsi="Times New Roman" w:cs="Times New Roman"/>
          <w:bCs/>
        </w:rPr>
        <w:t>ventrum</w:t>
      </w:r>
      <w:proofErr w:type="spellEnd"/>
      <w:r w:rsidR="00F5381C" w:rsidRPr="009B159C">
        <w:rPr>
          <w:rFonts w:ascii="Times New Roman" w:hAnsi="Times New Roman" w:cs="Times New Roman"/>
          <w:bCs/>
        </w:rPr>
        <w:t xml:space="preserve"> without distinct markings)</w:t>
      </w:r>
      <w:r w:rsidR="00AB03BB" w:rsidRPr="009B159C">
        <w:rPr>
          <w:rFonts w:ascii="Times New Roman" w:hAnsi="Times New Roman" w:cs="Times New Roman"/>
          <w:bCs/>
        </w:rPr>
        <w:t>.</w:t>
      </w:r>
      <w:r w:rsidRPr="009B159C">
        <w:rPr>
          <w:rFonts w:ascii="Times New Roman" w:hAnsi="Times New Roman" w:cs="Times New Roman"/>
          <w:bCs/>
        </w:rPr>
        <w:t xml:space="preserve"> We use mitochondrial data (12S–16S ribosomal RNA gene fragments) to estimate genealogical relationships and genetic divergences between the new species,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a related</w:t>
      </w:r>
      <w:r w:rsidR="00816DDA" w:rsidRPr="009B159C">
        <w:rPr>
          <w:rFonts w:ascii="Times New Roman" w:hAnsi="Times New Roman" w:cs="Times New Roman"/>
          <w:bCs/>
        </w:rPr>
        <w:t xml:space="preserve">, </w:t>
      </w:r>
      <w:proofErr w:type="spellStart"/>
      <w:r w:rsidR="00816DDA" w:rsidRPr="009B159C">
        <w:rPr>
          <w:rFonts w:ascii="Times New Roman" w:hAnsi="Times New Roman" w:cs="Times New Roman"/>
          <w:bCs/>
        </w:rPr>
        <w:t>undescribed</w:t>
      </w:r>
      <w:proofErr w:type="spellEnd"/>
      <w:r w:rsidRPr="009B159C">
        <w:rPr>
          <w:rFonts w:ascii="Times New Roman" w:hAnsi="Times New Roman" w:cs="Times New Roman"/>
          <w:bCs/>
        </w:rPr>
        <w:t xml:space="preserve"> Sumatran population, and other members of the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signata</w:t>
      </w:r>
      <w:proofErr w:type="spellEnd"/>
      <w:r w:rsidRPr="009B159C">
        <w:rPr>
          <w:rFonts w:ascii="Times New Roman" w:hAnsi="Times New Roman" w:cs="Times New Roman"/>
          <w:bCs/>
          <w:i/>
        </w:rPr>
        <w:t xml:space="preserve"> </w:t>
      </w:r>
      <w:r w:rsidRPr="009B159C">
        <w:rPr>
          <w:rFonts w:ascii="Times New Roman" w:hAnsi="Times New Roman" w:cs="Times New Roman"/>
          <w:bCs/>
        </w:rPr>
        <w:t xml:space="preserve">Complex.  These data unequivocally support the </w:t>
      </w:r>
      <w:r w:rsidR="00816DDA" w:rsidRPr="009B159C">
        <w:rPr>
          <w:rFonts w:ascii="Times New Roman" w:hAnsi="Times New Roman" w:cs="Times New Roman"/>
          <w:bCs/>
        </w:rPr>
        <w:t xml:space="preserve">specific </w:t>
      </w:r>
      <w:r w:rsidRPr="009B159C">
        <w:rPr>
          <w:rFonts w:ascii="Times New Roman" w:hAnsi="Times New Roman" w:cs="Times New Roman"/>
          <w:bCs/>
        </w:rPr>
        <w:t>recognition of the new taxon and provide insights into its evolutionary relationships.</w:t>
      </w:r>
    </w:p>
    <w:p w14:paraId="04CDDA91" w14:textId="2D01BE6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bCs/>
          <w:i/>
        </w:rPr>
        <w:t>Key words:</w:t>
      </w:r>
      <w:r w:rsidRPr="009B159C">
        <w:rPr>
          <w:rFonts w:ascii="Times New Roman" w:hAnsi="Times New Roman" w:cs="Times New Roman"/>
          <w:bCs/>
        </w:rPr>
        <w:t xml:space="preserve"> </w:t>
      </w:r>
      <w:r w:rsidRPr="009B159C">
        <w:rPr>
          <w:rFonts w:ascii="Times New Roman" w:hAnsi="Times New Roman" w:cs="Times New Roman"/>
          <w:bCs/>
          <w:i/>
        </w:rPr>
        <w:t xml:space="preserve"> </w:t>
      </w:r>
      <w:proofErr w:type="spellStart"/>
      <w:r w:rsidR="00EB0329" w:rsidRPr="009B159C">
        <w:rPr>
          <w:rFonts w:ascii="Times New Roman" w:hAnsi="Times New Roman" w:cs="Times New Roman"/>
          <w:bCs/>
          <w:i/>
        </w:rPr>
        <w:t>Hylarana</w:t>
      </w:r>
      <w:proofErr w:type="spellEnd"/>
      <w:r w:rsidR="00EB0329" w:rsidRPr="009B159C">
        <w:rPr>
          <w:rFonts w:ascii="Times New Roman" w:hAnsi="Times New Roman" w:cs="Times New Roman"/>
          <w:bCs/>
          <w:i/>
        </w:rPr>
        <w:t xml:space="preserve">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w:t>
      </w:r>
      <w:r w:rsidR="00EB0329" w:rsidRPr="009B159C">
        <w:rPr>
          <w:rFonts w:ascii="Times New Roman" w:hAnsi="Times New Roman" w:cs="Times New Roman"/>
          <w:bCs/>
          <w:i/>
        </w:rPr>
        <w:t>H.</w:t>
      </w:r>
      <w:r w:rsidR="00EB0329" w:rsidRPr="009B159C">
        <w:rPr>
          <w:rFonts w:ascii="Times New Roman" w:hAnsi="Times New Roman" w:cs="Times New Roman"/>
          <w:bCs/>
        </w:rPr>
        <w:t xml:space="preserve">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xml:space="preserve">; </w:t>
      </w:r>
      <w:r w:rsidR="00EB0329" w:rsidRPr="009B159C">
        <w:rPr>
          <w:rFonts w:ascii="Times New Roman" w:hAnsi="Times New Roman" w:cs="Times New Roman"/>
          <w:bCs/>
        </w:rPr>
        <w:t xml:space="preserve">Morphology; </w:t>
      </w:r>
      <w:r w:rsidRPr="009B159C">
        <w:rPr>
          <w:rFonts w:ascii="Times New Roman" w:hAnsi="Times New Roman" w:cs="Times New Roman"/>
          <w:bCs/>
        </w:rPr>
        <w:t>Sum</w:t>
      </w:r>
      <w:r w:rsidR="00EB0329" w:rsidRPr="009B159C">
        <w:rPr>
          <w:rFonts w:ascii="Times New Roman" w:hAnsi="Times New Roman" w:cs="Times New Roman"/>
          <w:bCs/>
        </w:rPr>
        <w:t>atra; Systematics; T</w:t>
      </w:r>
      <w:r w:rsidRPr="009B159C">
        <w:rPr>
          <w:rFonts w:ascii="Times New Roman" w:hAnsi="Times New Roman" w:cs="Times New Roman"/>
          <w:bCs/>
        </w:rPr>
        <w:t>axonomy</w:t>
      </w:r>
    </w:p>
    <w:p w14:paraId="6846A792" w14:textId="77777777" w:rsidR="00E93BEF" w:rsidRPr="009B159C" w:rsidRDefault="00E93BEF">
      <w:pPr>
        <w:pStyle w:val="DefaultStyle"/>
        <w:spacing w:line="480" w:lineRule="auto"/>
        <w:rPr>
          <w:rFonts w:ascii="Times New Roman" w:hAnsi="Times New Roman" w:cs="Times New Roman"/>
        </w:rPr>
      </w:pPr>
    </w:p>
    <w:p w14:paraId="79977407" w14:textId="3E007FD5" w:rsidR="00E93BEF" w:rsidRPr="009B159C" w:rsidRDefault="00143DFB" w:rsidP="000E4399">
      <w:pPr>
        <w:pStyle w:val="DefaultStyle"/>
        <w:spacing w:line="480" w:lineRule="auto"/>
        <w:ind w:firstLine="720"/>
        <w:rPr>
          <w:rFonts w:ascii="Times New Roman" w:hAnsi="Times New Roman" w:cs="Times New Roman"/>
        </w:rPr>
      </w:pPr>
      <w:r w:rsidRPr="009B159C">
        <w:rPr>
          <w:rFonts w:ascii="Times New Roman" w:hAnsi="Times New Roman" w:cs="Times New Roman"/>
          <w:smallCaps/>
        </w:rPr>
        <w:lastRenderedPageBreak/>
        <w:t xml:space="preserve">The </w:t>
      </w:r>
      <w:r w:rsidR="00816DDA" w:rsidRPr="009B159C">
        <w:rPr>
          <w:rFonts w:ascii="Times New Roman" w:hAnsi="Times New Roman" w:cs="Times New Roman"/>
          <w:i/>
          <w:smallCaps/>
        </w:rPr>
        <w:t>hylarana</w:t>
      </w:r>
      <w:r w:rsidRPr="009B159C">
        <w:rPr>
          <w:rFonts w:ascii="Times New Roman" w:hAnsi="Times New Roman" w:cs="Times New Roman"/>
        </w:rPr>
        <w:t xml:space="preserve"> </w:t>
      </w:r>
      <w:proofErr w:type="spellStart"/>
      <w:r w:rsidR="00816DDA" w:rsidRPr="009B159C">
        <w:rPr>
          <w:rFonts w:ascii="Times New Roman" w:hAnsi="Times New Roman" w:cs="Times New Roman"/>
          <w:i/>
        </w:rPr>
        <w:t>signata</w:t>
      </w:r>
      <w:proofErr w:type="spellEnd"/>
      <w:r w:rsidR="00816DDA" w:rsidRPr="009B159C">
        <w:rPr>
          <w:rFonts w:ascii="Times New Roman" w:hAnsi="Times New Roman" w:cs="Times New Roman"/>
          <w:i/>
        </w:rPr>
        <w:t xml:space="preserve"> </w:t>
      </w:r>
      <w:r w:rsidR="00816DDA" w:rsidRPr="009B159C">
        <w:rPr>
          <w:rFonts w:ascii="Times New Roman" w:hAnsi="Times New Roman" w:cs="Times New Roman"/>
        </w:rPr>
        <w:t xml:space="preserve">Complex comprises at least nine species that occur throughout </w:t>
      </w:r>
      <w:proofErr w:type="spellStart"/>
      <w:r w:rsidR="00816DDA" w:rsidRPr="009B159C">
        <w:rPr>
          <w:rFonts w:ascii="Times New Roman" w:hAnsi="Times New Roman" w:cs="Times New Roman"/>
        </w:rPr>
        <w:t>Sundaland</w:t>
      </w:r>
      <w:proofErr w:type="spellEnd"/>
      <w:r w:rsidR="00816DDA" w:rsidRPr="009B159C">
        <w:rPr>
          <w:rFonts w:ascii="Times New Roman" w:hAnsi="Times New Roman" w:cs="Times New Roman"/>
        </w:rPr>
        <w:t xml:space="preserve">: </w:t>
      </w:r>
      <w:r w:rsidR="00816DDA" w:rsidRPr="009B159C">
        <w:rPr>
          <w:rFonts w:ascii="Times New Roman" w:hAnsi="Times New Roman" w:cs="Times New Roman"/>
          <w:i/>
        </w:rPr>
        <w:t xml:space="preserve">H. </w:t>
      </w:r>
      <w:proofErr w:type="spellStart"/>
      <w:r w:rsidR="00816DDA" w:rsidRPr="009B159C">
        <w:rPr>
          <w:rFonts w:ascii="Times New Roman" w:hAnsi="Times New Roman" w:cs="Times New Roman"/>
          <w:i/>
        </w:rPr>
        <w:t>banjarana</w:t>
      </w:r>
      <w:proofErr w:type="spellEnd"/>
      <w:r w:rsidR="00816DDA" w:rsidRPr="009B159C">
        <w:rPr>
          <w:rFonts w:ascii="Times New Roman" w:hAnsi="Times New Roman" w:cs="Times New Roman"/>
        </w:rPr>
        <w:t xml:space="preserve"> </w:t>
      </w:r>
      <w:r w:rsidR="000E4399" w:rsidRPr="009B159C">
        <w:rPr>
          <w:rFonts w:ascii="Times New Roman" w:hAnsi="Times New Roman" w:cs="Times New Roman"/>
        </w:rPr>
        <w:t xml:space="preserve">from the Malay Peninsula;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siberu</w:t>
      </w:r>
      <w:proofErr w:type="spellEnd"/>
      <w:r w:rsidR="000E4399" w:rsidRPr="009B159C">
        <w:rPr>
          <w:rFonts w:ascii="Times New Roman" w:hAnsi="Times New Roman" w:cs="Times New Roman"/>
        </w:rPr>
        <w:t xml:space="preserve"> from </w:t>
      </w:r>
      <w:proofErr w:type="spellStart"/>
      <w:r w:rsidR="000E4399" w:rsidRPr="009B159C">
        <w:rPr>
          <w:rFonts w:ascii="Times New Roman" w:hAnsi="Times New Roman" w:cs="Times New Roman"/>
        </w:rPr>
        <w:t>Siberut</w:t>
      </w:r>
      <w:proofErr w:type="spellEnd"/>
      <w:r w:rsidR="000E4399" w:rsidRPr="009B159C">
        <w:rPr>
          <w:rFonts w:ascii="Times New Roman" w:hAnsi="Times New Roman" w:cs="Times New Roman"/>
        </w:rPr>
        <w:t xml:space="preserve"> Island, Indonesia;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picturata</w:t>
      </w:r>
      <w:proofErr w:type="spellEnd"/>
      <w:r w:rsidR="000E4399" w:rsidRPr="009B159C">
        <w:rPr>
          <w:rFonts w:ascii="Times New Roman" w:hAnsi="Times New Roman" w:cs="Times New Roman"/>
        </w:rPr>
        <w:t xml:space="preserve"> from the Malay Peninsula and Borneo;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signata</w:t>
      </w:r>
      <w:proofErr w:type="spellEnd"/>
      <w:r w:rsidR="000E4399" w:rsidRPr="009B159C">
        <w:rPr>
          <w:rFonts w:ascii="Times New Roman" w:hAnsi="Times New Roman" w:cs="Times New Roman"/>
        </w:rPr>
        <w:t xml:space="preserve"> from the Malay Peninsula, Sumatra, and Borneo; and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mangyanum</w:t>
      </w:r>
      <w:proofErr w:type="spellEnd"/>
      <w:r w:rsidR="000E4399" w:rsidRPr="009B159C">
        <w:rPr>
          <w:rFonts w:ascii="Times New Roman" w:hAnsi="Times New Roman" w:cs="Times New Roman"/>
        </w:rPr>
        <w:t xml:space="preserve">,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moellendorffi</w:t>
      </w:r>
      <w:proofErr w:type="spellEnd"/>
      <w:r w:rsidR="000E4399" w:rsidRPr="009B159C">
        <w:rPr>
          <w:rFonts w:ascii="Times New Roman" w:hAnsi="Times New Roman" w:cs="Times New Roman"/>
        </w:rPr>
        <w:t xml:space="preserve">,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grandocula</w:t>
      </w:r>
      <w:proofErr w:type="spellEnd"/>
      <w:r w:rsidR="000E4399" w:rsidRPr="009B159C">
        <w:rPr>
          <w:rFonts w:ascii="Times New Roman" w:hAnsi="Times New Roman" w:cs="Times New Roman"/>
        </w:rPr>
        <w:t xml:space="preserve">, and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similis</w:t>
      </w:r>
      <w:proofErr w:type="spellEnd"/>
      <w:r w:rsidR="00EB0329" w:rsidRPr="009B159C">
        <w:rPr>
          <w:rFonts w:ascii="Times New Roman" w:hAnsi="Times New Roman" w:cs="Times New Roman"/>
        </w:rPr>
        <w:t xml:space="preserve"> from the Philippines (Brown and</w:t>
      </w:r>
      <w:r w:rsidR="000E4399" w:rsidRPr="009B159C">
        <w:rPr>
          <w:rFonts w:ascii="Times New Roman" w:hAnsi="Times New Roman" w:cs="Times New Roman"/>
        </w:rPr>
        <w:t xml:space="preserve"> Guttman, 2002</w:t>
      </w:r>
      <w:r w:rsidR="00F5381C" w:rsidRPr="009B159C">
        <w:rPr>
          <w:rFonts w:ascii="Times New Roman" w:hAnsi="Times New Roman" w:cs="Times New Roman"/>
        </w:rPr>
        <w:t>; Brown and Siler, 2013</w:t>
      </w:r>
      <w:r w:rsidR="000E4399" w:rsidRPr="009B159C">
        <w:rPr>
          <w:rFonts w:ascii="Times New Roman" w:hAnsi="Times New Roman" w:cs="Times New Roman"/>
        </w:rPr>
        <w:t xml:space="preserve">). </w:t>
      </w:r>
      <w:r w:rsidR="00501524" w:rsidRPr="009B159C">
        <w:rPr>
          <w:rFonts w:ascii="Times New Roman" w:hAnsi="Times New Roman" w:cs="Times New Roman"/>
        </w:rPr>
        <w:t>Delimiting</w:t>
      </w:r>
      <w:r w:rsidR="000E4399" w:rsidRPr="009B159C">
        <w:rPr>
          <w:rFonts w:ascii="Times New Roman" w:hAnsi="Times New Roman" w:cs="Times New Roman"/>
        </w:rPr>
        <w:t xml:space="preserve"> species </w:t>
      </w:r>
      <w:r w:rsidR="00F5381C" w:rsidRPr="009B159C">
        <w:rPr>
          <w:rFonts w:ascii="Times New Roman" w:hAnsi="Times New Roman" w:cs="Times New Roman"/>
        </w:rPr>
        <w:t xml:space="preserve">in </w:t>
      </w:r>
      <w:r w:rsidR="000E4399" w:rsidRPr="009B159C">
        <w:rPr>
          <w:rFonts w:ascii="Times New Roman" w:hAnsi="Times New Roman" w:cs="Times New Roman"/>
        </w:rPr>
        <w:t xml:space="preserve">this complex </w:t>
      </w:r>
      <w:r w:rsidRPr="009B159C">
        <w:rPr>
          <w:rFonts w:ascii="Times New Roman" w:hAnsi="Times New Roman" w:cs="Times New Roman"/>
        </w:rPr>
        <w:t xml:space="preserve">has been historically </w:t>
      </w:r>
      <w:r w:rsidR="00F5381C" w:rsidRPr="009B159C">
        <w:rPr>
          <w:rFonts w:ascii="Times New Roman" w:hAnsi="Times New Roman" w:cs="Times New Roman"/>
        </w:rPr>
        <w:t>problematic</w:t>
      </w:r>
      <w:r w:rsidRPr="009B159C">
        <w:rPr>
          <w:rFonts w:ascii="Times New Roman" w:hAnsi="Times New Roman" w:cs="Times New Roman"/>
        </w:rPr>
        <w:t xml:space="preserve"> due to </w:t>
      </w:r>
      <w:r w:rsidR="00816DDA" w:rsidRPr="009B159C">
        <w:rPr>
          <w:rFonts w:ascii="Times New Roman" w:hAnsi="Times New Roman" w:cs="Times New Roman"/>
        </w:rPr>
        <w:t>phenotypic similarities</w:t>
      </w:r>
      <w:r w:rsidRPr="009B159C">
        <w:rPr>
          <w:rFonts w:ascii="Times New Roman" w:hAnsi="Times New Roman" w:cs="Times New Roman"/>
        </w:rPr>
        <w:t xml:space="preserve"> </w:t>
      </w:r>
      <w:r w:rsidR="00F5381C" w:rsidRPr="009B159C">
        <w:rPr>
          <w:rFonts w:ascii="Times New Roman" w:hAnsi="Times New Roman" w:cs="Times New Roman"/>
        </w:rPr>
        <w:t xml:space="preserve">between species and highly variable intraspecific coloration </w:t>
      </w:r>
      <w:r w:rsidRPr="009B159C">
        <w:rPr>
          <w:rFonts w:ascii="Times New Roman" w:hAnsi="Times New Roman" w:cs="Times New Roman"/>
        </w:rPr>
        <w:t>(</w:t>
      </w:r>
      <w:proofErr w:type="spellStart"/>
      <w:r w:rsidRPr="009B159C">
        <w:rPr>
          <w:rFonts w:ascii="Times New Roman" w:hAnsi="Times New Roman" w:cs="Times New Roman"/>
        </w:rPr>
        <w:t>Boulenger</w:t>
      </w:r>
      <w:proofErr w:type="spellEnd"/>
      <w:r w:rsidRPr="009B159C">
        <w:rPr>
          <w:rFonts w:ascii="Times New Roman" w:hAnsi="Times New Roman" w:cs="Times New Roman"/>
        </w:rPr>
        <w:t xml:space="preserve">, 1920; </w:t>
      </w:r>
      <w:proofErr w:type="spellStart"/>
      <w:r w:rsidRPr="009B159C">
        <w:rPr>
          <w:rFonts w:ascii="Times New Roman" w:hAnsi="Times New Roman" w:cs="Times New Roman"/>
        </w:rPr>
        <w:t>Inger</w:t>
      </w:r>
      <w:proofErr w:type="spellEnd"/>
      <w:r w:rsidRPr="009B159C">
        <w:rPr>
          <w:rFonts w:ascii="Times New Roman" w:hAnsi="Times New Roman" w:cs="Times New Roman"/>
        </w:rPr>
        <w:t>, 1954</w:t>
      </w:r>
      <w:r w:rsidR="00F5381C" w:rsidRPr="009B159C">
        <w:rPr>
          <w:rFonts w:ascii="Times New Roman" w:hAnsi="Times New Roman" w:cs="Times New Roman"/>
        </w:rPr>
        <w:t xml:space="preserve">, </w:t>
      </w:r>
      <w:r w:rsidR="00F5381C" w:rsidRPr="009B159C">
        <w:rPr>
          <w:rFonts w:ascii="Times New Roman" w:hAnsi="Times New Roman" w:cs="Times New Roman"/>
          <w:color w:val="auto"/>
        </w:rPr>
        <w:t>1966</w:t>
      </w:r>
      <w:r w:rsidRPr="009B159C">
        <w:rPr>
          <w:rFonts w:ascii="Times New Roman" w:hAnsi="Times New Roman" w:cs="Times New Roman"/>
        </w:rPr>
        <w:t xml:space="preserve">; </w:t>
      </w:r>
      <w:proofErr w:type="spellStart"/>
      <w:r w:rsidRPr="009B159C">
        <w:rPr>
          <w:rFonts w:ascii="Times New Roman" w:hAnsi="Times New Roman" w:cs="Times New Roman"/>
        </w:rPr>
        <w:t>Zainudin</w:t>
      </w:r>
      <w:proofErr w:type="spellEnd"/>
      <w:r w:rsidRPr="009B159C">
        <w:rPr>
          <w:rFonts w:ascii="Times New Roman" w:hAnsi="Times New Roman" w:cs="Times New Roman"/>
        </w:rPr>
        <w:t xml:space="preserve"> and </w:t>
      </w:r>
      <w:proofErr w:type="spellStart"/>
      <w:r w:rsidRPr="009B159C">
        <w:rPr>
          <w:rFonts w:ascii="Times New Roman" w:hAnsi="Times New Roman" w:cs="Times New Roman"/>
        </w:rPr>
        <w:t>Sazali</w:t>
      </w:r>
      <w:proofErr w:type="spellEnd"/>
      <w:r w:rsidRPr="009B159C">
        <w:rPr>
          <w:rFonts w:ascii="Times New Roman" w:hAnsi="Times New Roman" w:cs="Times New Roman"/>
        </w:rPr>
        <w:t xml:space="preserve">, 2012). This is most apparent in Peninsular Malaysia where the species names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and </w:t>
      </w:r>
      <w:r w:rsidRPr="009B159C">
        <w:rPr>
          <w:rFonts w:ascii="Times New Roman" w:hAnsi="Times New Roman" w:cs="Times New Roman"/>
          <w:i/>
        </w:rPr>
        <w:t xml:space="preserve">H. </w:t>
      </w:r>
      <w:proofErr w:type="spellStart"/>
      <w:r w:rsidRPr="009B159C">
        <w:rPr>
          <w:rFonts w:ascii="Times New Roman" w:hAnsi="Times New Roman" w:cs="Times New Roman"/>
          <w:i/>
        </w:rPr>
        <w:t>picturata</w:t>
      </w:r>
      <w:proofErr w:type="spellEnd"/>
      <w:r w:rsidRPr="009B159C">
        <w:rPr>
          <w:rFonts w:ascii="Times New Roman" w:hAnsi="Times New Roman" w:cs="Times New Roman"/>
        </w:rPr>
        <w:t xml:space="preserve"> have been applied inconsistently and interchangeably over the years (Taylor, 1962; Berry, 1975; Brown and Guttman, 2002). Species from this complex are generally characterized as riparian forest frogs with a dark-brown to black dorsum covered with orange spots, and having a distinct</w:t>
      </w:r>
      <w:r w:rsidR="00DA7BCA" w:rsidRPr="009B159C">
        <w:rPr>
          <w:rFonts w:ascii="Times New Roman" w:hAnsi="Times New Roman" w:cs="Times New Roman"/>
        </w:rPr>
        <w:t>,</w:t>
      </w:r>
      <w:r w:rsidRPr="009B159C">
        <w:rPr>
          <w:rFonts w:ascii="Times New Roman" w:hAnsi="Times New Roman" w:cs="Times New Roman"/>
        </w:rPr>
        <w:t xml:space="preserve"> orange dorsolateral stripe (</w:t>
      </w:r>
      <w:proofErr w:type="spellStart"/>
      <w:r w:rsidRPr="009B159C">
        <w:rPr>
          <w:rFonts w:ascii="Times New Roman" w:hAnsi="Times New Roman" w:cs="Times New Roman"/>
        </w:rPr>
        <w:t>Inger</w:t>
      </w:r>
      <w:proofErr w:type="spellEnd"/>
      <w:r w:rsidRPr="009B159C">
        <w:rPr>
          <w:rFonts w:ascii="Times New Roman" w:hAnsi="Times New Roman" w:cs="Times New Roman"/>
        </w:rPr>
        <w:t xml:space="preserve">, 1954, 1966). Paradoxically, although </w:t>
      </w:r>
      <w:r w:rsidR="00F5381C" w:rsidRPr="009B159C">
        <w:rPr>
          <w:rFonts w:ascii="Times New Roman" w:hAnsi="Times New Roman" w:cs="Times New Roman"/>
        </w:rPr>
        <w:t>interspecific</w:t>
      </w:r>
      <w:r w:rsidRPr="009B159C">
        <w:rPr>
          <w:rFonts w:ascii="Times New Roman" w:hAnsi="Times New Roman" w:cs="Times New Roman"/>
        </w:rPr>
        <w:t xml:space="preserve"> variation may be somewhat conserved (Brown and Guttman, 2002), polymorphism within populations/species is pronounced enough to render the identification of diagnostic morphological characters for species delimitation problematic (</w:t>
      </w:r>
      <w:proofErr w:type="spellStart"/>
      <w:r w:rsidRPr="009B159C">
        <w:rPr>
          <w:rFonts w:ascii="Times New Roman" w:hAnsi="Times New Roman" w:cs="Times New Roman"/>
        </w:rPr>
        <w:t>Zainudin</w:t>
      </w:r>
      <w:proofErr w:type="spellEnd"/>
      <w:r w:rsidRPr="009B159C">
        <w:rPr>
          <w:rFonts w:ascii="Times New Roman" w:hAnsi="Times New Roman" w:cs="Times New Roman"/>
        </w:rPr>
        <w:t xml:space="preserve"> and </w:t>
      </w:r>
      <w:proofErr w:type="spellStart"/>
      <w:r w:rsidRPr="009B159C">
        <w:rPr>
          <w:rFonts w:ascii="Times New Roman" w:hAnsi="Times New Roman" w:cs="Times New Roman"/>
        </w:rPr>
        <w:t>Sazali</w:t>
      </w:r>
      <w:proofErr w:type="spellEnd"/>
      <w:r w:rsidRPr="009B159C">
        <w:rPr>
          <w:rFonts w:ascii="Times New Roman" w:hAnsi="Times New Roman" w:cs="Times New Roman"/>
        </w:rPr>
        <w:t xml:space="preserve">, 2012). </w:t>
      </w:r>
    </w:p>
    <w:p w14:paraId="424B25F5" w14:textId="3AE136A9" w:rsidR="00E93BEF" w:rsidRPr="009B159C" w:rsidRDefault="00143DFB" w:rsidP="00F5381C">
      <w:pPr>
        <w:pStyle w:val="DefaultStyle"/>
        <w:spacing w:line="480" w:lineRule="auto"/>
        <w:ind w:firstLine="720"/>
        <w:rPr>
          <w:rFonts w:ascii="Times New Roman" w:hAnsi="Times New Roman" w:cs="Times New Roman"/>
        </w:rPr>
      </w:pPr>
      <w:r w:rsidRPr="009B159C">
        <w:rPr>
          <w:rFonts w:ascii="Times New Roman" w:hAnsi="Times New Roman" w:cs="Times New Roman"/>
        </w:rPr>
        <w:t xml:space="preserve">The most recent study of this complex described high </w:t>
      </w:r>
      <w:r w:rsidR="000E4399" w:rsidRPr="009B159C">
        <w:rPr>
          <w:rFonts w:ascii="Times New Roman" w:hAnsi="Times New Roman" w:cs="Times New Roman"/>
        </w:rPr>
        <w:t>elevation</w:t>
      </w:r>
      <w:r w:rsidRPr="009B159C">
        <w:rPr>
          <w:rFonts w:ascii="Times New Roman" w:hAnsi="Times New Roman" w:cs="Times New Roman"/>
        </w:rPr>
        <w:t xml:space="preserve"> populations of the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 from the Malay Peninsula as a distinct species (</w:t>
      </w:r>
      <w:r w:rsidRPr="009B159C">
        <w:rPr>
          <w:rFonts w:ascii="Times New Roman" w:hAnsi="Times New Roman" w:cs="Times New Roman"/>
          <w:i/>
        </w:rPr>
        <w:t xml:space="preserve">H. </w:t>
      </w:r>
      <w:proofErr w:type="spellStart"/>
      <w:r w:rsidRPr="009B159C">
        <w:rPr>
          <w:rFonts w:ascii="Times New Roman" w:hAnsi="Times New Roman" w:cs="Times New Roman"/>
          <w:i/>
        </w:rPr>
        <w:t>banjarana</w:t>
      </w:r>
      <w:proofErr w:type="spellEnd"/>
      <w:r w:rsidRPr="009B159C">
        <w:rPr>
          <w:rFonts w:ascii="Times New Roman" w:hAnsi="Times New Roman" w:cs="Times New Roman"/>
        </w:rPr>
        <w:t xml:space="preserve">) based on adult and larval morphological differences (Leong and Lim, 2003). </w:t>
      </w:r>
      <w:r w:rsidR="000E4399" w:rsidRPr="009B159C">
        <w:rPr>
          <w:rFonts w:ascii="Times New Roman" w:hAnsi="Times New Roman" w:cs="Times New Roman"/>
        </w:rPr>
        <w:t>Subsequently, a</w:t>
      </w:r>
      <w:r w:rsidRPr="009B159C">
        <w:rPr>
          <w:rFonts w:ascii="Times New Roman" w:hAnsi="Times New Roman" w:cs="Times New Roman"/>
        </w:rPr>
        <w:t xml:space="preserve">nother distinct population was discovered from a lowland primary forest in central Peninsular Malaysia (Leong and Lim, 2004). Known from only one specimen at that time, it was designated as </w:t>
      </w:r>
      <w:r w:rsidRPr="009B159C">
        <w:rPr>
          <w:rFonts w:ascii="Times New Roman" w:hAnsi="Times New Roman" w:cs="Times New Roman"/>
          <w:i/>
        </w:rPr>
        <w:t xml:space="preserve">H.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which was only known from </w:t>
      </w:r>
      <w:proofErr w:type="spellStart"/>
      <w:r w:rsidRPr="009B159C">
        <w:rPr>
          <w:rFonts w:ascii="Times New Roman" w:hAnsi="Times New Roman" w:cs="Times New Roman"/>
        </w:rPr>
        <w:t>Siberut</w:t>
      </w:r>
      <w:proofErr w:type="spellEnd"/>
      <w:r w:rsidRPr="009B159C">
        <w:rPr>
          <w:rFonts w:ascii="Times New Roman" w:hAnsi="Times New Roman" w:cs="Times New Roman"/>
        </w:rPr>
        <w:t xml:space="preserve"> Island, </w:t>
      </w:r>
      <w:r w:rsidRPr="009B159C">
        <w:rPr>
          <w:rFonts w:ascii="Times New Roman" w:hAnsi="Times New Roman" w:cs="Times New Roman"/>
        </w:rPr>
        <w:lastRenderedPageBreak/>
        <w:t>off the southern coast of Sumatra (</w:t>
      </w:r>
      <w:proofErr w:type="spellStart"/>
      <w:r w:rsidRPr="009B159C">
        <w:rPr>
          <w:rFonts w:ascii="Times New Roman" w:hAnsi="Times New Roman" w:cs="Times New Roman"/>
        </w:rPr>
        <w:t>Dring</w:t>
      </w:r>
      <w:proofErr w:type="spellEnd"/>
      <w:r w:rsidRPr="009B159C">
        <w:rPr>
          <w:rFonts w:ascii="Times New Roman" w:hAnsi="Times New Roman" w:cs="Times New Roman"/>
        </w:rPr>
        <w:t xml:space="preserve"> et al., 1989). The hypothesized </w:t>
      </w:r>
      <w:proofErr w:type="spellStart"/>
      <w:r w:rsidRPr="009B159C">
        <w:rPr>
          <w:rFonts w:ascii="Times New Roman" w:hAnsi="Times New Roman" w:cs="Times New Roman"/>
        </w:rPr>
        <w:t>conspecificity</w:t>
      </w:r>
      <w:proofErr w:type="spellEnd"/>
      <w:r w:rsidRPr="009B159C">
        <w:rPr>
          <w:rFonts w:ascii="Times New Roman" w:hAnsi="Times New Roman" w:cs="Times New Roman"/>
        </w:rPr>
        <w:t xml:space="preserve"> of these two populations was based on </w:t>
      </w:r>
      <w:r w:rsidR="00BC53F5" w:rsidRPr="009B159C">
        <w:rPr>
          <w:rFonts w:ascii="Times New Roman" w:hAnsi="Times New Roman" w:cs="Times New Roman"/>
        </w:rPr>
        <w:t>the following shared morphological characters</w:t>
      </w:r>
      <w:r w:rsidRPr="009B159C">
        <w:rPr>
          <w:rFonts w:ascii="Times New Roman" w:hAnsi="Times New Roman" w:cs="Times New Roman"/>
        </w:rPr>
        <w:t xml:space="preserve">: (1) entirely black dorsum without spots/blotches; (2) uninterrupted dorsolateral stripes from snout tip to vent, stripes red/deep orange in life; (3) lips, limbs and lower flanks with spots (vs. </w:t>
      </w:r>
      <w:r w:rsidR="00F5381C" w:rsidRPr="009B159C">
        <w:rPr>
          <w:rFonts w:ascii="Times New Roman" w:hAnsi="Times New Roman" w:cs="Times New Roman"/>
        </w:rPr>
        <w:t>transverse bars</w:t>
      </w:r>
      <w:r w:rsidRPr="009B159C">
        <w:rPr>
          <w:rFonts w:ascii="Times New Roman" w:hAnsi="Times New Roman" w:cs="Times New Roman"/>
        </w:rPr>
        <w:t xml:space="preserve">), yellow in life; (4) males with enlarged humeral glands, paired </w:t>
      </w:r>
      <w:proofErr w:type="spellStart"/>
      <w:r w:rsidRPr="009B159C">
        <w:rPr>
          <w:rFonts w:ascii="Times New Roman" w:hAnsi="Times New Roman" w:cs="Times New Roman"/>
        </w:rPr>
        <w:t>subgular</w:t>
      </w:r>
      <w:proofErr w:type="spellEnd"/>
      <w:r w:rsidRPr="009B159C">
        <w:rPr>
          <w:rFonts w:ascii="Times New Roman" w:hAnsi="Times New Roman" w:cs="Times New Roman"/>
        </w:rPr>
        <w:t xml:space="preserve"> vocal sacs, without n</w:t>
      </w:r>
      <w:r w:rsidR="00F5381C" w:rsidRPr="009B159C">
        <w:rPr>
          <w:rFonts w:ascii="Times New Roman" w:hAnsi="Times New Roman" w:cs="Times New Roman"/>
        </w:rPr>
        <w:t>uptial pads (</w:t>
      </w:r>
      <w:proofErr w:type="spellStart"/>
      <w:r w:rsidR="00F5381C" w:rsidRPr="009B159C">
        <w:rPr>
          <w:rFonts w:ascii="Times New Roman" w:hAnsi="Times New Roman" w:cs="Times New Roman"/>
        </w:rPr>
        <w:t>Dring</w:t>
      </w:r>
      <w:proofErr w:type="spellEnd"/>
      <w:r w:rsidR="00F5381C" w:rsidRPr="009B159C">
        <w:rPr>
          <w:rFonts w:ascii="Times New Roman" w:hAnsi="Times New Roman" w:cs="Times New Roman"/>
        </w:rPr>
        <w:t xml:space="preserve"> et al., 1989</w:t>
      </w:r>
      <w:r w:rsidR="00DA7BCA" w:rsidRPr="009B159C">
        <w:rPr>
          <w:rFonts w:ascii="Times New Roman" w:hAnsi="Times New Roman" w:cs="Times New Roman"/>
        </w:rPr>
        <w:t>; Leong and Lim, 2004</w:t>
      </w:r>
      <w:r w:rsidRPr="009B159C">
        <w:rPr>
          <w:rFonts w:ascii="Times New Roman" w:hAnsi="Times New Roman" w:cs="Times New Roman"/>
        </w:rPr>
        <w:t xml:space="preserve">). </w:t>
      </w:r>
      <w:r w:rsidR="00F5381C" w:rsidRPr="009B159C">
        <w:rPr>
          <w:rFonts w:ascii="Times New Roman" w:hAnsi="Times New Roman" w:cs="Times New Roman"/>
        </w:rPr>
        <w:t xml:space="preserve">An additional specimen was </w:t>
      </w:r>
      <w:r w:rsidR="00D912DD" w:rsidRPr="009B159C">
        <w:rPr>
          <w:rFonts w:ascii="Times New Roman" w:hAnsi="Times New Roman" w:cs="Times New Roman"/>
        </w:rPr>
        <w:t>subsequently</w:t>
      </w:r>
      <w:r w:rsidR="00F5381C" w:rsidRPr="009B159C">
        <w:rPr>
          <w:rFonts w:ascii="Times New Roman" w:hAnsi="Times New Roman" w:cs="Times New Roman"/>
        </w:rPr>
        <w:t xml:space="preserve"> collected from the immediately adjacent area</w:t>
      </w:r>
      <w:r w:rsidR="000872F6" w:rsidRPr="009B159C">
        <w:rPr>
          <w:rFonts w:ascii="Times New Roman" w:hAnsi="Times New Roman" w:cs="Times New Roman"/>
        </w:rPr>
        <w:t xml:space="preserve">, </w:t>
      </w:r>
      <w:r w:rsidR="009903D7">
        <w:rPr>
          <w:rFonts w:ascii="Times New Roman" w:hAnsi="Times New Roman" w:cs="Times New Roman"/>
        </w:rPr>
        <w:t xml:space="preserve">approximately </w:t>
      </w:r>
      <w:r w:rsidR="000872F6" w:rsidRPr="009B159C">
        <w:rPr>
          <w:rFonts w:ascii="Times New Roman" w:hAnsi="Times New Roman" w:cs="Times New Roman"/>
        </w:rPr>
        <w:t>9.2 km apart from the original site</w:t>
      </w:r>
      <w:r w:rsidRPr="009B159C">
        <w:rPr>
          <w:rFonts w:ascii="Times New Roman" w:hAnsi="Times New Roman" w:cs="Times New Roman"/>
        </w:rPr>
        <w:t xml:space="preserve"> (Chan and </w:t>
      </w:r>
      <w:proofErr w:type="spellStart"/>
      <w:r w:rsidRPr="009B159C">
        <w:rPr>
          <w:rFonts w:ascii="Times New Roman" w:hAnsi="Times New Roman" w:cs="Times New Roman"/>
        </w:rPr>
        <w:t>Norhayati</w:t>
      </w:r>
      <w:proofErr w:type="spellEnd"/>
      <w:r w:rsidRPr="009B159C">
        <w:rPr>
          <w:rFonts w:ascii="Times New Roman" w:hAnsi="Times New Roman" w:cs="Times New Roman"/>
        </w:rPr>
        <w:t xml:space="preserve">, 2009), which allowed a more </w:t>
      </w:r>
      <w:r w:rsidR="00F5381C" w:rsidRPr="009B159C">
        <w:rPr>
          <w:rFonts w:ascii="Times New Roman" w:hAnsi="Times New Roman" w:cs="Times New Roman"/>
        </w:rPr>
        <w:t>thorough</w:t>
      </w:r>
      <w:r w:rsidRPr="009B159C">
        <w:rPr>
          <w:rFonts w:ascii="Times New Roman" w:hAnsi="Times New Roman" w:cs="Times New Roman"/>
        </w:rPr>
        <w:t xml:space="preserve"> </w:t>
      </w:r>
      <w:r w:rsidR="00CD430D" w:rsidRPr="009B159C">
        <w:rPr>
          <w:rFonts w:ascii="Times New Roman" w:hAnsi="Times New Roman" w:cs="Times New Roman"/>
        </w:rPr>
        <w:t>evaluation</w:t>
      </w:r>
      <w:r w:rsidRPr="009B159C">
        <w:rPr>
          <w:rFonts w:ascii="Times New Roman" w:hAnsi="Times New Roman" w:cs="Times New Roman"/>
        </w:rPr>
        <w:t xml:space="preserve"> of the taxonomic and phylogenetic placement of </w:t>
      </w:r>
      <w:r w:rsidR="009903D7">
        <w:rPr>
          <w:rFonts w:ascii="Times New Roman" w:hAnsi="Times New Roman" w:cs="Times New Roman"/>
        </w:rPr>
        <w:t>that</w:t>
      </w:r>
      <w:r w:rsidR="00CD430D" w:rsidRPr="009B159C">
        <w:rPr>
          <w:rFonts w:ascii="Times New Roman" w:hAnsi="Times New Roman" w:cs="Times New Roman"/>
        </w:rPr>
        <w:t xml:space="preserve"> population</w:t>
      </w:r>
      <w:r w:rsidRPr="009B159C">
        <w:rPr>
          <w:rFonts w:ascii="Times New Roman" w:hAnsi="Times New Roman" w:cs="Times New Roman"/>
        </w:rPr>
        <w:t xml:space="preserve">. </w:t>
      </w:r>
      <w:r w:rsidR="001A3D27" w:rsidRPr="009B159C">
        <w:rPr>
          <w:rFonts w:ascii="Times New Roman" w:hAnsi="Times New Roman" w:cs="Times New Roman"/>
        </w:rPr>
        <w:t>Recognizing</w:t>
      </w:r>
      <w:r w:rsidRPr="009B159C">
        <w:rPr>
          <w:rFonts w:ascii="Times New Roman" w:hAnsi="Times New Roman" w:cs="Times New Roman"/>
        </w:rPr>
        <w:t xml:space="preserve"> the pitfalls of describing new </w:t>
      </w:r>
      <w:r w:rsidR="00BC53F5" w:rsidRPr="009B159C">
        <w:rPr>
          <w:rFonts w:ascii="Times New Roman" w:hAnsi="Times New Roman" w:cs="Times New Roman"/>
        </w:rPr>
        <w:t>species</w:t>
      </w:r>
      <w:r w:rsidRPr="009B159C">
        <w:rPr>
          <w:rFonts w:ascii="Times New Roman" w:hAnsi="Times New Roman" w:cs="Times New Roman"/>
        </w:rPr>
        <w:t xml:space="preserve"> based on just two specimens, we evaluate these </w:t>
      </w:r>
      <w:r w:rsidR="00BC53F5" w:rsidRPr="009B159C">
        <w:rPr>
          <w:rFonts w:ascii="Times New Roman" w:hAnsi="Times New Roman" w:cs="Times New Roman"/>
        </w:rPr>
        <w:t>specimens</w:t>
      </w:r>
      <w:r w:rsidRPr="009B159C">
        <w:rPr>
          <w:rFonts w:ascii="Times New Roman" w:hAnsi="Times New Roman" w:cs="Times New Roman"/>
        </w:rPr>
        <w:t xml:space="preserve"> within the framework of a lineage-based, </w:t>
      </w:r>
      <w:r w:rsidR="0033499B" w:rsidRPr="009B159C">
        <w:rPr>
          <w:rFonts w:ascii="Times New Roman" w:hAnsi="Times New Roman" w:cs="Times New Roman"/>
        </w:rPr>
        <w:t>Unified Species</w:t>
      </w:r>
      <w:r w:rsidRPr="009B159C">
        <w:rPr>
          <w:rFonts w:ascii="Times New Roman" w:hAnsi="Times New Roman" w:cs="Times New Roman"/>
        </w:rPr>
        <w:t xml:space="preserve"> Concept (De </w:t>
      </w:r>
      <w:proofErr w:type="spellStart"/>
      <w:r w:rsidRPr="009B159C">
        <w:rPr>
          <w:rFonts w:ascii="Times New Roman" w:hAnsi="Times New Roman" w:cs="Times New Roman"/>
        </w:rPr>
        <w:t>Queiroz</w:t>
      </w:r>
      <w:proofErr w:type="spellEnd"/>
      <w:r w:rsidRPr="009B159C">
        <w:rPr>
          <w:rFonts w:ascii="Times New Roman" w:hAnsi="Times New Roman" w:cs="Times New Roman"/>
        </w:rPr>
        <w:t xml:space="preserve">, 2005) and use morphological </w:t>
      </w:r>
      <w:proofErr w:type="spellStart"/>
      <w:r w:rsidRPr="009B159C">
        <w:rPr>
          <w:rFonts w:ascii="Times New Roman" w:hAnsi="Times New Roman" w:cs="Times New Roman"/>
        </w:rPr>
        <w:t>diagnosibility</w:t>
      </w:r>
      <w:proofErr w:type="spellEnd"/>
      <w:r w:rsidRPr="009B159C">
        <w:rPr>
          <w:rFonts w:ascii="Times New Roman" w:hAnsi="Times New Roman" w:cs="Times New Roman"/>
        </w:rPr>
        <w:t>, phylogenetic relationships, genetic divergence, and geographic isolation as criteria for assessing lineage independence. Results from our analyses provide sufficient evidence to justify the recognition of this lineage as a new species</w:t>
      </w:r>
      <w:r w:rsidR="001A3D27" w:rsidRPr="009B159C">
        <w:rPr>
          <w:rFonts w:ascii="Times New Roman" w:hAnsi="Times New Roman" w:cs="Times New Roman"/>
        </w:rPr>
        <w:t>.</w:t>
      </w:r>
      <w:r w:rsidRPr="009B159C">
        <w:rPr>
          <w:rFonts w:ascii="Times New Roman" w:hAnsi="Times New Roman" w:cs="Times New Roman"/>
        </w:rPr>
        <w:t xml:space="preserve"> </w:t>
      </w:r>
    </w:p>
    <w:p w14:paraId="57FBF3C1" w14:textId="77777777" w:rsidR="00E93BEF" w:rsidRPr="009B159C" w:rsidRDefault="00E93BEF">
      <w:pPr>
        <w:pStyle w:val="DefaultStyle"/>
        <w:spacing w:line="480" w:lineRule="auto"/>
        <w:rPr>
          <w:rFonts w:ascii="Times New Roman" w:hAnsi="Times New Roman" w:cs="Times New Roman"/>
        </w:rPr>
      </w:pPr>
    </w:p>
    <w:p w14:paraId="77C32573"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Materials and Methods</w:t>
      </w:r>
    </w:p>
    <w:p w14:paraId="1480B407" w14:textId="77777777" w:rsidR="00E93BEF" w:rsidRPr="009B159C" w:rsidRDefault="00E93BEF">
      <w:pPr>
        <w:pStyle w:val="DefaultStyle"/>
        <w:widowControl w:val="0"/>
        <w:spacing w:line="480" w:lineRule="auto"/>
        <w:rPr>
          <w:rFonts w:ascii="Times New Roman" w:hAnsi="Times New Roman" w:cs="Times New Roman"/>
        </w:rPr>
      </w:pPr>
    </w:p>
    <w:p w14:paraId="123EE150" w14:textId="5432C3C5" w:rsidR="006B580D" w:rsidRPr="009B159C" w:rsidRDefault="00143DFB" w:rsidP="006B580D">
      <w:pPr>
        <w:pStyle w:val="DefaultStyle"/>
        <w:widowControl w:val="0"/>
        <w:spacing w:line="480" w:lineRule="auto"/>
        <w:rPr>
          <w:rFonts w:ascii="Times New Roman" w:hAnsi="Times New Roman" w:cs="Times New Roman"/>
          <w:bCs/>
        </w:rPr>
      </w:pPr>
      <w:r w:rsidRPr="009B159C">
        <w:rPr>
          <w:rFonts w:ascii="Times New Roman" w:hAnsi="Times New Roman" w:cs="Times New Roman"/>
          <w:i/>
        </w:rPr>
        <w:tab/>
        <w:t>Sampling</w:t>
      </w:r>
      <w:r w:rsidR="00B05959" w:rsidRPr="009B159C">
        <w:rPr>
          <w:rFonts w:ascii="Times New Roman" w:hAnsi="Times New Roman" w:cs="Times New Roman"/>
          <w:i/>
        </w:rPr>
        <w:t xml:space="preserve"> and morphology</w:t>
      </w:r>
      <w:proofErr w:type="gramStart"/>
      <w:r w:rsidRPr="009B159C">
        <w:rPr>
          <w:rFonts w:ascii="Times New Roman" w:hAnsi="Times New Roman" w:cs="Times New Roman"/>
          <w:i/>
        </w:rPr>
        <w:t>.</w:t>
      </w:r>
      <w:r w:rsidRPr="009B159C">
        <w:rPr>
          <w:rFonts w:ascii="Times New Roman" w:hAnsi="Times New Roman" w:cs="Times New Roman"/>
          <w:bCs/>
          <w:i/>
        </w:rPr>
        <w:t>—</w:t>
      </w:r>
      <w:proofErr w:type="spellStart"/>
      <w:proofErr w:type="gramEnd"/>
      <w:r w:rsidR="00716C13">
        <w:rPr>
          <w:rFonts w:ascii="Times New Roman" w:hAnsi="Times New Roman" w:cs="Times New Roman"/>
          <w:bCs/>
          <w:i/>
        </w:rPr>
        <w:t>Hylarana</w:t>
      </w:r>
      <w:proofErr w:type="spellEnd"/>
      <w:r w:rsidR="00DA7C18" w:rsidRPr="009B159C">
        <w:rPr>
          <w:rFonts w:ascii="Times New Roman" w:hAnsi="Times New Roman" w:cs="Times New Roman"/>
          <w:bCs/>
          <w:i/>
        </w:rPr>
        <w:t xml:space="preserve"> </w:t>
      </w:r>
      <w:proofErr w:type="spellStart"/>
      <w:r w:rsidR="00DA7C18" w:rsidRPr="009B159C">
        <w:rPr>
          <w:rFonts w:ascii="Times New Roman" w:hAnsi="Times New Roman" w:cs="Times New Roman"/>
          <w:bCs/>
          <w:i/>
        </w:rPr>
        <w:t>baramica</w:t>
      </w:r>
      <w:proofErr w:type="spellEnd"/>
      <w:r w:rsidR="00DA7C18" w:rsidRPr="009B159C">
        <w:rPr>
          <w:rFonts w:ascii="Times New Roman" w:hAnsi="Times New Roman" w:cs="Times New Roman"/>
          <w:bCs/>
        </w:rPr>
        <w:t xml:space="preserve"> and </w:t>
      </w:r>
      <w:r w:rsidR="00DA7C18" w:rsidRPr="009B159C">
        <w:rPr>
          <w:rFonts w:ascii="Times New Roman" w:hAnsi="Times New Roman" w:cs="Times New Roman"/>
          <w:bCs/>
          <w:i/>
        </w:rPr>
        <w:t xml:space="preserve">H. </w:t>
      </w:r>
      <w:proofErr w:type="spellStart"/>
      <w:r w:rsidR="00DA7C18" w:rsidRPr="009B159C">
        <w:rPr>
          <w:rFonts w:ascii="Times New Roman" w:hAnsi="Times New Roman" w:cs="Times New Roman"/>
          <w:bCs/>
          <w:i/>
        </w:rPr>
        <w:t>glandulosa</w:t>
      </w:r>
      <w:proofErr w:type="spellEnd"/>
      <w:r w:rsidR="00DA7C18" w:rsidRPr="009B159C">
        <w:rPr>
          <w:rFonts w:ascii="Times New Roman" w:hAnsi="Times New Roman" w:cs="Times New Roman"/>
          <w:bCs/>
        </w:rPr>
        <w:t xml:space="preserve"> were used as </w:t>
      </w:r>
      <w:proofErr w:type="spellStart"/>
      <w:r w:rsidR="00DA7C18" w:rsidRPr="009B159C">
        <w:rPr>
          <w:rFonts w:ascii="Times New Roman" w:hAnsi="Times New Roman" w:cs="Times New Roman"/>
          <w:bCs/>
        </w:rPr>
        <w:t>outgroups</w:t>
      </w:r>
      <w:proofErr w:type="spellEnd"/>
      <w:r w:rsidR="00DA7C18" w:rsidRPr="009B159C">
        <w:rPr>
          <w:rFonts w:ascii="Times New Roman" w:hAnsi="Times New Roman" w:cs="Times New Roman"/>
          <w:bCs/>
        </w:rPr>
        <w:t xml:space="preserve"> </w:t>
      </w:r>
      <w:r w:rsidRPr="009B159C">
        <w:rPr>
          <w:rFonts w:ascii="Times New Roman" w:hAnsi="Times New Roman" w:cs="Times New Roman"/>
          <w:bCs/>
        </w:rPr>
        <w:t xml:space="preserve">based on </w:t>
      </w:r>
      <w:r w:rsidR="00C8555C" w:rsidRPr="009B159C">
        <w:rPr>
          <w:rFonts w:ascii="Times New Roman" w:hAnsi="Times New Roman" w:cs="Times New Roman"/>
          <w:bCs/>
        </w:rPr>
        <w:t>prior</w:t>
      </w:r>
      <w:r w:rsidR="001A3D27" w:rsidRPr="009B159C">
        <w:rPr>
          <w:rFonts w:ascii="Times New Roman" w:hAnsi="Times New Roman" w:cs="Times New Roman"/>
          <w:bCs/>
        </w:rPr>
        <w:t xml:space="preserve"> studies of the </w:t>
      </w:r>
      <w:r w:rsidR="001A3D27" w:rsidRPr="009B159C">
        <w:rPr>
          <w:rFonts w:ascii="Times New Roman" w:hAnsi="Times New Roman" w:cs="Times New Roman"/>
          <w:bCs/>
          <w:i/>
        </w:rPr>
        <w:t xml:space="preserve">H. </w:t>
      </w:r>
      <w:proofErr w:type="spellStart"/>
      <w:r w:rsidR="001A3D27" w:rsidRPr="009B159C">
        <w:rPr>
          <w:rFonts w:ascii="Times New Roman" w:hAnsi="Times New Roman" w:cs="Times New Roman"/>
          <w:bCs/>
          <w:i/>
        </w:rPr>
        <w:t>signata</w:t>
      </w:r>
      <w:proofErr w:type="spellEnd"/>
      <w:r w:rsidR="001A3D27" w:rsidRPr="009B159C">
        <w:rPr>
          <w:rFonts w:ascii="Times New Roman" w:hAnsi="Times New Roman" w:cs="Times New Roman"/>
          <w:bCs/>
        </w:rPr>
        <w:t xml:space="preserve"> Complex</w:t>
      </w:r>
      <w:r w:rsidRPr="009B159C">
        <w:rPr>
          <w:rFonts w:ascii="Times New Roman" w:hAnsi="Times New Roman" w:cs="Times New Roman"/>
          <w:bCs/>
        </w:rPr>
        <w:t xml:space="preserve"> (Brown and Guttman, 2002</w:t>
      </w:r>
      <w:r w:rsidR="001A3D27" w:rsidRPr="009B159C">
        <w:rPr>
          <w:rFonts w:ascii="Times New Roman" w:hAnsi="Times New Roman" w:cs="Times New Roman"/>
          <w:bCs/>
        </w:rPr>
        <w:t xml:space="preserve">; </w:t>
      </w:r>
      <w:proofErr w:type="spellStart"/>
      <w:r w:rsidR="00CD430D" w:rsidRPr="009B159C">
        <w:rPr>
          <w:rFonts w:ascii="Times New Roman" w:hAnsi="Times New Roman" w:cs="Times New Roman"/>
          <w:bCs/>
        </w:rPr>
        <w:t>Wiens</w:t>
      </w:r>
      <w:proofErr w:type="spellEnd"/>
      <w:r w:rsidR="00CD430D" w:rsidRPr="009B159C">
        <w:rPr>
          <w:rFonts w:ascii="Times New Roman" w:hAnsi="Times New Roman" w:cs="Times New Roman"/>
          <w:bCs/>
        </w:rPr>
        <w:t xml:space="preserve"> et al., 2009; </w:t>
      </w:r>
      <w:r w:rsidR="001A3D27" w:rsidRPr="009B159C">
        <w:rPr>
          <w:rFonts w:ascii="Times New Roman" w:hAnsi="Times New Roman" w:cs="Times New Roman"/>
          <w:bCs/>
        </w:rPr>
        <w:t>Brown and Siler, 2013</w:t>
      </w:r>
      <w:r w:rsidRPr="009B159C">
        <w:rPr>
          <w:rFonts w:ascii="Times New Roman" w:hAnsi="Times New Roman" w:cs="Times New Roman"/>
          <w:bCs/>
        </w:rPr>
        <w:t xml:space="preserve">). The </w:t>
      </w:r>
      <w:proofErr w:type="spellStart"/>
      <w:r w:rsidRPr="009B159C">
        <w:rPr>
          <w:rFonts w:ascii="Times New Roman" w:hAnsi="Times New Roman" w:cs="Times New Roman"/>
          <w:bCs/>
        </w:rPr>
        <w:t>ingroup</w:t>
      </w:r>
      <w:proofErr w:type="spellEnd"/>
      <w:r w:rsidRPr="009B159C">
        <w:rPr>
          <w:rFonts w:ascii="Times New Roman" w:hAnsi="Times New Roman" w:cs="Times New Roman"/>
          <w:bCs/>
        </w:rPr>
        <w:t xml:space="preserve"> </w:t>
      </w:r>
      <w:r w:rsidR="001A3D27" w:rsidRPr="009B159C">
        <w:rPr>
          <w:rFonts w:ascii="Times New Roman" w:hAnsi="Times New Roman" w:cs="Times New Roman"/>
          <w:bCs/>
        </w:rPr>
        <w:t>includes</w:t>
      </w:r>
      <w:r w:rsidRPr="009B159C">
        <w:rPr>
          <w:rFonts w:ascii="Times New Roman" w:hAnsi="Times New Roman" w:cs="Times New Roman"/>
          <w:bCs/>
        </w:rPr>
        <w:t xml:space="preserve"> four </w:t>
      </w:r>
      <w:r w:rsidR="00CD430D" w:rsidRPr="009B159C">
        <w:rPr>
          <w:rFonts w:ascii="Times New Roman" w:hAnsi="Times New Roman" w:cs="Times New Roman"/>
          <w:bCs/>
        </w:rPr>
        <w:t xml:space="preserve">endemic Philippine </w:t>
      </w:r>
      <w:r w:rsidR="00716C13">
        <w:rPr>
          <w:rFonts w:ascii="Times New Roman" w:hAnsi="Times New Roman" w:cs="Times New Roman"/>
          <w:bCs/>
        </w:rPr>
        <w:t xml:space="preserve">species: </w:t>
      </w:r>
      <w:r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mangyanum</w:t>
      </w:r>
      <w:proofErr w:type="spellEnd"/>
      <w:r w:rsidRPr="009B159C">
        <w:rPr>
          <w:rFonts w:ascii="Times New Roman" w:hAnsi="Times New Roman" w:cs="Times New Roman"/>
          <w:bCs/>
          <w:i/>
          <w:iCs/>
        </w:rPr>
        <w:t xml:space="preserve">, H. </w:t>
      </w:r>
      <w:proofErr w:type="spellStart"/>
      <w:r w:rsidRPr="009B159C">
        <w:rPr>
          <w:rFonts w:ascii="Times New Roman" w:hAnsi="Times New Roman" w:cs="Times New Roman"/>
          <w:bCs/>
          <w:i/>
          <w:iCs/>
        </w:rPr>
        <w:t>moellendorffi</w:t>
      </w:r>
      <w:proofErr w:type="spellEnd"/>
      <w:r w:rsidRPr="009B159C">
        <w:rPr>
          <w:rFonts w:ascii="Times New Roman" w:hAnsi="Times New Roman" w:cs="Times New Roman"/>
          <w:bCs/>
          <w:i/>
          <w:iCs/>
        </w:rPr>
        <w:t xml:space="preserve">, </w:t>
      </w:r>
      <w:r w:rsidR="001A3D27"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grandocula</w:t>
      </w:r>
      <w:proofErr w:type="spellEnd"/>
      <w:r w:rsidRPr="009B159C">
        <w:rPr>
          <w:rFonts w:ascii="Times New Roman" w:hAnsi="Times New Roman" w:cs="Times New Roman"/>
          <w:bCs/>
          <w:i/>
          <w:iCs/>
        </w:rPr>
        <w:t xml:space="preserve">, </w:t>
      </w:r>
      <w:r w:rsidRPr="009B159C">
        <w:rPr>
          <w:rFonts w:ascii="Times New Roman" w:hAnsi="Times New Roman" w:cs="Times New Roman"/>
          <w:bCs/>
        </w:rPr>
        <w:t>and</w:t>
      </w:r>
      <w:r w:rsidRPr="009B159C">
        <w:rPr>
          <w:rFonts w:ascii="Times New Roman" w:hAnsi="Times New Roman" w:cs="Times New Roman"/>
          <w:bCs/>
          <w:i/>
          <w:iCs/>
        </w:rPr>
        <w:t xml:space="preserve"> H. </w:t>
      </w:r>
      <w:proofErr w:type="spellStart"/>
      <w:r w:rsidRPr="009B159C">
        <w:rPr>
          <w:rFonts w:ascii="Times New Roman" w:hAnsi="Times New Roman" w:cs="Times New Roman"/>
          <w:bCs/>
          <w:i/>
          <w:iCs/>
        </w:rPr>
        <w:t>similis</w:t>
      </w:r>
      <w:proofErr w:type="spellEnd"/>
      <w:r w:rsidRPr="009B159C">
        <w:rPr>
          <w:rFonts w:ascii="Times New Roman" w:hAnsi="Times New Roman" w:cs="Times New Roman"/>
          <w:bCs/>
        </w:rPr>
        <w:t xml:space="preserve">; </w:t>
      </w:r>
      <w:r w:rsidR="00CD430D" w:rsidRPr="009B159C">
        <w:rPr>
          <w:rFonts w:ascii="Times New Roman" w:hAnsi="Times New Roman" w:cs="Times New Roman"/>
          <w:bCs/>
        </w:rPr>
        <w:t xml:space="preserve">sampling populations of </w:t>
      </w:r>
      <w:r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picturata</w:t>
      </w:r>
      <w:proofErr w:type="spellEnd"/>
      <w:r w:rsidRPr="009B159C">
        <w:rPr>
          <w:rFonts w:ascii="Times New Roman" w:hAnsi="Times New Roman" w:cs="Times New Roman"/>
          <w:bCs/>
          <w:i/>
          <w:iCs/>
        </w:rPr>
        <w:t xml:space="preserve"> </w:t>
      </w:r>
      <w:r w:rsidRPr="009B159C">
        <w:rPr>
          <w:rFonts w:ascii="Times New Roman" w:hAnsi="Times New Roman" w:cs="Times New Roman"/>
          <w:bCs/>
        </w:rPr>
        <w:t xml:space="preserve">and </w:t>
      </w:r>
      <w:r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signata</w:t>
      </w:r>
      <w:proofErr w:type="spellEnd"/>
      <w:r w:rsidRPr="009B159C">
        <w:rPr>
          <w:rFonts w:ascii="Times New Roman" w:hAnsi="Times New Roman" w:cs="Times New Roman"/>
          <w:bCs/>
          <w:i/>
          <w:iCs/>
        </w:rPr>
        <w:t xml:space="preserve"> </w:t>
      </w:r>
      <w:r w:rsidR="00DA7C18" w:rsidRPr="009B159C">
        <w:rPr>
          <w:rFonts w:ascii="Times New Roman" w:hAnsi="Times New Roman" w:cs="Times New Roman"/>
          <w:bCs/>
        </w:rPr>
        <w:t>from Sumatra</w:t>
      </w:r>
      <w:r w:rsidRPr="009B159C">
        <w:rPr>
          <w:rFonts w:ascii="Times New Roman" w:hAnsi="Times New Roman" w:cs="Times New Roman"/>
          <w:bCs/>
        </w:rPr>
        <w:t xml:space="preserve"> and Borneo; </w:t>
      </w:r>
      <w:r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siberu</w:t>
      </w:r>
      <w:proofErr w:type="spellEnd"/>
      <w:r w:rsidRPr="009B159C">
        <w:rPr>
          <w:rFonts w:ascii="Times New Roman" w:hAnsi="Times New Roman" w:cs="Times New Roman"/>
          <w:bCs/>
        </w:rPr>
        <w:t xml:space="preserve"> and an </w:t>
      </w:r>
      <w:proofErr w:type="spellStart"/>
      <w:r w:rsidRPr="009B159C">
        <w:rPr>
          <w:rFonts w:ascii="Times New Roman" w:hAnsi="Times New Roman" w:cs="Times New Roman"/>
          <w:bCs/>
        </w:rPr>
        <w:lastRenderedPageBreak/>
        <w:t>undescribed</w:t>
      </w:r>
      <w:proofErr w:type="spellEnd"/>
      <w:r w:rsidRPr="009B159C">
        <w:rPr>
          <w:rFonts w:ascii="Times New Roman" w:hAnsi="Times New Roman" w:cs="Times New Roman"/>
          <w:bCs/>
        </w:rPr>
        <w:t xml:space="preserve"> population from Sumatra</w:t>
      </w:r>
      <w:r w:rsidR="001A3D27" w:rsidRPr="009B159C">
        <w:rPr>
          <w:rFonts w:ascii="Times New Roman" w:hAnsi="Times New Roman" w:cs="Times New Roman"/>
          <w:bCs/>
        </w:rPr>
        <w:t>, Indonesia</w:t>
      </w:r>
      <w:r w:rsidRPr="009B159C">
        <w:rPr>
          <w:rFonts w:ascii="Times New Roman" w:hAnsi="Times New Roman" w:cs="Times New Roman"/>
          <w:bCs/>
        </w:rPr>
        <w:t>;</w:t>
      </w:r>
      <w:r w:rsidR="00DA7C18" w:rsidRPr="009B159C">
        <w:rPr>
          <w:rFonts w:ascii="Times New Roman" w:hAnsi="Times New Roman" w:cs="Times New Roman"/>
          <w:bCs/>
        </w:rPr>
        <w:t xml:space="preserve"> </w:t>
      </w:r>
      <w:r w:rsidRPr="009B159C">
        <w:rPr>
          <w:rFonts w:ascii="Times New Roman" w:hAnsi="Times New Roman" w:cs="Times New Roman"/>
          <w:bCs/>
          <w:i/>
          <w:iCs/>
        </w:rPr>
        <w:t>H.</w:t>
      </w:r>
      <w:r w:rsidRPr="009B159C">
        <w:rPr>
          <w:rFonts w:ascii="Times New Roman" w:hAnsi="Times New Roman" w:cs="Times New Roman"/>
          <w:bCs/>
        </w:rPr>
        <w:t xml:space="preserve"> </w:t>
      </w:r>
      <w:proofErr w:type="spellStart"/>
      <w:r w:rsidRPr="009B159C">
        <w:rPr>
          <w:rFonts w:ascii="Times New Roman" w:hAnsi="Times New Roman" w:cs="Times New Roman"/>
          <w:bCs/>
          <w:i/>
          <w:iCs/>
        </w:rPr>
        <w:t>banjarana</w:t>
      </w:r>
      <w:proofErr w:type="spellEnd"/>
      <w:r w:rsidRPr="009B159C">
        <w:rPr>
          <w:rFonts w:ascii="Times New Roman" w:hAnsi="Times New Roman" w:cs="Times New Roman"/>
          <w:bCs/>
        </w:rPr>
        <w:t xml:space="preserve"> and the new species from Peninsular Malaysia (</w:t>
      </w:r>
      <w:r w:rsidR="00437CD8" w:rsidRPr="009B159C">
        <w:rPr>
          <w:rFonts w:ascii="Times New Roman" w:hAnsi="Times New Roman" w:cs="Times New Roman"/>
          <w:bCs/>
        </w:rPr>
        <w:t>Table 1</w:t>
      </w:r>
      <w:r w:rsidRPr="009B159C">
        <w:rPr>
          <w:rFonts w:ascii="Times New Roman" w:hAnsi="Times New Roman" w:cs="Times New Roman"/>
          <w:bCs/>
        </w:rPr>
        <w:t xml:space="preserve">). </w:t>
      </w:r>
      <w:r w:rsidR="00C8555C" w:rsidRPr="009B159C">
        <w:rPr>
          <w:rFonts w:ascii="Times New Roman" w:hAnsi="Times New Roman" w:cs="Times New Roman"/>
          <w:bCs/>
        </w:rPr>
        <w:t>For morphological comparisons, t</w:t>
      </w:r>
      <w:r w:rsidR="006B580D" w:rsidRPr="009B159C">
        <w:rPr>
          <w:rFonts w:ascii="Times New Roman" w:hAnsi="Times New Roman" w:cs="Times New Roman"/>
          <w:bCs/>
        </w:rPr>
        <w:t xml:space="preserve">he new species was compared to </w:t>
      </w:r>
      <w:r w:rsidR="007E57C0" w:rsidRPr="009B159C">
        <w:rPr>
          <w:rFonts w:ascii="Times New Roman" w:hAnsi="Times New Roman" w:cs="Times New Roman"/>
          <w:bCs/>
        </w:rPr>
        <w:t>all</w:t>
      </w:r>
      <w:r w:rsidR="006B580D" w:rsidRPr="009B159C">
        <w:rPr>
          <w:rFonts w:ascii="Times New Roman" w:hAnsi="Times New Roman" w:cs="Times New Roman"/>
          <w:bCs/>
        </w:rPr>
        <w:t xml:space="preserve"> </w:t>
      </w:r>
      <w:r w:rsidR="00F13039" w:rsidRPr="009B159C">
        <w:rPr>
          <w:rFonts w:ascii="Times New Roman" w:hAnsi="Times New Roman" w:cs="Times New Roman"/>
          <w:bCs/>
        </w:rPr>
        <w:t>members</w:t>
      </w:r>
      <w:r w:rsidR="006B580D" w:rsidRPr="009B159C">
        <w:rPr>
          <w:rFonts w:ascii="Times New Roman" w:hAnsi="Times New Roman" w:cs="Times New Roman"/>
          <w:bCs/>
        </w:rPr>
        <w:t xml:space="preserve"> </w:t>
      </w:r>
      <w:r w:rsidR="007E57C0" w:rsidRPr="009B159C">
        <w:rPr>
          <w:rFonts w:ascii="Times New Roman" w:hAnsi="Times New Roman" w:cs="Times New Roman"/>
          <w:bCs/>
        </w:rPr>
        <w:t>of</w:t>
      </w:r>
      <w:r w:rsidR="006B580D" w:rsidRPr="009B159C">
        <w:rPr>
          <w:rFonts w:ascii="Times New Roman" w:hAnsi="Times New Roman" w:cs="Times New Roman"/>
          <w:bCs/>
        </w:rPr>
        <w:t xml:space="preserve"> the </w:t>
      </w:r>
      <w:r w:rsidR="006B580D" w:rsidRPr="009B159C">
        <w:rPr>
          <w:rFonts w:ascii="Times New Roman" w:hAnsi="Times New Roman" w:cs="Times New Roman"/>
          <w:bCs/>
          <w:i/>
        </w:rPr>
        <w:t>H</w:t>
      </w:r>
      <w:r w:rsidR="006B580D" w:rsidRPr="009B159C">
        <w:rPr>
          <w:rFonts w:ascii="Times New Roman" w:hAnsi="Times New Roman" w:cs="Times New Roman"/>
          <w:bCs/>
        </w:rPr>
        <w:t xml:space="preserve">. </w:t>
      </w:r>
      <w:proofErr w:type="spellStart"/>
      <w:r w:rsidR="006B580D" w:rsidRPr="009B159C">
        <w:rPr>
          <w:rFonts w:ascii="Times New Roman" w:hAnsi="Times New Roman" w:cs="Times New Roman"/>
          <w:bCs/>
          <w:i/>
        </w:rPr>
        <w:t>signata</w:t>
      </w:r>
      <w:proofErr w:type="spellEnd"/>
      <w:r w:rsidR="006B580D" w:rsidRPr="009B159C">
        <w:rPr>
          <w:rFonts w:ascii="Times New Roman" w:hAnsi="Times New Roman" w:cs="Times New Roman"/>
          <w:bCs/>
          <w:i/>
        </w:rPr>
        <w:t xml:space="preserve"> </w:t>
      </w:r>
      <w:r w:rsidR="006B580D" w:rsidRPr="009B159C">
        <w:rPr>
          <w:rFonts w:ascii="Times New Roman" w:hAnsi="Times New Roman" w:cs="Times New Roman"/>
          <w:bCs/>
        </w:rPr>
        <w:t xml:space="preserve">Complex including the </w:t>
      </w:r>
      <w:proofErr w:type="spellStart"/>
      <w:r w:rsidR="006B580D" w:rsidRPr="009B159C">
        <w:rPr>
          <w:rFonts w:ascii="Times New Roman" w:hAnsi="Times New Roman" w:cs="Times New Roman"/>
          <w:bCs/>
        </w:rPr>
        <w:t>holotype</w:t>
      </w:r>
      <w:proofErr w:type="spellEnd"/>
      <w:r w:rsidR="006B580D" w:rsidRPr="009B159C">
        <w:rPr>
          <w:rFonts w:ascii="Times New Roman" w:hAnsi="Times New Roman" w:cs="Times New Roman"/>
          <w:bCs/>
        </w:rPr>
        <w:t xml:space="preserve"> and </w:t>
      </w:r>
      <w:proofErr w:type="spellStart"/>
      <w:r w:rsidR="006B580D" w:rsidRPr="009B159C">
        <w:rPr>
          <w:rFonts w:ascii="Times New Roman" w:hAnsi="Times New Roman" w:cs="Times New Roman"/>
          <w:bCs/>
        </w:rPr>
        <w:t>paratype</w:t>
      </w:r>
      <w:r w:rsidR="001F3729" w:rsidRPr="009B159C">
        <w:rPr>
          <w:rFonts w:ascii="Times New Roman" w:hAnsi="Times New Roman" w:cs="Times New Roman"/>
          <w:bCs/>
        </w:rPr>
        <w:t>s</w:t>
      </w:r>
      <w:proofErr w:type="spellEnd"/>
      <w:r w:rsidR="006B580D" w:rsidRPr="009B159C">
        <w:rPr>
          <w:rFonts w:ascii="Times New Roman" w:hAnsi="Times New Roman" w:cs="Times New Roman"/>
          <w:bCs/>
        </w:rPr>
        <w:t xml:space="preserve"> of </w:t>
      </w:r>
      <w:r w:rsidR="006B580D" w:rsidRPr="009B159C">
        <w:rPr>
          <w:rFonts w:ascii="Times New Roman" w:hAnsi="Times New Roman" w:cs="Times New Roman"/>
          <w:bCs/>
          <w:i/>
        </w:rPr>
        <w:t xml:space="preserve">H. </w:t>
      </w:r>
      <w:proofErr w:type="spellStart"/>
      <w:r w:rsidR="006B580D" w:rsidRPr="009B159C">
        <w:rPr>
          <w:rFonts w:ascii="Times New Roman" w:hAnsi="Times New Roman" w:cs="Times New Roman"/>
          <w:bCs/>
          <w:i/>
        </w:rPr>
        <w:t>siberu</w:t>
      </w:r>
      <w:proofErr w:type="spellEnd"/>
      <w:r w:rsidR="001F3729" w:rsidRPr="009B159C">
        <w:rPr>
          <w:rFonts w:ascii="Times New Roman" w:hAnsi="Times New Roman" w:cs="Times New Roman"/>
          <w:bCs/>
          <w:i/>
        </w:rPr>
        <w:t xml:space="preserve"> </w:t>
      </w:r>
      <w:r w:rsidR="001F3729" w:rsidRPr="009B159C">
        <w:rPr>
          <w:rFonts w:ascii="Times New Roman" w:hAnsi="Times New Roman" w:cs="Times New Roman"/>
          <w:bCs/>
        </w:rPr>
        <w:t xml:space="preserve">and </w:t>
      </w:r>
      <w:r w:rsidR="001F3729" w:rsidRPr="009B159C">
        <w:rPr>
          <w:rFonts w:ascii="Times New Roman" w:hAnsi="Times New Roman" w:cs="Times New Roman"/>
          <w:bCs/>
          <w:i/>
        </w:rPr>
        <w:t xml:space="preserve">H. </w:t>
      </w:r>
      <w:proofErr w:type="spellStart"/>
      <w:r w:rsidR="001F3729" w:rsidRPr="009B159C">
        <w:rPr>
          <w:rFonts w:ascii="Times New Roman" w:hAnsi="Times New Roman" w:cs="Times New Roman"/>
          <w:bCs/>
          <w:i/>
        </w:rPr>
        <w:t>banjarana</w:t>
      </w:r>
      <w:proofErr w:type="spellEnd"/>
      <w:r w:rsidR="006B580D" w:rsidRPr="009B159C">
        <w:rPr>
          <w:rFonts w:ascii="Times New Roman" w:hAnsi="Times New Roman" w:cs="Times New Roman"/>
          <w:bCs/>
        </w:rPr>
        <w:t xml:space="preserve">, </w:t>
      </w:r>
      <w:proofErr w:type="spellStart"/>
      <w:r w:rsidR="006B580D" w:rsidRPr="009B159C">
        <w:rPr>
          <w:rFonts w:ascii="Times New Roman" w:hAnsi="Times New Roman" w:cs="Times New Roman"/>
          <w:bCs/>
        </w:rPr>
        <w:t>syntypes</w:t>
      </w:r>
      <w:proofErr w:type="spellEnd"/>
      <w:r w:rsidR="006B580D" w:rsidRPr="009B159C">
        <w:rPr>
          <w:rFonts w:ascii="Times New Roman" w:hAnsi="Times New Roman" w:cs="Times New Roman"/>
          <w:bCs/>
        </w:rPr>
        <w:t xml:space="preserve"> of </w:t>
      </w:r>
      <w:r w:rsidR="006B580D" w:rsidRPr="009B159C">
        <w:rPr>
          <w:rFonts w:ascii="Times New Roman" w:hAnsi="Times New Roman" w:cs="Times New Roman"/>
          <w:bCs/>
          <w:i/>
        </w:rPr>
        <w:t xml:space="preserve">H. </w:t>
      </w:r>
      <w:proofErr w:type="spellStart"/>
      <w:r w:rsidR="006B580D" w:rsidRPr="009B159C">
        <w:rPr>
          <w:rFonts w:ascii="Times New Roman" w:hAnsi="Times New Roman" w:cs="Times New Roman"/>
          <w:bCs/>
          <w:i/>
        </w:rPr>
        <w:t>picturata</w:t>
      </w:r>
      <w:proofErr w:type="spellEnd"/>
      <w:r w:rsidR="006B580D" w:rsidRPr="009B159C">
        <w:rPr>
          <w:rFonts w:ascii="Times New Roman" w:hAnsi="Times New Roman" w:cs="Times New Roman"/>
          <w:bCs/>
        </w:rPr>
        <w:t xml:space="preserve">, and the </w:t>
      </w:r>
      <w:proofErr w:type="spellStart"/>
      <w:r w:rsidR="006B580D" w:rsidRPr="009B159C">
        <w:rPr>
          <w:rFonts w:ascii="Times New Roman" w:hAnsi="Times New Roman" w:cs="Times New Roman"/>
          <w:bCs/>
        </w:rPr>
        <w:t>holotype</w:t>
      </w:r>
      <w:proofErr w:type="spellEnd"/>
      <w:r w:rsidR="006B580D" w:rsidRPr="009B159C">
        <w:rPr>
          <w:rFonts w:ascii="Times New Roman" w:hAnsi="Times New Roman" w:cs="Times New Roman"/>
          <w:bCs/>
        </w:rPr>
        <w:t xml:space="preserve"> of </w:t>
      </w:r>
      <w:r w:rsidR="006B580D" w:rsidRPr="009B159C">
        <w:rPr>
          <w:rFonts w:ascii="Times New Roman" w:hAnsi="Times New Roman" w:cs="Times New Roman"/>
          <w:bCs/>
          <w:i/>
        </w:rPr>
        <w:t xml:space="preserve">H. </w:t>
      </w:r>
      <w:proofErr w:type="spellStart"/>
      <w:r w:rsidR="006B580D" w:rsidRPr="009B159C">
        <w:rPr>
          <w:rFonts w:ascii="Times New Roman" w:hAnsi="Times New Roman" w:cs="Times New Roman"/>
          <w:bCs/>
          <w:i/>
        </w:rPr>
        <w:t>signata</w:t>
      </w:r>
      <w:proofErr w:type="spellEnd"/>
      <w:r w:rsidR="006B580D" w:rsidRPr="009B159C">
        <w:rPr>
          <w:rFonts w:ascii="Times New Roman" w:hAnsi="Times New Roman" w:cs="Times New Roman"/>
          <w:bCs/>
        </w:rPr>
        <w:t>. Only male spe</w:t>
      </w:r>
      <w:r w:rsidR="0033499B" w:rsidRPr="009B159C">
        <w:rPr>
          <w:rFonts w:ascii="Times New Roman" w:hAnsi="Times New Roman" w:cs="Times New Roman"/>
          <w:bCs/>
        </w:rPr>
        <w:t>cimens were used for comparisons</w:t>
      </w:r>
      <w:r w:rsidR="006B580D" w:rsidRPr="009B159C">
        <w:rPr>
          <w:rFonts w:ascii="Times New Roman" w:hAnsi="Times New Roman" w:cs="Times New Roman"/>
          <w:bCs/>
        </w:rPr>
        <w:t xml:space="preserve"> to avoid possible measurement bias from sexual dimorphism. </w:t>
      </w:r>
      <w:r w:rsidR="0033499B" w:rsidRPr="009B159C">
        <w:rPr>
          <w:rFonts w:ascii="Times New Roman" w:hAnsi="Times New Roman" w:cs="Times New Roman"/>
          <w:bCs/>
        </w:rPr>
        <w:t xml:space="preserve">Voucher specimens </w:t>
      </w:r>
      <w:r w:rsidR="00C8555C" w:rsidRPr="009B159C">
        <w:rPr>
          <w:rFonts w:ascii="Times New Roman" w:hAnsi="Times New Roman" w:cs="Times New Roman"/>
          <w:bCs/>
        </w:rPr>
        <w:t xml:space="preserve">of comparative material </w:t>
      </w:r>
      <w:r w:rsidR="0033499B" w:rsidRPr="009B159C">
        <w:rPr>
          <w:rFonts w:ascii="Times New Roman" w:hAnsi="Times New Roman" w:cs="Times New Roman"/>
          <w:bCs/>
        </w:rPr>
        <w:t xml:space="preserve">are listed in Appendix </w:t>
      </w:r>
      <w:r w:rsidR="00533A04" w:rsidRPr="009B159C">
        <w:rPr>
          <w:rFonts w:ascii="Times New Roman" w:hAnsi="Times New Roman" w:cs="Times New Roman"/>
          <w:bCs/>
        </w:rPr>
        <w:t xml:space="preserve">I of Brown and Guttman (2002). Data </w:t>
      </w:r>
      <w:r w:rsidR="001F3729" w:rsidRPr="009B159C">
        <w:rPr>
          <w:rFonts w:ascii="Times New Roman" w:hAnsi="Times New Roman" w:cs="Times New Roman"/>
          <w:bCs/>
        </w:rPr>
        <w:t xml:space="preserve">for </w:t>
      </w:r>
      <w:r w:rsidR="001F3729" w:rsidRPr="009B159C">
        <w:rPr>
          <w:rFonts w:ascii="Times New Roman" w:hAnsi="Times New Roman" w:cs="Times New Roman"/>
          <w:bCs/>
          <w:i/>
        </w:rPr>
        <w:t xml:space="preserve">H. </w:t>
      </w:r>
      <w:proofErr w:type="spellStart"/>
      <w:r w:rsidR="001F3729" w:rsidRPr="009B159C">
        <w:rPr>
          <w:rFonts w:ascii="Times New Roman" w:hAnsi="Times New Roman" w:cs="Times New Roman"/>
          <w:bCs/>
          <w:i/>
        </w:rPr>
        <w:t>banjarana</w:t>
      </w:r>
      <w:proofErr w:type="spellEnd"/>
      <w:r w:rsidR="001F3729" w:rsidRPr="009B159C">
        <w:rPr>
          <w:rFonts w:ascii="Times New Roman" w:hAnsi="Times New Roman" w:cs="Times New Roman"/>
          <w:bCs/>
          <w:i/>
        </w:rPr>
        <w:t xml:space="preserve"> </w:t>
      </w:r>
      <w:r w:rsidR="00533A04" w:rsidRPr="009B159C">
        <w:rPr>
          <w:rFonts w:ascii="Times New Roman" w:hAnsi="Times New Roman" w:cs="Times New Roman"/>
          <w:bCs/>
        </w:rPr>
        <w:t>were</w:t>
      </w:r>
      <w:r w:rsidR="001F3729" w:rsidRPr="009B159C">
        <w:rPr>
          <w:rFonts w:ascii="Times New Roman" w:hAnsi="Times New Roman" w:cs="Times New Roman"/>
          <w:bCs/>
        </w:rPr>
        <w:t xml:space="preserve"> obtained from Leong and Lim (2003). </w:t>
      </w:r>
      <w:r w:rsidR="0033499B" w:rsidRPr="009B159C">
        <w:rPr>
          <w:rFonts w:ascii="Times New Roman" w:hAnsi="Times New Roman" w:cs="Times New Roman"/>
          <w:bCs/>
        </w:rPr>
        <w:t>Toe</w:t>
      </w:r>
      <w:r w:rsidR="006B580D" w:rsidRPr="009B159C">
        <w:rPr>
          <w:rFonts w:ascii="Times New Roman" w:hAnsi="Times New Roman" w:cs="Times New Roman"/>
          <w:bCs/>
        </w:rPr>
        <w:t xml:space="preserve"> w</w:t>
      </w:r>
      <w:r w:rsidR="006B580D" w:rsidRPr="009B159C">
        <w:rPr>
          <w:rFonts w:ascii="Times New Roman" w:hAnsi="Times New Roman" w:cs="Times New Roman"/>
        </w:rPr>
        <w:t xml:space="preserve">ebbing formula follows Savage and Heyer (1997). </w:t>
      </w:r>
      <w:r w:rsidR="006B580D" w:rsidRPr="009B159C">
        <w:rPr>
          <w:rFonts w:ascii="Times New Roman" w:hAnsi="Times New Roman" w:cs="Times New Roman"/>
          <w:bCs/>
        </w:rPr>
        <w:t>The following 14 characters were</w:t>
      </w:r>
      <w:r w:rsidR="00C8555C" w:rsidRPr="009B159C">
        <w:rPr>
          <w:rFonts w:ascii="Times New Roman" w:hAnsi="Times New Roman" w:cs="Times New Roman"/>
          <w:bCs/>
        </w:rPr>
        <w:t xml:space="preserve"> examined to the nearest 0.1 mm: </w:t>
      </w:r>
      <w:r w:rsidR="006B580D" w:rsidRPr="009B159C">
        <w:rPr>
          <w:rFonts w:ascii="Times New Roman" w:hAnsi="Times New Roman" w:cs="Times New Roman"/>
          <w:bCs/>
        </w:rPr>
        <w:t xml:space="preserve"> </w:t>
      </w:r>
      <w:r w:rsidR="0033499B" w:rsidRPr="009B159C">
        <w:rPr>
          <w:rFonts w:ascii="Times New Roman" w:hAnsi="Times New Roman" w:cs="Times New Roman"/>
        </w:rPr>
        <w:t>S</w:t>
      </w:r>
      <w:r w:rsidRPr="009B159C">
        <w:rPr>
          <w:rFonts w:ascii="Times New Roman" w:hAnsi="Times New Roman" w:cs="Times New Roman"/>
        </w:rPr>
        <w:t xml:space="preserve">nout-vent-length (SVL), tip of snout to vent; head length (HL), posterior margin of lower jaw to tip of snout; head width (HW), taken immediately posterior to eyes; snout length (SL), anterior corner of the orbit to tip of snout; </w:t>
      </w:r>
      <w:proofErr w:type="spellStart"/>
      <w:r w:rsidRPr="009B159C">
        <w:rPr>
          <w:rFonts w:ascii="Times New Roman" w:hAnsi="Times New Roman" w:cs="Times New Roman"/>
        </w:rPr>
        <w:t>internarial</w:t>
      </w:r>
      <w:proofErr w:type="spellEnd"/>
      <w:r w:rsidRPr="009B159C">
        <w:rPr>
          <w:rFonts w:ascii="Times New Roman" w:hAnsi="Times New Roman" w:cs="Times New Roman"/>
        </w:rPr>
        <w:t xml:space="preserve"> distance (</w:t>
      </w:r>
      <w:r w:rsidR="00744775" w:rsidRPr="009B159C">
        <w:rPr>
          <w:rFonts w:ascii="Times New Roman" w:hAnsi="Times New Roman" w:cs="Times New Roman"/>
        </w:rPr>
        <w:t>IND), distance between nostrils</w:t>
      </w:r>
      <w:r w:rsidRPr="009B159C">
        <w:rPr>
          <w:rFonts w:ascii="Times New Roman" w:hAnsi="Times New Roman" w:cs="Times New Roman"/>
        </w:rPr>
        <w:t xml:space="preserve">; eye diameter (ED), distance between anterior and posterior corners of upper and lower eyelids; </w:t>
      </w:r>
      <w:proofErr w:type="spellStart"/>
      <w:r w:rsidRPr="009B159C">
        <w:rPr>
          <w:rFonts w:ascii="Times New Roman" w:hAnsi="Times New Roman" w:cs="Times New Roman"/>
        </w:rPr>
        <w:t>interorbital</w:t>
      </w:r>
      <w:proofErr w:type="spellEnd"/>
      <w:r w:rsidRPr="009B159C">
        <w:rPr>
          <w:rFonts w:ascii="Times New Roman" w:hAnsi="Times New Roman" w:cs="Times New Roman"/>
        </w:rPr>
        <w:t xml:space="preserve"> distance (IOD), distance across top of head between medial margins of orbits at their closest points; tympanum diameter (TD), horizontal width of tympanum at its widest point; brachium length (BL), axilla to flexed elbow; forearm length (FAL), flexed elbow to base of inner metacarpal tubercle; femur length (FL), vent to outer margin of flexed knee; tibia length (TBL), outer margin of flexed knee to outer margin of flexed tarsus; tarsal length (TL), outer margin of flexed tarsus to bas</w:t>
      </w:r>
      <w:r w:rsidR="00744775" w:rsidRPr="009B159C">
        <w:rPr>
          <w:rFonts w:ascii="Times New Roman" w:hAnsi="Times New Roman" w:cs="Times New Roman"/>
        </w:rPr>
        <w:t xml:space="preserve">e of inner metatarsal tubercle; humeral gland length (HG), horizontal length of humeral gland. </w:t>
      </w:r>
      <w:r w:rsidR="006B580D" w:rsidRPr="009B159C">
        <w:rPr>
          <w:rFonts w:ascii="Times New Roman" w:hAnsi="Times New Roman" w:cs="Times New Roman"/>
        </w:rPr>
        <w:t>Measurements of</w:t>
      </w:r>
      <w:r w:rsidR="00C8555C" w:rsidRPr="009B159C">
        <w:rPr>
          <w:rFonts w:ascii="Times New Roman" w:hAnsi="Times New Roman" w:cs="Times New Roman"/>
        </w:rPr>
        <w:t xml:space="preserve"> the type and</w:t>
      </w:r>
      <w:r w:rsidR="006B580D" w:rsidRPr="009B159C">
        <w:rPr>
          <w:rFonts w:ascii="Times New Roman" w:hAnsi="Times New Roman" w:cs="Times New Roman"/>
        </w:rPr>
        <w:t xml:space="preserve"> comparative mate</w:t>
      </w:r>
      <w:r w:rsidR="00E20AA5" w:rsidRPr="009B159C">
        <w:rPr>
          <w:rFonts w:ascii="Times New Roman" w:hAnsi="Times New Roman" w:cs="Times New Roman"/>
        </w:rPr>
        <w:t>rial are summarized in Table 2</w:t>
      </w:r>
      <w:r w:rsidR="001F3729" w:rsidRPr="009B159C">
        <w:rPr>
          <w:rFonts w:ascii="Times New Roman" w:hAnsi="Times New Roman" w:cs="Times New Roman"/>
        </w:rPr>
        <w:t>.</w:t>
      </w:r>
    </w:p>
    <w:p w14:paraId="62B46E8A" w14:textId="0B06749E" w:rsidR="00E93BEF" w:rsidRPr="009B159C" w:rsidRDefault="00143DFB" w:rsidP="006B580D">
      <w:pPr>
        <w:pStyle w:val="DefaultStyle"/>
        <w:widowControl w:val="0"/>
        <w:spacing w:line="480" w:lineRule="auto"/>
        <w:ind w:firstLine="720"/>
        <w:rPr>
          <w:rFonts w:ascii="Times New Roman" w:hAnsi="Times New Roman" w:cs="Times New Roman"/>
          <w:bCs/>
        </w:rPr>
      </w:pPr>
      <w:r w:rsidRPr="009B159C">
        <w:rPr>
          <w:rFonts w:ascii="Times New Roman" w:hAnsi="Times New Roman" w:cs="Times New Roman"/>
          <w:bCs/>
        </w:rPr>
        <w:t xml:space="preserve">The </w:t>
      </w:r>
      <w:proofErr w:type="spellStart"/>
      <w:r w:rsidRPr="009B159C">
        <w:rPr>
          <w:rFonts w:ascii="Times New Roman" w:hAnsi="Times New Roman" w:cs="Times New Roman"/>
          <w:bCs/>
        </w:rPr>
        <w:t>holotype</w:t>
      </w:r>
      <w:proofErr w:type="spellEnd"/>
      <w:r w:rsidRPr="009B159C">
        <w:rPr>
          <w:rFonts w:ascii="Times New Roman" w:hAnsi="Times New Roman" w:cs="Times New Roman"/>
          <w:bCs/>
        </w:rPr>
        <w:t xml:space="preserve"> has been deposited at the Raffles Museum of Biodiversity Research, Singapore</w:t>
      </w:r>
      <w:proofErr w:type="gramStart"/>
      <w:r w:rsidRPr="009B159C">
        <w:rPr>
          <w:rFonts w:ascii="Times New Roman" w:hAnsi="Times New Roman" w:cs="Times New Roman"/>
          <w:bCs/>
        </w:rPr>
        <w:t>;</w:t>
      </w:r>
      <w:proofErr w:type="gramEnd"/>
      <w:r w:rsidRPr="009B159C">
        <w:rPr>
          <w:rFonts w:ascii="Times New Roman" w:hAnsi="Times New Roman" w:cs="Times New Roman"/>
          <w:bCs/>
        </w:rPr>
        <w:t xml:space="preserve"> the </w:t>
      </w:r>
      <w:proofErr w:type="spellStart"/>
      <w:r w:rsidRPr="009B159C">
        <w:rPr>
          <w:rFonts w:ascii="Times New Roman" w:hAnsi="Times New Roman" w:cs="Times New Roman"/>
          <w:bCs/>
        </w:rPr>
        <w:t>paratype</w:t>
      </w:r>
      <w:proofErr w:type="spellEnd"/>
      <w:r w:rsidRPr="009B159C">
        <w:rPr>
          <w:rFonts w:ascii="Times New Roman" w:hAnsi="Times New Roman" w:cs="Times New Roman"/>
          <w:bCs/>
        </w:rPr>
        <w:t xml:space="preserve"> at University </w:t>
      </w:r>
      <w:proofErr w:type="spellStart"/>
      <w:r w:rsidRPr="009B159C">
        <w:rPr>
          <w:rFonts w:ascii="Times New Roman" w:hAnsi="Times New Roman" w:cs="Times New Roman"/>
          <w:bCs/>
        </w:rPr>
        <w:t>Kebangsaan</w:t>
      </w:r>
      <w:proofErr w:type="spellEnd"/>
      <w:r w:rsidRPr="009B159C">
        <w:rPr>
          <w:rFonts w:ascii="Times New Roman" w:hAnsi="Times New Roman" w:cs="Times New Roman"/>
          <w:bCs/>
        </w:rPr>
        <w:t xml:space="preserve"> Malaysia Herpetological Collection. </w:t>
      </w:r>
      <w:r w:rsidRPr="009B159C">
        <w:rPr>
          <w:rFonts w:ascii="Times New Roman" w:hAnsi="Times New Roman" w:cs="Times New Roman"/>
          <w:bCs/>
        </w:rPr>
        <w:lastRenderedPageBreak/>
        <w:t xml:space="preserve">Voucher abbreviations are as follow: </w:t>
      </w:r>
      <w:r w:rsidR="00200961" w:rsidRPr="009B159C">
        <w:rPr>
          <w:rFonts w:ascii="Times New Roman" w:hAnsi="Times New Roman" w:cs="Times New Roman"/>
          <w:bCs/>
        </w:rPr>
        <w:t xml:space="preserve">BJE, Ben J Evans field number; </w:t>
      </w:r>
      <w:r w:rsidRPr="009B159C">
        <w:rPr>
          <w:rFonts w:ascii="Times New Roman" w:hAnsi="Times New Roman" w:cs="Times New Roman"/>
          <w:bCs/>
        </w:rPr>
        <w:t>DWNP, Department of Wildlife and National Parks, Malaysia; FMNH, Field Museum of Natural Hi</w:t>
      </w:r>
      <w:r w:rsidR="00E20AA5" w:rsidRPr="009B159C">
        <w:rPr>
          <w:rFonts w:ascii="Times New Roman" w:hAnsi="Times New Roman" w:cs="Times New Roman"/>
          <w:bCs/>
        </w:rPr>
        <w:t>story; KU, University of Kansas</w:t>
      </w:r>
      <w:r w:rsidR="006E6E9D" w:rsidRPr="009B159C">
        <w:rPr>
          <w:rFonts w:ascii="Times New Roman" w:hAnsi="Times New Roman" w:cs="Times New Roman"/>
          <w:bCs/>
        </w:rPr>
        <w:t xml:space="preserve">; </w:t>
      </w:r>
      <w:r w:rsidR="007E57C0" w:rsidRPr="009B159C">
        <w:rPr>
          <w:rFonts w:ascii="Times New Roman" w:hAnsi="Times New Roman" w:cs="Times New Roman"/>
          <w:bCs/>
        </w:rPr>
        <w:t xml:space="preserve">LSUHC, La Sierra University Herpetological Collection; </w:t>
      </w:r>
      <w:r w:rsidR="00200961" w:rsidRPr="009B159C">
        <w:rPr>
          <w:rFonts w:ascii="Times New Roman" w:hAnsi="Times New Roman" w:cs="Times New Roman"/>
          <w:bCs/>
        </w:rPr>
        <w:t xml:space="preserve">MK, </w:t>
      </w:r>
      <w:proofErr w:type="spellStart"/>
      <w:r w:rsidR="00200961" w:rsidRPr="009B159C">
        <w:rPr>
          <w:rFonts w:ascii="Times New Roman" w:hAnsi="Times New Roman" w:cs="Times New Roman"/>
          <w:bCs/>
        </w:rPr>
        <w:t>Mistar</w:t>
      </w:r>
      <w:proofErr w:type="spellEnd"/>
      <w:r w:rsidR="00200961" w:rsidRPr="009B159C">
        <w:rPr>
          <w:rFonts w:ascii="Times New Roman" w:hAnsi="Times New Roman" w:cs="Times New Roman"/>
          <w:bCs/>
        </w:rPr>
        <w:t xml:space="preserve"> </w:t>
      </w:r>
      <w:proofErr w:type="spellStart"/>
      <w:r w:rsidR="00200961" w:rsidRPr="009B159C">
        <w:rPr>
          <w:rFonts w:ascii="Times New Roman" w:hAnsi="Times New Roman" w:cs="Times New Roman"/>
          <w:bCs/>
        </w:rPr>
        <w:t>Kamsi</w:t>
      </w:r>
      <w:proofErr w:type="spellEnd"/>
      <w:r w:rsidR="00200961" w:rsidRPr="009B159C">
        <w:rPr>
          <w:rFonts w:ascii="Times New Roman" w:hAnsi="Times New Roman" w:cs="Times New Roman"/>
          <w:bCs/>
        </w:rPr>
        <w:t xml:space="preserve"> field number; PNM, Philippines National Museum; THNC, Texas Natural History Collections, University of Texas, Austin; </w:t>
      </w:r>
      <w:r w:rsidRPr="009B159C">
        <w:rPr>
          <w:rFonts w:ascii="Times New Roman" w:hAnsi="Times New Roman" w:cs="Times New Roman"/>
          <w:bCs/>
        </w:rPr>
        <w:t>ZRC, Zoological Reference Collection, Raffles Museum of Biodiversity Research, Singapore.</w:t>
      </w:r>
      <w:r w:rsidR="00744775" w:rsidRPr="009B159C">
        <w:rPr>
          <w:rFonts w:ascii="Times New Roman" w:hAnsi="Times New Roman" w:cs="Times New Roman"/>
          <w:bCs/>
        </w:rPr>
        <w:t xml:space="preserve"> </w:t>
      </w:r>
    </w:p>
    <w:p w14:paraId="3F019174" w14:textId="381E8238" w:rsidR="00E93BEF" w:rsidRPr="009B159C" w:rsidRDefault="00143DFB">
      <w:pPr>
        <w:pStyle w:val="DefaultStyle"/>
        <w:widowControl w:val="0"/>
        <w:spacing w:line="480" w:lineRule="auto"/>
        <w:rPr>
          <w:rFonts w:ascii="Times New Roman" w:hAnsi="Times New Roman" w:cs="Times New Roman"/>
        </w:rPr>
      </w:pPr>
      <w:r w:rsidRPr="009B159C">
        <w:rPr>
          <w:rFonts w:ascii="Times New Roman" w:hAnsi="Times New Roman" w:cs="Times New Roman"/>
          <w:i/>
        </w:rPr>
        <w:tab/>
        <w:t>Molecular data</w:t>
      </w:r>
      <w:proofErr w:type="gramStart"/>
      <w:r w:rsidRPr="009B159C">
        <w:rPr>
          <w:rFonts w:ascii="Times New Roman" w:hAnsi="Times New Roman" w:cs="Times New Roman"/>
          <w:i/>
        </w:rPr>
        <w:t>.</w:t>
      </w:r>
      <w:r w:rsidRPr="009B159C">
        <w:rPr>
          <w:rFonts w:ascii="Times New Roman" w:hAnsi="Times New Roman" w:cs="Times New Roman"/>
          <w:bCs/>
          <w:i/>
        </w:rPr>
        <w:t>—</w:t>
      </w:r>
      <w:proofErr w:type="gramEnd"/>
      <w:r w:rsidRPr="009B159C">
        <w:rPr>
          <w:rFonts w:ascii="Times New Roman" w:hAnsi="Times New Roman" w:cs="Times New Roman"/>
        </w:rPr>
        <w:t xml:space="preserve">Genomic DNA was extracted from liver using a modified Guanidine </w:t>
      </w:r>
      <w:proofErr w:type="spellStart"/>
      <w:r w:rsidRPr="009B159C">
        <w:rPr>
          <w:rFonts w:ascii="Times New Roman" w:hAnsi="Times New Roman" w:cs="Times New Roman"/>
        </w:rPr>
        <w:t>Thiocyanate</w:t>
      </w:r>
      <w:proofErr w:type="spellEnd"/>
      <w:r w:rsidRPr="009B159C">
        <w:rPr>
          <w:rFonts w:ascii="Times New Roman" w:hAnsi="Times New Roman" w:cs="Times New Roman"/>
        </w:rPr>
        <w:t xml:space="preserve"> extraction protocol developed by M. Fujita (</w:t>
      </w:r>
      <w:proofErr w:type="spellStart"/>
      <w:r w:rsidRPr="009B159C">
        <w:rPr>
          <w:rFonts w:ascii="Times New Roman" w:hAnsi="Times New Roman" w:cs="Times New Roman"/>
        </w:rPr>
        <w:t>Esselstyn</w:t>
      </w:r>
      <w:proofErr w:type="spellEnd"/>
      <w:r w:rsidRPr="009B159C">
        <w:rPr>
          <w:rFonts w:ascii="Times New Roman" w:hAnsi="Times New Roman" w:cs="Times New Roman"/>
        </w:rPr>
        <w:t xml:space="preserve"> et al., 2008). A 2434 nucleotide base-pair fragment of mitochondrial DNA that en</w:t>
      </w:r>
      <w:r w:rsidR="005E19E8">
        <w:rPr>
          <w:rFonts w:ascii="Times New Roman" w:hAnsi="Times New Roman" w:cs="Times New Roman"/>
        </w:rPr>
        <w:t xml:space="preserve">codes part of the 12S–16S </w:t>
      </w:r>
      <w:proofErr w:type="spellStart"/>
      <w:r w:rsidR="005E19E8">
        <w:rPr>
          <w:rFonts w:ascii="Times New Roman" w:hAnsi="Times New Roman" w:cs="Times New Roman"/>
        </w:rPr>
        <w:t>rRNA</w:t>
      </w:r>
      <w:proofErr w:type="spellEnd"/>
      <w:r w:rsidR="005E19E8">
        <w:rPr>
          <w:rFonts w:ascii="Times New Roman" w:hAnsi="Times New Roman" w:cs="Times New Roman"/>
        </w:rPr>
        <w:t xml:space="preserve"> </w:t>
      </w:r>
      <w:r w:rsidRPr="009B159C">
        <w:rPr>
          <w:rFonts w:ascii="Times New Roman" w:hAnsi="Times New Roman" w:cs="Times New Roman"/>
        </w:rPr>
        <w:t xml:space="preserve">and part of one flanking </w:t>
      </w:r>
      <w:proofErr w:type="spellStart"/>
      <w:r w:rsidR="005E19E8">
        <w:rPr>
          <w:rFonts w:ascii="Times New Roman" w:hAnsi="Times New Roman" w:cs="Times New Roman"/>
        </w:rPr>
        <w:t>tRNA</w:t>
      </w:r>
      <w:proofErr w:type="spellEnd"/>
      <w:r w:rsidR="005E19E8">
        <w:rPr>
          <w:rFonts w:ascii="Times New Roman" w:hAnsi="Times New Roman" w:cs="Times New Roman"/>
        </w:rPr>
        <w:t xml:space="preserve"> gene</w:t>
      </w:r>
      <w:r w:rsidRPr="009B159C">
        <w:rPr>
          <w:rFonts w:ascii="Times New Roman" w:hAnsi="Times New Roman" w:cs="Times New Roman"/>
        </w:rPr>
        <w:t xml:space="preserve"> (</w:t>
      </w:r>
      <w:proofErr w:type="spellStart"/>
      <w:r w:rsidRPr="009B159C">
        <w:rPr>
          <w:rFonts w:ascii="Times New Roman" w:hAnsi="Times New Roman" w:cs="Times New Roman"/>
        </w:rPr>
        <w:t>tRNA</w:t>
      </w:r>
      <w:r w:rsidRPr="009B159C">
        <w:rPr>
          <w:rFonts w:ascii="Times New Roman" w:hAnsi="Times New Roman" w:cs="Times New Roman"/>
          <w:vertAlign w:val="superscript"/>
        </w:rPr>
        <w:t>val</w:t>
      </w:r>
      <w:proofErr w:type="spellEnd"/>
      <w:r w:rsidRPr="009B159C">
        <w:rPr>
          <w:rFonts w:ascii="Times New Roman" w:hAnsi="Times New Roman" w:cs="Times New Roman"/>
        </w:rPr>
        <w:t xml:space="preserve">) was amplified in four fragments </w:t>
      </w:r>
      <w:r w:rsidRPr="009B159C">
        <w:rPr>
          <w:rFonts w:ascii="Times New Roman" w:hAnsi="Times New Roman" w:cs="Times New Roman"/>
          <w:bCs/>
        </w:rPr>
        <w:t>using the polymerase chain reaction (PCR) and thermal profiles and primers in Evans et al. (2003)</w:t>
      </w:r>
      <w:r w:rsidRPr="009B159C">
        <w:rPr>
          <w:rFonts w:ascii="Times New Roman" w:hAnsi="Times New Roman" w:cs="Times New Roman"/>
        </w:rPr>
        <w:t xml:space="preserve">. We </w:t>
      </w:r>
      <w:r w:rsidRPr="009B159C">
        <w:rPr>
          <w:rFonts w:ascii="Times New Roman" w:hAnsi="Times New Roman" w:cs="Times New Roman"/>
          <w:bCs/>
        </w:rPr>
        <w:t xml:space="preserve">cleaned PCR products with </w:t>
      </w:r>
      <w:proofErr w:type="spellStart"/>
      <w:r w:rsidRPr="009B159C">
        <w:rPr>
          <w:rFonts w:ascii="Times New Roman" w:hAnsi="Times New Roman" w:cs="Times New Roman"/>
          <w:bCs/>
        </w:rPr>
        <w:t>ExoSAP</w:t>
      </w:r>
      <w:proofErr w:type="spellEnd"/>
      <w:r w:rsidRPr="009B159C">
        <w:rPr>
          <w:rFonts w:ascii="Times New Roman" w:hAnsi="Times New Roman" w:cs="Times New Roman"/>
          <w:bCs/>
        </w:rPr>
        <w:t xml:space="preserve">-IT (USB) and </w:t>
      </w:r>
      <w:r w:rsidRPr="009B159C">
        <w:rPr>
          <w:rFonts w:ascii="Times New Roman" w:hAnsi="Times New Roman" w:cs="Times New Roman"/>
          <w:bCs/>
          <w:color w:val="000000"/>
        </w:rPr>
        <w:t xml:space="preserve">sequenced cycle sequencing products </w:t>
      </w:r>
      <w:r w:rsidRPr="009B159C">
        <w:rPr>
          <w:rFonts w:ascii="Times New Roman" w:hAnsi="Times New Roman" w:cs="Times New Roman"/>
          <w:bCs/>
        </w:rPr>
        <w:t xml:space="preserve">in both directions on a </w:t>
      </w:r>
      <w:r w:rsidRPr="009B159C">
        <w:rPr>
          <w:rFonts w:ascii="Times New Roman" w:hAnsi="Times New Roman" w:cs="Times New Roman"/>
          <w:bCs/>
          <w:color w:val="000000"/>
        </w:rPr>
        <w:t>3130</w:t>
      </w:r>
      <w:r w:rsidRPr="009B159C">
        <w:rPr>
          <w:rFonts w:ascii="Times New Roman" w:hAnsi="Times New Roman" w:cs="Times New Roman"/>
          <w:bCs/>
          <w:i/>
          <w:color w:val="000000"/>
        </w:rPr>
        <w:t>xl</w:t>
      </w:r>
      <w:r w:rsidRPr="009B159C">
        <w:rPr>
          <w:rFonts w:ascii="Times New Roman" w:hAnsi="Times New Roman" w:cs="Times New Roman"/>
          <w:bCs/>
          <w:color w:val="000000"/>
        </w:rPr>
        <w:t xml:space="preserve"> DNA Analyzer (Applied </w:t>
      </w:r>
      <w:proofErr w:type="spellStart"/>
      <w:r w:rsidRPr="009B159C">
        <w:rPr>
          <w:rFonts w:ascii="Times New Roman" w:hAnsi="Times New Roman" w:cs="Times New Roman"/>
          <w:bCs/>
          <w:color w:val="000000"/>
        </w:rPr>
        <w:t>Biosystems</w:t>
      </w:r>
      <w:proofErr w:type="spellEnd"/>
      <w:r w:rsidRPr="009B159C">
        <w:rPr>
          <w:rFonts w:ascii="Times New Roman" w:hAnsi="Times New Roman" w:cs="Times New Roman"/>
          <w:bCs/>
          <w:color w:val="000000"/>
        </w:rPr>
        <w:t xml:space="preserve">) </w:t>
      </w:r>
      <w:r w:rsidRPr="009B159C">
        <w:rPr>
          <w:rFonts w:ascii="Times New Roman" w:hAnsi="Times New Roman" w:cs="Times New Roman"/>
          <w:bCs/>
        </w:rPr>
        <w:t xml:space="preserve">using the same primers and Big Dye v3 chemistry (Perkin Elmer). We assembled consensus sequences in </w:t>
      </w:r>
      <w:proofErr w:type="spellStart"/>
      <w:r w:rsidRPr="009B159C">
        <w:rPr>
          <w:rFonts w:ascii="Times New Roman" w:hAnsi="Times New Roman" w:cs="Times New Roman"/>
          <w:bCs/>
        </w:rPr>
        <w:t>Sequencher</w:t>
      </w:r>
      <w:proofErr w:type="spellEnd"/>
      <w:r w:rsidRPr="009B159C">
        <w:rPr>
          <w:rFonts w:ascii="Times New Roman" w:hAnsi="Times New Roman" w:cs="Times New Roman"/>
          <w:bCs/>
        </w:rPr>
        <w:t xml:space="preserve"> v. 4.1 (</w:t>
      </w:r>
      <w:proofErr w:type="spellStart"/>
      <w:r w:rsidRPr="009B159C">
        <w:rPr>
          <w:rFonts w:ascii="Times New Roman" w:hAnsi="Times New Roman" w:cs="Times New Roman"/>
          <w:bCs/>
        </w:rPr>
        <w:t>Genecodes</w:t>
      </w:r>
      <w:proofErr w:type="spellEnd"/>
      <w:r w:rsidRPr="009B159C">
        <w:rPr>
          <w:rFonts w:ascii="Times New Roman" w:hAnsi="Times New Roman" w:cs="Times New Roman"/>
          <w:bCs/>
        </w:rPr>
        <w:t xml:space="preserve">), manually edited resulting </w:t>
      </w:r>
      <w:proofErr w:type="spellStart"/>
      <w:r w:rsidRPr="009B159C">
        <w:rPr>
          <w:rFonts w:ascii="Times New Roman" w:hAnsi="Times New Roman" w:cs="Times New Roman"/>
          <w:bCs/>
        </w:rPr>
        <w:t>contigs</w:t>
      </w:r>
      <w:proofErr w:type="spellEnd"/>
      <w:r w:rsidRPr="009B159C">
        <w:rPr>
          <w:rFonts w:ascii="Times New Roman" w:hAnsi="Times New Roman" w:cs="Times New Roman"/>
          <w:bCs/>
        </w:rPr>
        <w:t xml:space="preserve"> in </w:t>
      </w:r>
      <w:proofErr w:type="spellStart"/>
      <w:r w:rsidRPr="009B159C">
        <w:rPr>
          <w:rFonts w:ascii="Times New Roman" w:hAnsi="Times New Roman" w:cs="Times New Roman"/>
          <w:bCs/>
        </w:rPr>
        <w:t>McClade</w:t>
      </w:r>
      <w:proofErr w:type="spellEnd"/>
      <w:r w:rsidRPr="009B159C">
        <w:rPr>
          <w:rFonts w:ascii="Times New Roman" w:hAnsi="Times New Roman" w:cs="Times New Roman"/>
          <w:bCs/>
        </w:rPr>
        <w:t xml:space="preserve"> 4.07 (</w:t>
      </w:r>
      <w:proofErr w:type="spellStart"/>
      <w:r w:rsidRPr="009B159C">
        <w:rPr>
          <w:rFonts w:ascii="Times New Roman" w:hAnsi="Times New Roman" w:cs="Times New Roman"/>
        </w:rPr>
        <w:t>Maddison</w:t>
      </w:r>
      <w:proofErr w:type="spellEnd"/>
      <w:r w:rsidRPr="009B159C">
        <w:rPr>
          <w:rFonts w:ascii="Times New Roman" w:hAnsi="Times New Roman" w:cs="Times New Roman"/>
        </w:rPr>
        <w:t xml:space="preserve"> and </w:t>
      </w:r>
      <w:proofErr w:type="spellStart"/>
      <w:r w:rsidRPr="009B159C">
        <w:rPr>
          <w:rFonts w:ascii="Times New Roman" w:hAnsi="Times New Roman" w:cs="Times New Roman"/>
        </w:rPr>
        <w:t>Maddison</w:t>
      </w:r>
      <w:proofErr w:type="spellEnd"/>
      <w:r w:rsidRPr="009B159C">
        <w:rPr>
          <w:rFonts w:ascii="Times New Roman" w:hAnsi="Times New Roman" w:cs="Times New Roman"/>
        </w:rPr>
        <w:t>, 2005</w:t>
      </w:r>
      <w:r w:rsidRPr="009B159C">
        <w:rPr>
          <w:rFonts w:ascii="Times New Roman" w:hAnsi="Times New Roman" w:cs="Times New Roman"/>
          <w:bCs/>
        </w:rPr>
        <w:t xml:space="preserve">) and excluded </w:t>
      </w:r>
      <w:proofErr w:type="spellStart"/>
      <w:r w:rsidRPr="009B159C">
        <w:rPr>
          <w:rFonts w:ascii="Times New Roman" w:hAnsi="Times New Roman" w:cs="Times New Roman"/>
          <w:bCs/>
        </w:rPr>
        <w:t>hypervariable</w:t>
      </w:r>
      <w:proofErr w:type="spellEnd"/>
      <w:r w:rsidRPr="009B159C">
        <w:rPr>
          <w:rFonts w:ascii="Times New Roman" w:hAnsi="Times New Roman" w:cs="Times New Roman"/>
          <w:bCs/>
        </w:rPr>
        <w:t xml:space="preserve"> regions for which unequivocal homology assessments could not be confidently ascertained.  </w:t>
      </w:r>
    </w:p>
    <w:p w14:paraId="3A35E981" w14:textId="22CF2106" w:rsidR="00E93BEF" w:rsidRPr="009B159C" w:rsidRDefault="00143DFB" w:rsidP="00D05381">
      <w:pPr>
        <w:pStyle w:val="TextBody"/>
        <w:spacing w:line="480" w:lineRule="auto"/>
        <w:ind w:firstLine="720"/>
        <w:rPr>
          <w:bCs/>
          <w:sz w:val="24"/>
          <w:szCs w:val="24"/>
        </w:rPr>
      </w:pPr>
      <w:r w:rsidRPr="009B159C">
        <w:rPr>
          <w:i/>
          <w:sz w:val="24"/>
          <w:szCs w:val="24"/>
        </w:rPr>
        <w:t>Phylogenetic analyses</w:t>
      </w:r>
      <w:proofErr w:type="gramStart"/>
      <w:r w:rsidR="00652013" w:rsidRPr="009B159C">
        <w:rPr>
          <w:i/>
          <w:sz w:val="24"/>
          <w:szCs w:val="24"/>
        </w:rPr>
        <w:t>.</w:t>
      </w:r>
      <w:r w:rsidR="00652013" w:rsidRPr="009B159C">
        <w:rPr>
          <w:bCs/>
          <w:i/>
          <w:sz w:val="24"/>
          <w:szCs w:val="24"/>
        </w:rPr>
        <w:t>—</w:t>
      </w:r>
      <w:proofErr w:type="gramEnd"/>
      <w:r w:rsidRPr="009B159C">
        <w:rPr>
          <w:sz w:val="24"/>
          <w:szCs w:val="24"/>
        </w:rPr>
        <w:t xml:space="preserve">An </w:t>
      </w:r>
      <w:proofErr w:type="spellStart"/>
      <w:r w:rsidRPr="009B159C">
        <w:rPr>
          <w:sz w:val="24"/>
          <w:szCs w:val="24"/>
        </w:rPr>
        <w:t>unpartitioned</w:t>
      </w:r>
      <w:proofErr w:type="spellEnd"/>
      <w:r w:rsidRPr="009B159C">
        <w:rPr>
          <w:sz w:val="24"/>
          <w:szCs w:val="24"/>
        </w:rPr>
        <w:t xml:space="preserve"> maximum likelihood (ML) analysis was conducted in </w:t>
      </w:r>
      <w:proofErr w:type="spellStart"/>
      <w:r w:rsidRPr="009B159C">
        <w:rPr>
          <w:sz w:val="24"/>
          <w:szCs w:val="24"/>
        </w:rPr>
        <w:t>RAxML</w:t>
      </w:r>
      <w:proofErr w:type="spellEnd"/>
      <w:r w:rsidRPr="009B159C">
        <w:rPr>
          <w:sz w:val="24"/>
          <w:szCs w:val="24"/>
        </w:rPr>
        <w:t xml:space="preserve"> version 7.2.8 (</w:t>
      </w:r>
      <w:proofErr w:type="spellStart"/>
      <w:r w:rsidRPr="009B159C">
        <w:rPr>
          <w:sz w:val="24"/>
          <w:szCs w:val="24"/>
        </w:rPr>
        <w:t>Stamatakis</w:t>
      </w:r>
      <w:proofErr w:type="spellEnd"/>
      <w:r w:rsidRPr="009B159C">
        <w:rPr>
          <w:sz w:val="24"/>
          <w:szCs w:val="24"/>
        </w:rPr>
        <w:t xml:space="preserve">, 2006) using the GTR + </w:t>
      </w:r>
      <w:r w:rsidRPr="009B159C">
        <w:rPr>
          <w:bCs/>
          <w:color w:val="000000"/>
          <w:sz w:val="24"/>
          <w:szCs w:val="24"/>
          <w:shd w:val="clear" w:color="auto" w:fill="FFFFFF"/>
          <w:lang w:val="el-GR"/>
        </w:rPr>
        <w:t>Γ</w:t>
      </w:r>
      <w:r w:rsidRPr="009B159C">
        <w:rPr>
          <w:sz w:val="24"/>
          <w:szCs w:val="24"/>
        </w:rPr>
        <w:t xml:space="preserve"> + I model of nucleotide substitution as selected under the </w:t>
      </w:r>
      <w:proofErr w:type="spellStart"/>
      <w:r w:rsidRPr="009B159C">
        <w:rPr>
          <w:sz w:val="24"/>
          <w:szCs w:val="24"/>
        </w:rPr>
        <w:t>Akaike</w:t>
      </w:r>
      <w:proofErr w:type="spellEnd"/>
      <w:r w:rsidRPr="009B159C">
        <w:rPr>
          <w:sz w:val="24"/>
          <w:szCs w:val="24"/>
        </w:rPr>
        <w:t xml:space="preserve"> Information Criterion (AIC; implemented in </w:t>
      </w:r>
      <w:proofErr w:type="spellStart"/>
      <w:r w:rsidRPr="009B159C">
        <w:rPr>
          <w:sz w:val="24"/>
          <w:szCs w:val="24"/>
        </w:rPr>
        <w:t>jModeltest</w:t>
      </w:r>
      <w:proofErr w:type="spellEnd"/>
      <w:r w:rsidRPr="009B159C">
        <w:rPr>
          <w:sz w:val="24"/>
          <w:szCs w:val="24"/>
        </w:rPr>
        <w:t xml:space="preserve"> v0.</w:t>
      </w:r>
      <w:r w:rsidR="005E19E8">
        <w:rPr>
          <w:sz w:val="24"/>
          <w:szCs w:val="24"/>
        </w:rPr>
        <w:t>1.1; Posada and Crandall, 2008)</w:t>
      </w:r>
      <w:r w:rsidRPr="009B159C">
        <w:rPr>
          <w:sz w:val="24"/>
          <w:szCs w:val="24"/>
        </w:rPr>
        <w:t xml:space="preserve"> with 100 replicate best-tree inferences, employing a random starting tree for each inference. We assessed clade </w:t>
      </w:r>
      <w:r w:rsidRPr="009B159C">
        <w:rPr>
          <w:sz w:val="24"/>
          <w:szCs w:val="24"/>
        </w:rPr>
        <w:lastRenderedPageBreak/>
        <w:t xml:space="preserve">support with 1000 bootstrap replicates. GAMMA + P-Invar model parameters were estimated up to an accuracy of 0.001 Log Likelihood units. A Bayesian analysis was performed in </w:t>
      </w:r>
      <w:proofErr w:type="spellStart"/>
      <w:r w:rsidR="005E19E8" w:rsidRPr="005E19E8">
        <w:rPr>
          <w:sz w:val="24"/>
          <w:szCs w:val="24"/>
        </w:rPr>
        <w:t>MrBayes</w:t>
      </w:r>
      <w:proofErr w:type="spellEnd"/>
      <w:r w:rsidRPr="009B159C">
        <w:rPr>
          <w:sz w:val="24"/>
          <w:szCs w:val="24"/>
        </w:rPr>
        <w:t xml:space="preserve"> v3.2.1 (</w:t>
      </w:r>
      <w:proofErr w:type="spellStart"/>
      <w:r w:rsidRPr="009B159C">
        <w:rPr>
          <w:sz w:val="24"/>
          <w:szCs w:val="24"/>
        </w:rPr>
        <w:t>Ronquist</w:t>
      </w:r>
      <w:proofErr w:type="spellEnd"/>
      <w:r w:rsidRPr="009B159C">
        <w:rPr>
          <w:sz w:val="24"/>
          <w:szCs w:val="24"/>
        </w:rPr>
        <w:t xml:space="preserve"> and </w:t>
      </w:r>
      <w:proofErr w:type="spellStart"/>
      <w:r w:rsidRPr="009B159C">
        <w:rPr>
          <w:sz w:val="24"/>
          <w:szCs w:val="24"/>
        </w:rPr>
        <w:t>Huelsenbeck</w:t>
      </w:r>
      <w:proofErr w:type="spellEnd"/>
      <w:r w:rsidRPr="009B159C">
        <w:rPr>
          <w:sz w:val="24"/>
          <w:szCs w:val="24"/>
        </w:rPr>
        <w:t xml:space="preserve">, 2003) under the same nucleotide substitution model. We employed two separate MCMC analyses, each with four Metropolis-coupled chains (temperature setting = 0.02; exponential distribution with a rate parameter of 25 as a branch length prior). We ran analyses for 10 million generations, with parameters and topology sampling every 2000 generations, discarding the first 25% as burn-in. </w:t>
      </w:r>
      <w:r w:rsidR="00C147DA">
        <w:rPr>
          <w:sz w:val="24"/>
          <w:szCs w:val="24"/>
        </w:rPr>
        <w:t>T</w:t>
      </w:r>
      <w:r w:rsidR="005B388D" w:rsidRPr="009B159C">
        <w:rPr>
          <w:sz w:val="24"/>
          <w:szCs w:val="24"/>
        </w:rPr>
        <w:t>he program Tracer v1.4 (</w:t>
      </w:r>
      <w:proofErr w:type="spellStart"/>
      <w:r w:rsidR="005B388D" w:rsidRPr="009B159C">
        <w:rPr>
          <w:sz w:val="24"/>
          <w:szCs w:val="24"/>
        </w:rPr>
        <w:t>Rambaut</w:t>
      </w:r>
      <w:proofErr w:type="spellEnd"/>
      <w:r w:rsidR="005B388D" w:rsidRPr="009B159C">
        <w:rPr>
          <w:sz w:val="24"/>
          <w:szCs w:val="24"/>
        </w:rPr>
        <w:t xml:space="preserve"> and Drummond, 2007) </w:t>
      </w:r>
      <w:r w:rsidR="00C147DA">
        <w:rPr>
          <w:sz w:val="24"/>
          <w:szCs w:val="24"/>
        </w:rPr>
        <w:t xml:space="preserve">was used </w:t>
      </w:r>
      <w:r w:rsidRPr="009B159C">
        <w:rPr>
          <w:sz w:val="24"/>
          <w:szCs w:val="24"/>
        </w:rPr>
        <w:t xml:space="preserve">to evaluate </w:t>
      </w:r>
      <w:proofErr w:type="spellStart"/>
      <w:r w:rsidRPr="009B159C">
        <w:rPr>
          <w:sz w:val="24"/>
          <w:szCs w:val="24"/>
        </w:rPr>
        <w:t>stationarity</w:t>
      </w:r>
      <w:proofErr w:type="spellEnd"/>
      <w:r w:rsidRPr="009B159C">
        <w:rPr>
          <w:sz w:val="24"/>
          <w:szCs w:val="24"/>
        </w:rPr>
        <w:t xml:space="preserve"> and convergence. </w:t>
      </w:r>
      <w:r w:rsidR="007E57C0" w:rsidRPr="009B159C">
        <w:rPr>
          <w:sz w:val="24"/>
          <w:szCs w:val="24"/>
        </w:rPr>
        <w:t>Uncorrected p</w:t>
      </w:r>
      <w:r w:rsidR="00D2524F" w:rsidRPr="009B159C">
        <w:rPr>
          <w:bCs/>
          <w:sz w:val="24"/>
          <w:szCs w:val="24"/>
        </w:rPr>
        <w:t>airwise</w:t>
      </w:r>
      <w:r w:rsidR="00D05381" w:rsidRPr="009B159C">
        <w:rPr>
          <w:bCs/>
          <w:sz w:val="24"/>
          <w:szCs w:val="24"/>
        </w:rPr>
        <w:t xml:space="preserve"> </w:t>
      </w:r>
      <w:r w:rsidR="007E57C0" w:rsidRPr="009B159C">
        <w:rPr>
          <w:bCs/>
          <w:i/>
          <w:sz w:val="24"/>
          <w:szCs w:val="24"/>
        </w:rPr>
        <w:t>p</w:t>
      </w:r>
      <w:r w:rsidR="007E57C0" w:rsidRPr="009B159C">
        <w:rPr>
          <w:bCs/>
          <w:sz w:val="24"/>
          <w:szCs w:val="24"/>
        </w:rPr>
        <w:t>-</w:t>
      </w:r>
      <w:r w:rsidR="00D2524F" w:rsidRPr="009B159C">
        <w:rPr>
          <w:bCs/>
          <w:sz w:val="24"/>
          <w:szCs w:val="24"/>
        </w:rPr>
        <w:t>distances</w:t>
      </w:r>
      <w:r w:rsidR="00D05381" w:rsidRPr="009B159C">
        <w:rPr>
          <w:bCs/>
          <w:sz w:val="24"/>
          <w:szCs w:val="24"/>
        </w:rPr>
        <w:t xml:space="preserve"> were calculated in M</w:t>
      </w:r>
      <w:r w:rsidR="007E57C0" w:rsidRPr="009B159C">
        <w:rPr>
          <w:bCs/>
          <w:sz w:val="24"/>
          <w:szCs w:val="24"/>
        </w:rPr>
        <w:t>EGA</w:t>
      </w:r>
      <w:r w:rsidR="00D05381" w:rsidRPr="009B159C">
        <w:rPr>
          <w:bCs/>
          <w:sz w:val="24"/>
          <w:szCs w:val="24"/>
        </w:rPr>
        <w:t xml:space="preserve"> v5.2.1</w:t>
      </w:r>
      <w:r w:rsidR="00437CD8" w:rsidRPr="009B159C">
        <w:rPr>
          <w:bCs/>
          <w:sz w:val="24"/>
          <w:szCs w:val="24"/>
        </w:rPr>
        <w:t xml:space="preserve"> </w:t>
      </w:r>
      <w:r w:rsidR="00D2524F" w:rsidRPr="009B159C">
        <w:rPr>
          <w:bCs/>
          <w:sz w:val="24"/>
          <w:szCs w:val="24"/>
        </w:rPr>
        <w:t>(</w:t>
      </w:r>
      <w:r w:rsidR="0033499B" w:rsidRPr="009B159C">
        <w:rPr>
          <w:bCs/>
          <w:sz w:val="24"/>
          <w:szCs w:val="24"/>
        </w:rPr>
        <w:t>Table 3</w:t>
      </w:r>
      <w:r w:rsidR="00D2524F" w:rsidRPr="009B159C">
        <w:rPr>
          <w:bCs/>
          <w:sz w:val="24"/>
          <w:szCs w:val="24"/>
        </w:rPr>
        <w:t>)</w:t>
      </w:r>
      <w:r w:rsidR="00437CD8" w:rsidRPr="009B159C">
        <w:rPr>
          <w:bCs/>
          <w:sz w:val="24"/>
          <w:szCs w:val="24"/>
        </w:rPr>
        <w:t xml:space="preserve">. </w:t>
      </w:r>
    </w:p>
    <w:p w14:paraId="6E2A98C5" w14:textId="77777777" w:rsidR="00437CD8" w:rsidRPr="009B159C" w:rsidRDefault="00437CD8" w:rsidP="00D05381">
      <w:pPr>
        <w:pStyle w:val="TextBody"/>
        <w:spacing w:line="480" w:lineRule="auto"/>
        <w:ind w:firstLine="720"/>
        <w:rPr>
          <w:sz w:val="24"/>
          <w:szCs w:val="24"/>
        </w:rPr>
      </w:pPr>
    </w:p>
    <w:p w14:paraId="414BD5F3"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Results</w:t>
      </w:r>
    </w:p>
    <w:p w14:paraId="155BAE3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iCs/>
        </w:rPr>
        <w:t>Phylogenetic Analyses</w:t>
      </w:r>
    </w:p>
    <w:p w14:paraId="793611EB" w14:textId="758099D6"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rPr>
        <w:t xml:space="preserve">Sequences included 554 (out of 1,015) variable characters for 12S + </w:t>
      </w:r>
      <w:proofErr w:type="spellStart"/>
      <w:r w:rsidRPr="009B159C">
        <w:rPr>
          <w:rFonts w:ascii="Times New Roman" w:hAnsi="Times New Roman" w:cs="Times New Roman"/>
        </w:rPr>
        <w:t>tRNA</w:t>
      </w:r>
      <w:r w:rsidRPr="009B159C">
        <w:rPr>
          <w:rFonts w:ascii="Times New Roman" w:hAnsi="Times New Roman" w:cs="Times New Roman"/>
          <w:vertAlign w:val="superscript"/>
        </w:rPr>
        <w:t>val</w:t>
      </w:r>
      <w:proofErr w:type="spellEnd"/>
      <w:r w:rsidRPr="009B159C">
        <w:rPr>
          <w:rFonts w:ascii="Times New Roman" w:hAnsi="Times New Roman" w:cs="Times New Roman"/>
        </w:rPr>
        <w:t xml:space="preserve"> and 753 (out of 1,435) for 16S.  </w:t>
      </w:r>
      <w:r w:rsidR="00C546F0" w:rsidRPr="009B159C">
        <w:rPr>
          <w:rFonts w:ascii="Times New Roman" w:hAnsi="Times New Roman" w:cs="Times New Roman"/>
        </w:rPr>
        <w:t>All tree</w:t>
      </w:r>
      <w:r w:rsidRPr="009B159C">
        <w:rPr>
          <w:rFonts w:ascii="Times New Roman" w:hAnsi="Times New Roman" w:cs="Times New Roman"/>
        </w:rPr>
        <w:t xml:space="preserve"> topologies recovered high bootstrap support (ML) and posterior probabilities, which were congruent across all nodes.  </w:t>
      </w:r>
      <w:r w:rsidR="009A64AD" w:rsidRPr="009B159C">
        <w:rPr>
          <w:rFonts w:ascii="Times New Roman" w:hAnsi="Times New Roman" w:cs="Times New Roman"/>
        </w:rPr>
        <w:t xml:space="preserve">The </w:t>
      </w:r>
      <w:r w:rsidR="00C546F0" w:rsidRPr="009B159C">
        <w:rPr>
          <w:rFonts w:ascii="Times New Roman" w:hAnsi="Times New Roman" w:cs="Times New Roman"/>
        </w:rPr>
        <w:t>resulting phylogeny</w:t>
      </w:r>
      <w:r w:rsidR="009A64AD" w:rsidRPr="009B159C">
        <w:rPr>
          <w:rFonts w:ascii="Times New Roman" w:hAnsi="Times New Roman" w:cs="Times New Roman"/>
        </w:rPr>
        <w:t xml:space="preserve"> clearly shows the new species</w:t>
      </w:r>
      <w:r w:rsidR="00AC5CA5" w:rsidRPr="009B159C">
        <w:rPr>
          <w:rFonts w:ascii="Times New Roman" w:hAnsi="Times New Roman" w:cs="Times New Roman"/>
        </w:rPr>
        <w:t xml:space="preserve"> nested within the </w:t>
      </w:r>
      <w:proofErr w:type="spellStart"/>
      <w:r w:rsidR="00AC5CA5" w:rsidRPr="009B159C">
        <w:rPr>
          <w:rFonts w:ascii="Times New Roman" w:hAnsi="Times New Roman" w:cs="Times New Roman"/>
          <w:i/>
        </w:rPr>
        <w:t>Hylarana</w:t>
      </w:r>
      <w:proofErr w:type="spellEnd"/>
      <w:r w:rsidR="00AC5CA5" w:rsidRPr="009B159C">
        <w:rPr>
          <w:rFonts w:ascii="Times New Roman" w:hAnsi="Times New Roman" w:cs="Times New Roman"/>
          <w:i/>
        </w:rPr>
        <w:t xml:space="preserve"> </w:t>
      </w:r>
      <w:proofErr w:type="spellStart"/>
      <w:r w:rsidR="00AC5CA5" w:rsidRPr="009B159C">
        <w:rPr>
          <w:rFonts w:ascii="Times New Roman" w:hAnsi="Times New Roman" w:cs="Times New Roman"/>
          <w:i/>
        </w:rPr>
        <w:t>signata</w:t>
      </w:r>
      <w:proofErr w:type="spellEnd"/>
      <w:r w:rsidR="00AC5CA5" w:rsidRPr="009B159C">
        <w:rPr>
          <w:rFonts w:ascii="Times New Roman" w:hAnsi="Times New Roman" w:cs="Times New Roman"/>
        </w:rPr>
        <w:t xml:space="preserve"> Complex with </w:t>
      </w:r>
      <w:r w:rsidR="00AC5CA5" w:rsidRPr="009B159C">
        <w:rPr>
          <w:rFonts w:ascii="Times New Roman" w:hAnsi="Times New Roman" w:cs="Times New Roman"/>
          <w:i/>
        </w:rPr>
        <w:t xml:space="preserve">H. </w:t>
      </w:r>
      <w:proofErr w:type="spellStart"/>
      <w:r w:rsidRPr="009B159C">
        <w:rPr>
          <w:rFonts w:ascii="Times New Roman" w:hAnsi="Times New Roman" w:cs="Times New Roman"/>
          <w:i/>
        </w:rPr>
        <w:t>banjarana</w:t>
      </w:r>
      <w:proofErr w:type="spellEnd"/>
      <w:r w:rsidRPr="009B159C">
        <w:rPr>
          <w:rFonts w:ascii="Times New Roman" w:hAnsi="Times New Roman" w:cs="Times New Roman"/>
        </w:rPr>
        <w:t xml:space="preserve"> reconstructed as the first-diverging species </w:t>
      </w:r>
      <w:r w:rsidR="00CD430D" w:rsidRPr="009B159C">
        <w:rPr>
          <w:rFonts w:ascii="Times New Roman" w:hAnsi="Times New Roman" w:cs="Times New Roman"/>
        </w:rPr>
        <w:t>in this clade</w:t>
      </w:r>
      <w:r w:rsidRPr="009B159C">
        <w:rPr>
          <w:rFonts w:ascii="Times New Roman" w:hAnsi="Times New Roman" w:cs="Times New Roman"/>
        </w:rPr>
        <w:t>. The next diverging lineage</w:t>
      </w:r>
      <w:r w:rsidR="004F5ECF">
        <w:rPr>
          <w:rFonts w:ascii="Times New Roman" w:hAnsi="Times New Roman" w:cs="Times New Roman"/>
        </w:rPr>
        <w:t>s consisted</w:t>
      </w:r>
      <w:r w:rsidRPr="009B159C">
        <w:rPr>
          <w:rFonts w:ascii="Times New Roman" w:hAnsi="Times New Roman" w:cs="Times New Roman"/>
        </w:rPr>
        <w:t xml:space="preserve"> of the </w:t>
      </w:r>
      <w:proofErr w:type="spellStart"/>
      <w:r w:rsidRPr="009B159C">
        <w:rPr>
          <w:rFonts w:ascii="Times New Roman" w:hAnsi="Times New Roman" w:cs="Times New Roman"/>
        </w:rPr>
        <w:t>Siberut</w:t>
      </w:r>
      <w:proofErr w:type="spellEnd"/>
      <w:r w:rsidRPr="009B159C">
        <w:rPr>
          <w:rFonts w:ascii="Times New Roman" w:hAnsi="Times New Roman" w:cs="Times New Roman"/>
        </w:rPr>
        <w:t xml:space="preserve"> Island endemic </w:t>
      </w:r>
      <w:r w:rsidRPr="009B159C">
        <w:rPr>
          <w:rFonts w:ascii="Times New Roman" w:hAnsi="Times New Roman" w:cs="Times New Roman"/>
          <w:i/>
        </w:rPr>
        <w:t xml:space="preserve">H. </w:t>
      </w:r>
      <w:proofErr w:type="spellStart"/>
      <w:r w:rsidRPr="009B159C">
        <w:rPr>
          <w:rFonts w:ascii="Times New Roman" w:hAnsi="Times New Roman" w:cs="Times New Roman"/>
          <w:i/>
        </w:rPr>
        <w:t>siberu</w:t>
      </w:r>
      <w:proofErr w:type="spellEnd"/>
      <w:r w:rsidRPr="009B159C">
        <w:rPr>
          <w:rFonts w:ascii="Times New Roman" w:hAnsi="Times New Roman" w:cs="Times New Roman"/>
        </w:rPr>
        <w:t>,</w:t>
      </w:r>
      <w:r w:rsidRPr="009B159C">
        <w:rPr>
          <w:rFonts w:ascii="Times New Roman" w:hAnsi="Times New Roman" w:cs="Times New Roman"/>
          <w:i/>
        </w:rPr>
        <w:t xml:space="preserve"> </w:t>
      </w:r>
      <w:r w:rsidRPr="009B159C">
        <w:rPr>
          <w:rFonts w:ascii="Times New Roman" w:hAnsi="Times New Roman" w:cs="Times New Roman"/>
        </w:rPr>
        <w:t xml:space="preserve">the </w:t>
      </w:r>
      <w:r w:rsidR="009D1D25" w:rsidRPr="009B159C">
        <w:rPr>
          <w:rFonts w:ascii="Times New Roman" w:hAnsi="Times New Roman" w:cs="Times New Roman"/>
        </w:rPr>
        <w:t>new</w:t>
      </w:r>
      <w:r w:rsidRPr="009B159C">
        <w:rPr>
          <w:rFonts w:ascii="Times New Roman" w:hAnsi="Times New Roman" w:cs="Times New Roman"/>
        </w:rPr>
        <w:t xml:space="preserve"> species from Peninsular Malaysia, and a related and </w:t>
      </w:r>
      <w:proofErr w:type="spellStart"/>
      <w:r w:rsidRPr="009B159C">
        <w:rPr>
          <w:rFonts w:ascii="Times New Roman" w:hAnsi="Times New Roman" w:cs="Times New Roman"/>
        </w:rPr>
        <w:t>undescribed</w:t>
      </w:r>
      <w:proofErr w:type="spellEnd"/>
      <w:r w:rsidRPr="009B159C">
        <w:rPr>
          <w:rFonts w:ascii="Times New Roman" w:hAnsi="Times New Roman" w:cs="Times New Roman"/>
        </w:rPr>
        <w:t xml:space="preserve"> high-elevation Sumatran species.  The remaining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 taxa fall into a clade from islands of </w:t>
      </w:r>
      <w:proofErr w:type="spellStart"/>
      <w:r w:rsidRPr="009B159C">
        <w:rPr>
          <w:rFonts w:ascii="Times New Roman" w:hAnsi="Times New Roman" w:cs="Times New Roman"/>
        </w:rPr>
        <w:t>Sundaland</w:t>
      </w:r>
      <w:proofErr w:type="spellEnd"/>
      <w:r w:rsidRPr="009B159C">
        <w:rPr>
          <w:rFonts w:ascii="Times New Roman" w:hAnsi="Times New Roman" w:cs="Times New Roman"/>
        </w:rPr>
        <w:t xml:space="preserve"> and the Philippines, with </w:t>
      </w:r>
      <w:r w:rsidRPr="009B159C">
        <w:rPr>
          <w:rFonts w:ascii="Times New Roman" w:hAnsi="Times New Roman" w:cs="Times New Roman"/>
          <w:i/>
        </w:rPr>
        <w:t xml:space="preserve">H. </w:t>
      </w:r>
      <w:proofErr w:type="spellStart"/>
      <w:r w:rsidRPr="009B159C">
        <w:rPr>
          <w:rFonts w:ascii="Times New Roman" w:hAnsi="Times New Roman" w:cs="Times New Roman"/>
          <w:i/>
        </w:rPr>
        <w:t>picturata</w:t>
      </w:r>
      <w:proofErr w:type="spellEnd"/>
      <w:r w:rsidRPr="009B159C">
        <w:rPr>
          <w:rFonts w:ascii="Times New Roman" w:hAnsi="Times New Roman" w:cs="Times New Roman"/>
        </w:rPr>
        <w:t xml:space="preserve">, and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estimated to be distantly related to the Peninsular Malaysian population (Fig. 1). Within its clade, the Peninsular Malaysian </w:t>
      </w:r>
      <w:r w:rsidRPr="009B159C">
        <w:rPr>
          <w:rFonts w:ascii="Times New Roman" w:hAnsi="Times New Roman" w:cs="Times New Roman"/>
        </w:rPr>
        <w:lastRenderedPageBreak/>
        <w:t xml:space="preserve">population is substantially genetically divergent from its closest relatives </w:t>
      </w:r>
      <w:r w:rsidRPr="009B159C">
        <w:rPr>
          <w:rFonts w:ascii="Times New Roman" w:hAnsi="Times New Roman" w:cs="Times New Roman"/>
          <w:i/>
          <w:iCs/>
        </w:rPr>
        <w:t xml:space="preserve">H. </w:t>
      </w:r>
      <w:proofErr w:type="spellStart"/>
      <w:r w:rsidRPr="009B159C">
        <w:rPr>
          <w:rFonts w:ascii="Times New Roman" w:hAnsi="Times New Roman" w:cs="Times New Roman"/>
          <w:i/>
          <w:iCs/>
        </w:rPr>
        <w:t>siberu</w:t>
      </w:r>
      <w:proofErr w:type="spellEnd"/>
      <w:r w:rsidRPr="009B159C">
        <w:rPr>
          <w:rFonts w:ascii="Times New Roman" w:hAnsi="Times New Roman" w:cs="Times New Roman"/>
          <w:i/>
          <w:iCs/>
        </w:rPr>
        <w:t xml:space="preserve"> </w:t>
      </w:r>
      <w:r w:rsidRPr="009B159C">
        <w:rPr>
          <w:rFonts w:ascii="Times New Roman" w:hAnsi="Times New Roman" w:cs="Times New Roman"/>
        </w:rPr>
        <w:t xml:space="preserve">(8% uncorrected </w:t>
      </w:r>
      <w:bookmarkStart w:id="0" w:name="__UnoMark__15339_63325754"/>
      <w:bookmarkEnd w:id="0"/>
      <w:r w:rsidRPr="009B159C">
        <w:rPr>
          <w:rFonts w:ascii="Times New Roman" w:hAnsi="Times New Roman" w:cs="Times New Roman"/>
          <w:i/>
          <w:iCs/>
        </w:rPr>
        <w:t>p</w:t>
      </w:r>
      <w:r w:rsidRPr="009B159C">
        <w:rPr>
          <w:rFonts w:ascii="Times New Roman" w:hAnsi="Times New Roman" w:cs="Times New Roman"/>
        </w:rPr>
        <w:t xml:space="preserve">-distance) and </w:t>
      </w:r>
      <w:r w:rsidRPr="009B159C">
        <w:rPr>
          <w:rFonts w:ascii="Times New Roman" w:hAnsi="Times New Roman" w:cs="Times New Roman"/>
          <w:i/>
          <w:iCs/>
        </w:rPr>
        <w:t>H.</w:t>
      </w:r>
      <w:r w:rsidR="009D1D25" w:rsidRPr="009B159C">
        <w:rPr>
          <w:rFonts w:ascii="Times New Roman" w:hAnsi="Times New Roman" w:cs="Times New Roman"/>
        </w:rPr>
        <w:t xml:space="preserve"> sp. Sumatra (10%), which is consistent with interspecific divergences </w:t>
      </w:r>
      <w:r w:rsidR="009A64AD" w:rsidRPr="009B159C">
        <w:rPr>
          <w:rFonts w:ascii="Times New Roman" w:hAnsi="Times New Roman" w:cs="Times New Roman"/>
        </w:rPr>
        <w:t>between other members of the</w:t>
      </w:r>
      <w:r w:rsidR="009D1D25" w:rsidRPr="009B159C">
        <w:rPr>
          <w:rFonts w:ascii="Times New Roman" w:hAnsi="Times New Roman" w:cs="Times New Roman"/>
        </w:rPr>
        <w:t xml:space="preserve"> </w:t>
      </w:r>
      <w:r w:rsidR="009D1D25" w:rsidRPr="009B159C">
        <w:rPr>
          <w:rFonts w:ascii="Times New Roman" w:hAnsi="Times New Roman" w:cs="Times New Roman"/>
          <w:i/>
        </w:rPr>
        <w:t xml:space="preserve">H. </w:t>
      </w:r>
      <w:proofErr w:type="spellStart"/>
      <w:r w:rsidR="009D1D25" w:rsidRPr="009B159C">
        <w:rPr>
          <w:rFonts w:ascii="Times New Roman" w:hAnsi="Times New Roman" w:cs="Times New Roman"/>
          <w:i/>
        </w:rPr>
        <w:t>signata</w:t>
      </w:r>
      <w:proofErr w:type="spellEnd"/>
      <w:r w:rsidR="009D1D25" w:rsidRPr="009B159C">
        <w:rPr>
          <w:rFonts w:ascii="Times New Roman" w:hAnsi="Times New Roman" w:cs="Times New Roman"/>
        </w:rPr>
        <w:t xml:space="preserve"> Complex (Table 3). </w:t>
      </w:r>
      <w:r w:rsidR="002C2E28" w:rsidRPr="009B159C">
        <w:rPr>
          <w:rFonts w:ascii="Times New Roman" w:hAnsi="Times New Roman" w:cs="Times New Roman"/>
        </w:rPr>
        <w:t>The</w:t>
      </w:r>
      <w:r w:rsidR="009D1D25" w:rsidRPr="009B159C">
        <w:rPr>
          <w:rFonts w:ascii="Times New Roman" w:hAnsi="Times New Roman" w:cs="Times New Roman"/>
        </w:rPr>
        <w:t xml:space="preserve"> phylogenetic placement </w:t>
      </w:r>
      <w:r w:rsidR="002C2E28" w:rsidRPr="009B159C">
        <w:rPr>
          <w:rFonts w:ascii="Times New Roman" w:hAnsi="Times New Roman" w:cs="Times New Roman"/>
        </w:rPr>
        <w:t xml:space="preserve">of the entire </w:t>
      </w:r>
      <w:r w:rsidR="002C2E28" w:rsidRPr="009B159C">
        <w:rPr>
          <w:rFonts w:ascii="Times New Roman" w:hAnsi="Times New Roman" w:cs="Times New Roman"/>
          <w:i/>
        </w:rPr>
        <w:t xml:space="preserve">H. </w:t>
      </w:r>
      <w:proofErr w:type="spellStart"/>
      <w:r w:rsidR="002C2E28" w:rsidRPr="009B159C">
        <w:rPr>
          <w:rFonts w:ascii="Times New Roman" w:hAnsi="Times New Roman" w:cs="Times New Roman"/>
          <w:i/>
        </w:rPr>
        <w:t>signata</w:t>
      </w:r>
      <w:proofErr w:type="spellEnd"/>
      <w:r w:rsidR="002C2E28" w:rsidRPr="009B159C">
        <w:rPr>
          <w:rFonts w:ascii="Times New Roman" w:hAnsi="Times New Roman" w:cs="Times New Roman"/>
        </w:rPr>
        <w:t xml:space="preserve"> Complex with regard to other closely related species of </w:t>
      </w:r>
      <w:proofErr w:type="spellStart"/>
      <w:r w:rsidR="002C2E28" w:rsidRPr="009B159C">
        <w:rPr>
          <w:rFonts w:ascii="Times New Roman" w:hAnsi="Times New Roman" w:cs="Times New Roman"/>
          <w:i/>
        </w:rPr>
        <w:t>Hylarana</w:t>
      </w:r>
      <w:proofErr w:type="spellEnd"/>
      <w:r w:rsidR="002C2E28" w:rsidRPr="009B159C">
        <w:rPr>
          <w:rFonts w:ascii="Times New Roman" w:hAnsi="Times New Roman" w:cs="Times New Roman"/>
        </w:rPr>
        <w:t xml:space="preserve"> is presented in Brown and Siler (2013). </w:t>
      </w:r>
    </w:p>
    <w:p w14:paraId="2A5A6433" w14:textId="77777777" w:rsidR="00E93BEF" w:rsidRPr="009B159C" w:rsidRDefault="00E93BEF">
      <w:pPr>
        <w:pStyle w:val="DefaultStyle"/>
        <w:spacing w:line="480" w:lineRule="auto"/>
        <w:rPr>
          <w:rFonts w:ascii="Times New Roman" w:hAnsi="Times New Roman" w:cs="Times New Roman"/>
        </w:rPr>
      </w:pPr>
    </w:p>
    <w:p w14:paraId="68C2CDDE"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iCs/>
        </w:rPr>
        <w:t>Systematics</w:t>
      </w:r>
    </w:p>
    <w:p w14:paraId="77D97C04" w14:textId="76278DEF" w:rsidR="000169BF" w:rsidRPr="009B159C" w:rsidRDefault="00143DFB" w:rsidP="002C2E28">
      <w:pPr>
        <w:pStyle w:val="DefaultStyle"/>
        <w:spacing w:line="480" w:lineRule="auto"/>
        <w:rPr>
          <w:rFonts w:ascii="Times New Roman" w:hAnsi="Times New Roman" w:cs="Times New Roman"/>
        </w:rPr>
      </w:pPr>
      <w:r w:rsidRPr="009B159C">
        <w:rPr>
          <w:rFonts w:ascii="Times New Roman" w:hAnsi="Times New Roman" w:cs="Times New Roman"/>
        </w:rPr>
        <w:tab/>
        <w:t xml:space="preserve">Results from </w:t>
      </w:r>
      <w:r w:rsidR="009A64AD" w:rsidRPr="009B159C">
        <w:rPr>
          <w:rFonts w:ascii="Times New Roman" w:hAnsi="Times New Roman" w:cs="Times New Roman"/>
        </w:rPr>
        <w:t>the</w:t>
      </w:r>
      <w:r w:rsidRPr="009B159C">
        <w:rPr>
          <w:rFonts w:ascii="Times New Roman" w:hAnsi="Times New Roman" w:cs="Times New Roman"/>
        </w:rPr>
        <w:t xml:space="preserve"> phylogenetic analyses </w:t>
      </w:r>
      <w:r w:rsidR="00B75471" w:rsidRPr="009B159C">
        <w:rPr>
          <w:rFonts w:ascii="Times New Roman" w:hAnsi="Times New Roman" w:cs="Times New Roman"/>
        </w:rPr>
        <w:t>indicate</w:t>
      </w:r>
      <w:r w:rsidRPr="009B159C">
        <w:rPr>
          <w:rFonts w:ascii="Times New Roman" w:hAnsi="Times New Roman" w:cs="Times New Roman"/>
        </w:rPr>
        <w:t xml:space="preserve"> that </w:t>
      </w:r>
      <w:r w:rsidR="002C2E28" w:rsidRPr="009B159C">
        <w:rPr>
          <w:rFonts w:ascii="Times New Roman" w:hAnsi="Times New Roman" w:cs="Times New Roman"/>
        </w:rPr>
        <w:t xml:space="preserve">specimens from </w:t>
      </w:r>
      <w:r w:rsidR="009A64AD" w:rsidRPr="009B159C">
        <w:rPr>
          <w:rFonts w:ascii="Times New Roman" w:hAnsi="Times New Roman" w:cs="Times New Roman"/>
        </w:rPr>
        <w:t xml:space="preserve">central Peninsular Malaysia are: (1) </w:t>
      </w:r>
      <w:r w:rsidR="002C2E28" w:rsidRPr="009B159C">
        <w:rPr>
          <w:rFonts w:ascii="Times New Roman" w:hAnsi="Times New Roman" w:cs="Times New Roman"/>
        </w:rPr>
        <w:t xml:space="preserve">members of the </w:t>
      </w:r>
      <w:r w:rsidR="002C2E28" w:rsidRPr="009B159C">
        <w:rPr>
          <w:rFonts w:ascii="Times New Roman" w:hAnsi="Times New Roman" w:cs="Times New Roman"/>
          <w:i/>
        </w:rPr>
        <w:t xml:space="preserve">H. </w:t>
      </w:r>
      <w:proofErr w:type="spellStart"/>
      <w:r w:rsidR="002C2E28" w:rsidRPr="009B159C">
        <w:rPr>
          <w:rFonts w:ascii="Times New Roman" w:hAnsi="Times New Roman" w:cs="Times New Roman"/>
          <w:i/>
        </w:rPr>
        <w:t>signata</w:t>
      </w:r>
      <w:proofErr w:type="spellEnd"/>
      <w:r w:rsidR="009A64AD" w:rsidRPr="009B159C">
        <w:rPr>
          <w:rFonts w:ascii="Times New Roman" w:hAnsi="Times New Roman" w:cs="Times New Roman"/>
        </w:rPr>
        <w:t xml:space="preserve"> Complex; (2) closely related but </w:t>
      </w:r>
      <w:r w:rsidR="000169BF" w:rsidRPr="009B159C">
        <w:rPr>
          <w:rFonts w:ascii="Times New Roman" w:hAnsi="Times New Roman" w:cs="Times New Roman"/>
        </w:rPr>
        <w:t xml:space="preserve">not conspecific with </w:t>
      </w:r>
      <w:r w:rsidR="000169BF" w:rsidRPr="009B159C">
        <w:rPr>
          <w:rFonts w:ascii="Times New Roman" w:hAnsi="Times New Roman" w:cs="Times New Roman"/>
          <w:i/>
        </w:rPr>
        <w:t xml:space="preserve">H. </w:t>
      </w:r>
      <w:proofErr w:type="spellStart"/>
      <w:r w:rsidR="000169BF" w:rsidRPr="009B159C">
        <w:rPr>
          <w:rFonts w:ascii="Times New Roman" w:hAnsi="Times New Roman" w:cs="Times New Roman"/>
          <w:i/>
        </w:rPr>
        <w:t>siberu</w:t>
      </w:r>
      <w:proofErr w:type="spellEnd"/>
      <w:r w:rsidR="009A64AD" w:rsidRPr="009B159C">
        <w:rPr>
          <w:rFonts w:ascii="Times New Roman" w:hAnsi="Times New Roman" w:cs="Times New Roman"/>
        </w:rPr>
        <w:t>; and (3) distantly related to other co-</w:t>
      </w:r>
      <w:proofErr w:type="spellStart"/>
      <w:r w:rsidR="009A64AD" w:rsidRPr="009B159C">
        <w:rPr>
          <w:rFonts w:ascii="Times New Roman" w:hAnsi="Times New Roman" w:cs="Times New Roman"/>
        </w:rPr>
        <w:t>occuring</w:t>
      </w:r>
      <w:proofErr w:type="spellEnd"/>
      <w:r w:rsidR="009A64AD" w:rsidRPr="009B159C">
        <w:rPr>
          <w:rFonts w:ascii="Times New Roman" w:hAnsi="Times New Roman" w:cs="Times New Roman"/>
        </w:rPr>
        <w:t xml:space="preserve"> </w:t>
      </w:r>
      <w:r w:rsidR="009A64AD" w:rsidRPr="009B159C">
        <w:rPr>
          <w:rFonts w:ascii="Times New Roman" w:hAnsi="Times New Roman" w:cs="Times New Roman"/>
          <w:i/>
        </w:rPr>
        <w:t xml:space="preserve">H. </w:t>
      </w:r>
      <w:proofErr w:type="spellStart"/>
      <w:r w:rsidR="009A64AD" w:rsidRPr="009B159C">
        <w:rPr>
          <w:rFonts w:ascii="Times New Roman" w:hAnsi="Times New Roman" w:cs="Times New Roman"/>
          <w:i/>
        </w:rPr>
        <w:t>signata</w:t>
      </w:r>
      <w:proofErr w:type="spellEnd"/>
      <w:r w:rsidR="009A64AD" w:rsidRPr="009B159C">
        <w:rPr>
          <w:rFonts w:ascii="Times New Roman" w:hAnsi="Times New Roman" w:cs="Times New Roman"/>
        </w:rPr>
        <w:t xml:space="preserve"> Complex taxa in Peninsular Malaysia (</w:t>
      </w:r>
      <w:r w:rsidR="009A64AD" w:rsidRPr="009B159C">
        <w:rPr>
          <w:rFonts w:ascii="Times New Roman" w:hAnsi="Times New Roman" w:cs="Times New Roman"/>
          <w:i/>
        </w:rPr>
        <w:t xml:space="preserve">H. </w:t>
      </w:r>
      <w:proofErr w:type="spellStart"/>
      <w:r w:rsidR="009A64AD" w:rsidRPr="009B159C">
        <w:rPr>
          <w:rFonts w:ascii="Times New Roman" w:hAnsi="Times New Roman" w:cs="Times New Roman"/>
          <w:i/>
        </w:rPr>
        <w:t>banjarana</w:t>
      </w:r>
      <w:proofErr w:type="spellEnd"/>
      <w:r w:rsidR="009A64AD" w:rsidRPr="009B159C">
        <w:rPr>
          <w:rFonts w:ascii="Times New Roman" w:hAnsi="Times New Roman" w:cs="Times New Roman"/>
        </w:rPr>
        <w:t xml:space="preserve"> and </w:t>
      </w:r>
      <w:r w:rsidR="009A64AD" w:rsidRPr="009B159C">
        <w:rPr>
          <w:rFonts w:ascii="Times New Roman" w:hAnsi="Times New Roman" w:cs="Times New Roman"/>
          <w:i/>
        </w:rPr>
        <w:t xml:space="preserve">H. </w:t>
      </w:r>
      <w:proofErr w:type="spellStart"/>
      <w:r w:rsidR="009A64AD" w:rsidRPr="009B159C">
        <w:rPr>
          <w:rFonts w:ascii="Times New Roman" w:hAnsi="Times New Roman" w:cs="Times New Roman"/>
          <w:i/>
        </w:rPr>
        <w:t>picturata</w:t>
      </w:r>
      <w:proofErr w:type="spellEnd"/>
      <w:r w:rsidR="009A64AD" w:rsidRPr="009B159C">
        <w:rPr>
          <w:rFonts w:ascii="Times New Roman" w:hAnsi="Times New Roman" w:cs="Times New Roman"/>
        </w:rPr>
        <w:t xml:space="preserve">). </w:t>
      </w:r>
      <w:ins w:id="1" w:author="rafe brown" w:date="2013-10-17T11:55:00Z">
        <w:r w:rsidR="00235B00">
          <w:rPr>
            <w:rFonts w:ascii="Times New Roman" w:hAnsi="Times New Roman" w:cs="Times New Roman"/>
          </w:rPr>
          <w:t>Although we do not use molecular divergence to diagnose the new taxon, we note that these levels of divergence</w:t>
        </w:r>
      </w:ins>
      <w:r w:rsidR="004F5ECF">
        <w:rPr>
          <w:rFonts w:ascii="Times New Roman" w:hAnsi="Times New Roman" w:cs="Times New Roman"/>
        </w:rPr>
        <w:t>s</w:t>
      </w:r>
      <w:ins w:id="2" w:author="rafe brown" w:date="2013-10-17T11:55:00Z">
        <w:r w:rsidR="00235B00">
          <w:rPr>
            <w:rFonts w:ascii="Times New Roman" w:hAnsi="Times New Roman" w:cs="Times New Roman"/>
          </w:rPr>
          <w:t xml:space="preserve"> are equivalent </w:t>
        </w:r>
      </w:ins>
      <w:r w:rsidR="00B4478E">
        <w:rPr>
          <w:rFonts w:ascii="Times New Roman" w:hAnsi="Times New Roman" w:cs="Times New Roman"/>
        </w:rPr>
        <w:t>or greater than</w:t>
      </w:r>
      <w:ins w:id="3" w:author="rafe brown" w:date="2013-10-17T11:55:00Z">
        <w:r w:rsidR="00235B00">
          <w:rPr>
            <w:rFonts w:ascii="Times New Roman" w:hAnsi="Times New Roman" w:cs="Times New Roman"/>
          </w:rPr>
          <w:t xml:space="preserve"> most species level divergences in closely related </w:t>
        </w:r>
      </w:ins>
      <w:ins w:id="4" w:author="rafe brown" w:date="2013-10-17T11:56:00Z">
        <w:r w:rsidR="00235B00">
          <w:rPr>
            <w:rFonts w:ascii="Times New Roman" w:hAnsi="Times New Roman" w:cs="Times New Roman"/>
            <w:i/>
          </w:rPr>
          <w:t xml:space="preserve">H. </w:t>
        </w:r>
        <w:proofErr w:type="spellStart"/>
        <w:r w:rsidR="00235B00">
          <w:rPr>
            <w:rFonts w:ascii="Times New Roman" w:hAnsi="Times New Roman" w:cs="Times New Roman"/>
            <w:i/>
          </w:rPr>
          <w:t>signata</w:t>
        </w:r>
        <w:proofErr w:type="spellEnd"/>
        <w:r w:rsidR="00235B00">
          <w:rPr>
            <w:rFonts w:ascii="Times New Roman" w:hAnsi="Times New Roman" w:cs="Times New Roman"/>
            <w:i/>
          </w:rPr>
          <w:t xml:space="preserve"> </w:t>
        </w:r>
        <w:r w:rsidR="00235B00">
          <w:rPr>
            <w:rFonts w:ascii="Times New Roman" w:hAnsi="Times New Roman" w:cs="Times New Roman"/>
          </w:rPr>
          <w:t>Complex members (Brown and Siler, 2013).  The exception</w:t>
        </w:r>
      </w:ins>
      <w:ins w:id="5" w:author="rafe brown" w:date="2013-10-17T11:57:00Z">
        <w:r w:rsidR="00D0490E">
          <w:rPr>
            <w:rFonts w:ascii="Times New Roman" w:hAnsi="Times New Roman" w:cs="Times New Roman"/>
          </w:rPr>
          <w:t>s</w:t>
        </w:r>
      </w:ins>
      <w:ins w:id="6" w:author="rafe brown" w:date="2013-10-17T11:56:00Z">
        <w:r w:rsidR="00235B00">
          <w:rPr>
            <w:rFonts w:ascii="Times New Roman" w:hAnsi="Times New Roman" w:cs="Times New Roman"/>
          </w:rPr>
          <w:t xml:space="preserve"> are members of the </w:t>
        </w:r>
        <w:r w:rsidR="00235B00">
          <w:rPr>
            <w:rFonts w:ascii="Times New Roman" w:hAnsi="Times New Roman" w:cs="Times New Roman"/>
            <w:i/>
          </w:rPr>
          <w:t xml:space="preserve">H. </w:t>
        </w:r>
        <w:proofErr w:type="spellStart"/>
        <w:r w:rsidR="00235B00">
          <w:rPr>
            <w:rFonts w:ascii="Times New Roman" w:hAnsi="Times New Roman" w:cs="Times New Roman"/>
            <w:i/>
          </w:rPr>
          <w:t>picturata</w:t>
        </w:r>
        <w:proofErr w:type="spellEnd"/>
        <w:r w:rsidR="00235B00">
          <w:rPr>
            <w:rFonts w:ascii="Times New Roman" w:hAnsi="Times New Roman" w:cs="Times New Roman"/>
            <w:i/>
          </w:rPr>
          <w:t xml:space="preserve"> </w:t>
        </w:r>
        <w:r w:rsidR="00235B00">
          <w:rPr>
            <w:rFonts w:ascii="Times New Roman" w:hAnsi="Times New Roman" w:cs="Times New Roman"/>
          </w:rPr>
          <w:t>Complex which</w:t>
        </w:r>
      </w:ins>
      <w:ins w:id="7" w:author="rafe brown" w:date="2013-10-17T11:57:00Z">
        <w:r w:rsidR="00D0490E">
          <w:rPr>
            <w:rFonts w:ascii="Times New Roman" w:hAnsi="Times New Roman" w:cs="Times New Roman"/>
          </w:rPr>
          <w:t>,</w:t>
        </w:r>
      </w:ins>
      <w:ins w:id="8" w:author="rafe brown" w:date="2013-10-17T11:56:00Z">
        <w:r w:rsidR="00235B00">
          <w:rPr>
            <w:rFonts w:ascii="Times New Roman" w:hAnsi="Times New Roman" w:cs="Times New Roman"/>
          </w:rPr>
          <w:t xml:space="preserve"> although currently </w:t>
        </w:r>
      </w:ins>
      <w:ins w:id="9" w:author="rafe brown" w:date="2013-10-17T11:57:00Z">
        <w:r w:rsidR="00D0490E">
          <w:rPr>
            <w:rFonts w:ascii="Times New Roman" w:hAnsi="Times New Roman" w:cs="Times New Roman"/>
          </w:rPr>
          <w:t>masquerading</w:t>
        </w:r>
      </w:ins>
      <w:ins w:id="10" w:author="rafe brown" w:date="2013-10-17T11:56:00Z">
        <w:r w:rsidR="00D0490E">
          <w:rPr>
            <w:rFonts w:ascii="Times New Roman" w:hAnsi="Times New Roman" w:cs="Times New Roman"/>
          </w:rPr>
          <w:t xml:space="preserve"> </w:t>
        </w:r>
      </w:ins>
      <w:ins w:id="11" w:author="rafe brown" w:date="2013-10-17T11:57:00Z">
        <w:r w:rsidR="00D0490E">
          <w:rPr>
            <w:rFonts w:ascii="Times New Roman" w:hAnsi="Times New Roman" w:cs="Times New Roman"/>
          </w:rPr>
          <w:t xml:space="preserve">under a single species name, are suspected by numerous workers to represent a complex of distinct evolutionary lineages which now require taxonomic partitioning (Brown and Guttman, 2002; Brown and Siler, 2013; personal communication with L. L. </w:t>
        </w:r>
        <w:proofErr w:type="spellStart"/>
        <w:r w:rsidR="00D0490E">
          <w:rPr>
            <w:rFonts w:ascii="Times New Roman" w:hAnsi="Times New Roman" w:cs="Times New Roman"/>
          </w:rPr>
          <w:t>Grismer</w:t>
        </w:r>
        <w:proofErr w:type="spellEnd"/>
        <w:r w:rsidR="00D0490E">
          <w:rPr>
            <w:rFonts w:ascii="Times New Roman" w:hAnsi="Times New Roman" w:cs="Times New Roman"/>
          </w:rPr>
          <w:t xml:space="preserve"> and R. F. </w:t>
        </w:r>
        <w:proofErr w:type="spellStart"/>
        <w:r w:rsidR="00D0490E">
          <w:rPr>
            <w:rFonts w:ascii="Times New Roman" w:hAnsi="Times New Roman" w:cs="Times New Roman"/>
          </w:rPr>
          <w:t>Inger</w:t>
        </w:r>
        <w:proofErr w:type="spellEnd"/>
        <w:r w:rsidR="00D0490E">
          <w:rPr>
            <w:rFonts w:ascii="Times New Roman" w:hAnsi="Times New Roman" w:cs="Times New Roman"/>
          </w:rPr>
          <w:t xml:space="preserve">). </w:t>
        </w:r>
      </w:ins>
      <w:ins w:id="12" w:author="rafe brown" w:date="2013-10-17T11:58:00Z">
        <w:r w:rsidR="00177342">
          <w:rPr>
            <w:rFonts w:ascii="Times New Roman" w:hAnsi="Times New Roman" w:cs="Times New Roman"/>
          </w:rPr>
          <w:t>Here</w:t>
        </w:r>
      </w:ins>
      <w:r w:rsidR="00B4478E">
        <w:rPr>
          <w:rFonts w:ascii="Times New Roman" w:hAnsi="Times New Roman" w:cs="Times New Roman"/>
        </w:rPr>
        <w:t>,</w:t>
      </w:r>
      <w:ins w:id="13" w:author="rafe brown" w:date="2013-10-17T11:58:00Z">
        <w:r w:rsidR="00177342">
          <w:rPr>
            <w:rFonts w:ascii="Times New Roman" w:hAnsi="Times New Roman" w:cs="Times New Roman"/>
          </w:rPr>
          <w:t xml:space="preserve"> we</w:t>
        </w:r>
      </w:ins>
      <w:r w:rsidR="000169BF" w:rsidRPr="009B159C">
        <w:rPr>
          <w:rFonts w:ascii="Times New Roman" w:hAnsi="Times New Roman" w:cs="Times New Roman"/>
        </w:rPr>
        <w:t xml:space="preserve"> provide morphological evidence to show that this genetically divergent lineage can be phenotypically </w:t>
      </w:r>
      <w:r w:rsidR="00F30798" w:rsidRPr="009B159C">
        <w:rPr>
          <w:rFonts w:ascii="Times New Roman" w:hAnsi="Times New Roman" w:cs="Times New Roman"/>
        </w:rPr>
        <w:t>distinguished</w:t>
      </w:r>
      <w:r w:rsidR="000169BF" w:rsidRPr="009B159C">
        <w:rPr>
          <w:rFonts w:ascii="Times New Roman" w:hAnsi="Times New Roman" w:cs="Times New Roman"/>
        </w:rPr>
        <w:t xml:space="preserve"> from all other species </w:t>
      </w:r>
      <w:r w:rsidR="00514466" w:rsidRPr="009B159C">
        <w:rPr>
          <w:rFonts w:ascii="Times New Roman" w:hAnsi="Times New Roman" w:cs="Times New Roman"/>
        </w:rPr>
        <w:t>in</w:t>
      </w:r>
      <w:r w:rsidR="000169BF" w:rsidRPr="009B159C">
        <w:rPr>
          <w:rFonts w:ascii="Times New Roman" w:hAnsi="Times New Roman" w:cs="Times New Roman"/>
        </w:rPr>
        <w:t xml:space="preserve"> its group. </w:t>
      </w:r>
      <w:r w:rsidR="00583D50">
        <w:rPr>
          <w:rFonts w:ascii="Times New Roman" w:hAnsi="Times New Roman" w:cs="Times New Roman"/>
        </w:rPr>
        <w:t>Having</w:t>
      </w:r>
      <w:ins w:id="14" w:author="rafe brown" w:date="2013-10-17T12:06:00Z">
        <w:r w:rsidR="00894EE4">
          <w:rPr>
            <w:rFonts w:ascii="Times New Roman" w:hAnsi="Times New Roman" w:cs="Times New Roman"/>
          </w:rPr>
          <w:t xml:space="preserve"> distinct</w:t>
        </w:r>
      </w:ins>
      <w:r w:rsidR="00583D50">
        <w:rPr>
          <w:rFonts w:ascii="Times New Roman" w:hAnsi="Times New Roman" w:cs="Times New Roman"/>
        </w:rPr>
        <w:t xml:space="preserve">, </w:t>
      </w:r>
      <w:ins w:id="15" w:author="rafe brown" w:date="2013-10-17T12:06:00Z">
        <w:r w:rsidR="00894EE4">
          <w:rPr>
            <w:rFonts w:ascii="Times New Roman" w:hAnsi="Times New Roman" w:cs="Times New Roman"/>
          </w:rPr>
          <w:t>diagnosable</w:t>
        </w:r>
      </w:ins>
      <w:r w:rsidR="00583D50">
        <w:rPr>
          <w:rFonts w:ascii="Times New Roman" w:hAnsi="Times New Roman" w:cs="Times New Roman"/>
        </w:rPr>
        <w:t xml:space="preserve">, </w:t>
      </w:r>
      <w:ins w:id="16" w:author="rafe brown" w:date="2013-10-17T12:06:00Z">
        <w:r w:rsidR="00894EE4">
          <w:rPr>
            <w:rFonts w:ascii="Times New Roman" w:hAnsi="Times New Roman" w:cs="Times New Roman"/>
          </w:rPr>
          <w:t>fixed character differences</w:t>
        </w:r>
      </w:ins>
      <w:ins w:id="17" w:author="rafe brown" w:date="2013-10-17T12:05:00Z">
        <w:r w:rsidR="00894EE4">
          <w:rPr>
            <w:rFonts w:ascii="Times New Roman" w:hAnsi="Times New Roman" w:cs="Times New Roman"/>
          </w:rPr>
          <w:t>,</w:t>
        </w:r>
      </w:ins>
      <w:ins w:id="18" w:author="rafe brown" w:date="2013-10-17T12:07:00Z">
        <w:r w:rsidR="00894EE4">
          <w:rPr>
            <w:rFonts w:ascii="Times New Roman" w:hAnsi="Times New Roman" w:cs="Times New Roman"/>
          </w:rPr>
          <w:t xml:space="preserve"> </w:t>
        </w:r>
      </w:ins>
      <w:ins w:id="19" w:author="rafe brown" w:date="2013-10-17T12:05:00Z">
        <w:r w:rsidR="00894EE4">
          <w:rPr>
            <w:rFonts w:ascii="Times New Roman" w:hAnsi="Times New Roman" w:cs="Times New Roman"/>
          </w:rPr>
          <w:t>bolstered by the only known occurrence of the new species as a distantly allopatric, biogeographically circumscribed lineage,</w:t>
        </w:r>
      </w:ins>
      <w:r w:rsidR="000169BF" w:rsidRPr="009B159C">
        <w:rPr>
          <w:rFonts w:ascii="Times New Roman" w:hAnsi="Times New Roman" w:cs="Times New Roman"/>
        </w:rPr>
        <w:t xml:space="preserve"> strongly </w:t>
      </w:r>
      <w:r w:rsidR="000169BF" w:rsidRPr="009B159C">
        <w:rPr>
          <w:rFonts w:ascii="Times New Roman" w:hAnsi="Times New Roman" w:cs="Times New Roman"/>
        </w:rPr>
        <w:lastRenderedPageBreak/>
        <w:t xml:space="preserve">support the recognition of the Peninsular Malaysian specimens as a new </w:t>
      </w:r>
      <w:r w:rsidR="000235B6" w:rsidRPr="009B159C">
        <w:rPr>
          <w:rFonts w:ascii="Times New Roman" w:hAnsi="Times New Roman" w:cs="Times New Roman"/>
        </w:rPr>
        <w:t>species, which</w:t>
      </w:r>
      <w:r w:rsidR="00815A8A">
        <w:rPr>
          <w:rFonts w:ascii="Times New Roman" w:hAnsi="Times New Roman" w:cs="Times New Roman"/>
        </w:rPr>
        <w:t xml:space="preserve"> we describe</w:t>
      </w:r>
      <w:r w:rsidR="000169BF" w:rsidRPr="009B159C">
        <w:rPr>
          <w:rFonts w:ascii="Times New Roman" w:hAnsi="Times New Roman" w:cs="Times New Roman"/>
        </w:rPr>
        <w:t xml:space="preserve"> </w:t>
      </w:r>
      <w:ins w:id="20" w:author="rafe brown" w:date="2013-10-17T11:59:00Z">
        <w:r w:rsidR="00E1181C">
          <w:rPr>
            <w:rFonts w:ascii="Times New Roman" w:hAnsi="Times New Roman" w:cs="Times New Roman"/>
          </w:rPr>
          <w:t>as</w:t>
        </w:r>
      </w:ins>
      <w:r w:rsidR="000169BF" w:rsidRPr="009B159C">
        <w:rPr>
          <w:rFonts w:ascii="Times New Roman" w:hAnsi="Times New Roman" w:cs="Times New Roman"/>
        </w:rPr>
        <w:t xml:space="preserve">   </w:t>
      </w:r>
    </w:p>
    <w:p w14:paraId="5DBC4D3D" w14:textId="77777777" w:rsidR="00D05381" w:rsidRPr="009B159C" w:rsidRDefault="00D05381">
      <w:pPr>
        <w:pStyle w:val="DefaultStyle"/>
        <w:spacing w:line="480" w:lineRule="auto"/>
        <w:rPr>
          <w:rFonts w:ascii="Times New Roman" w:hAnsi="Times New Roman" w:cs="Times New Roman"/>
        </w:rPr>
      </w:pPr>
    </w:p>
    <w:p w14:paraId="1BEBFB46" w14:textId="77777777" w:rsidR="00E93BEF" w:rsidRPr="009B159C" w:rsidRDefault="00143DFB">
      <w:pPr>
        <w:pStyle w:val="DefaultStyle"/>
        <w:spacing w:line="480" w:lineRule="auto"/>
        <w:jc w:val="center"/>
        <w:rPr>
          <w:rFonts w:ascii="Times New Roman" w:hAnsi="Times New Roman" w:cs="Times New Roman"/>
        </w:rPr>
      </w:pPr>
      <w:proofErr w:type="spellStart"/>
      <w:r w:rsidRPr="009B159C">
        <w:rPr>
          <w:rFonts w:ascii="Times New Roman" w:hAnsi="Times New Roman" w:cs="Times New Roman"/>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b/>
        </w:rPr>
        <w:t>centropeninsularis</w:t>
      </w:r>
      <w:proofErr w:type="spellEnd"/>
      <w:r w:rsidRPr="009B159C">
        <w:rPr>
          <w:rFonts w:ascii="Times New Roman" w:hAnsi="Times New Roman" w:cs="Times New Roman"/>
        </w:rPr>
        <w:t xml:space="preserve"> </w:t>
      </w:r>
      <w:r w:rsidRPr="009B159C">
        <w:rPr>
          <w:rFonts w:ascii="Times New Roman" w:hAnsi="Times New Roman" w:cs="Times New Roman"/>
          <w:i/>
        </w:rPr>
        <w:t xml:space="preserve">sp. </w:t>
      </w:r>
      <w:proofErr w:type="spellStart"/>
      <w:proofErr w:type="gramStart"/>
      <w:r w:rsidRPr="009B159C">
        <w:rPr>
          <w:rFonts w:ascii="Times New Roman" w:hAnsi="Times New Roman" w:cs="Times New Roman"/>
          <w:i/>
        </w:rPr>
        <w:t>nov</w:t>
      </w:r>
      <w:proofErr w:type="gramEnd"/>
      <w:r w:rsidRPr="009B159C">
        <w:rPr>
          <w:rFonts w:ascii="Times New Roman" w:hAnsi="Times New Roman" w:cs="Times New Roman"/>
          <w:i/>
        </w:rPr>
        <w:t>.</w:t>
      </w:r>
      <w:proofErr w:type="spellEnd"/>
    </w:p>
    <w:p w14:paraId="4713654D" w14:textId="74BED558" w:rsidR="00E93BEF" w:rsidRPr="00842D19" w:rsidRDefault="00842D19">
      <w:pPr>
        <w:pStyle w:val="DefaultStyle"/>
        <w:spacing w:line="480" w:lineRule="auto"/>
        <w:jc w:val="center"/>
        <w:rPr>
          <w:rFonts w:ascii="Times New Roman" w:hAnsi="Times New Roman" w:cs="Times New Roman"/>
          <w:i/>
        </w:rPr>
      </w:pPr>
      <w:r w:rsidRPr="00842D19">
        <w:rPr>
          <w:rFonts w:ascii="Times New Roman" w:hAnsi="Times New Roman" w:cs="Times New Roman"/>
          <w:i/>
        </w:rPr>
        <w:t>(</w:t>
      </w:r>
      <w:r w:rsidR="00143DFB" w:rsidRPr="00842D19">
        <w:rPr>
          <w:rFonts w:ascii="Times New Roman" w:hAnsi="Times New Roman" w:cs="Times New Roman"/>
          <w:i/>
        </w:rPr>
        <w:t>Figs. 2</w:t>
      </w:r>
      <w:r w:rsidR="00143DFB" w:rsidRPr="00842D19">
        <w:rPr>
          <w:rFonts w:ascii="Times New Roman" w:hAnsi="Times New Roman" w:cs="Times New Roman"/>
          <w:bCs/>
          <w:i/>
        </w:rPr>
        <w:t>, 3A</w:t>
      </w:r>
      <w:r w:rsidRPr="00842D19">
        <w:rPr>
          <w:rFonts w:ascii="Times New Roman" w:hAnsi="Times New Roman" w:cs="Times New Roman"/>
          <w:bCs/>
          <w:i/>
        </w:rPr>
        <w:t>)</w:t>
      </w:r>
    </w:p>
    <w:p w14:paraId="4E220FA4" w14:textId="77777777" w:rsidR="00E93BEF" w:rsidRPr="009B159C" w:rsidRDefault="00E93BEF">
      <w:pPr>
        <w:pStyle w:val="DefaultStyle"/>
        <w:spacing w:line="480" w:lineRule="auto"/>
        <w:rPr>
          <w:rFonts w:ascii="Times New Roman" w:hAnsi="Times New Roman" w:cs="Times New Roman"/>
        </w:rPr>
      </w:pPr>
    </w:p>
    <w:p w14:paraId="0BBEEA29" w14:textId="77777777" w:rsidR="00E93BEF" w:rsidRPr="009B159C" w:rsidRDefault="00143DFB">
      <w:pPr>
        <w:pStyle w:val="DefaultStyle"/>
        <w:spacing w:line="480" w:lineRule="auto"/>
        <w:rPr>
          <w:rFonts w:ascii="Times New Roman" w:hAnsi="Times New Roman" w:cs="Times New Roman"/>
        </w:rPr>
      </w:pP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Leong and Lim, 2004:261 </w:t>
      </w:r>
    </w:p>
    <w:p w14:paraId="3629E9BB" w14:textId="77777777" w:rsidR="00E93BEF" w:rsidRPr="009B159C" w:rsidRDefault="00143DFB">
      <w:pPr>
        <w:pStyle w:val="DefaultStyle"/>
        <w:spacing w:line="480" w:lineRule="auto"/>
        <w:rPr>
          <w:rFonts w:ascii="Times New Roman" w:hAnsi="Times New Roman" w:cs="Times New Roman"/>
        </w:rPr>
      </w:pPr>
      <w:proofErr w:type="spellStart"/>
      <w:r w:rsidRPr="009B159C">
        <w:rPr>
          <w:rFonts w:ascii="Times New Roman" w:hAnsi="Times New Roman" w:cs="Times New Roman"/>
          <w:i/>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Chan and </w:t>
      </w:r>
      <w:proofErr w:type="spellStart"/>
      <w:r w:rsidRPr="009B159C">
        <w:rPr>
          <w:rFonts w:ascii="Times New Roman" w:hAnsi="Times New Roman" w:cs="Times New Roman"/>
        </w:rPr>
        <w:t>Norhayati</w:t>
      </w:r>
      <w:proofErr w:type="spellEnd"/>
      <w:r w:rsidRPr="009B159C">
        <w:rPr>
          <w:rFonts w:ascii="Times New Roman" w:hAnsi="Times New Roman" w:cs="Times New Roman"/>
        </w:rPr>
        <w:t>, 2009:295; Chan et al</w:t>
      </w:r>
      <w:r w:rsidRPr="009B159C">
        <w:rPr>
          <w:rFonts w:ascii="Times New Roman" w:hAnsi="Times New Roman" w:cs="Times New Roman"/>
          <w:i/>
        </w:rPr>
        <w:t>.</w:t>
      </w:r>
      <w:r w:rsidRPr="009B159C">
        <w:rPr>
          <w:rFonts w:ascii="Times New Roman" w:hAnsi="Times New Roman" w:cs="Times New Roman"/>
        </w:rPr>
        <w:t>, 2010:203</w:t>
      </w:r>
    </w:p>
    <w:p w14:paraId="00F885AD" w14:textId="77777777" w:rsidR="00E93BEF" w:rsidRPr="009B159C" w:rsidRDefault="00E93BEF">
      <w:pPr>
        <w:pStyle w:val="DefaultStyle"/>
        <w:spacing w:line="480" w:lineRule="auto"/>
        <w:rPr>
          <w:rFonts w:ascii="Times New Roman" w:hAnsi="Times New Roman" w:cs="Times New Roman"/>
        </w:rPr>
      </w:pPr>
    </w:p>
    <w:p w14:paraId="592CF00C" w14:textId="3239ABEE" w:rsidR="00E93BEF" w:rsidRPr="009B159C" w:rsidRDefault="00143DFB">
      <w:pPr>
        <w:pStyle w:val="DefaultStyle"/>
        <w:spacing w:line="480" w:lineRule="auto"/>
        <w:ind w:firstLine="720"/>
        <w:rPr>
          <w:rFonts w:ascii="Times New Roman" w:hAnsi="Times New Roman" w:cs="Times New Roman"/>
        </w:rPr>
      </w:pPr>
      <w:proofErr w:type="spellStart"/>
      <w:r w:rsidRPr="009B159C">
        <w:rPr>
          <w:rFonts w:ascii="Times New Roman" w:hAnsi="Times New Roman" w:cs="Times New Roman"/>
          <w:i/>
        </w:rPr>
        <w:t>Holotype</w:t>
      </w:r>
      <w:proofErr w:type="spellEnd"/>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rPr>
        <w:t xml:space="preserve">Adult male (ZRC1.10536; Fig. 2), collected by C.H. Lim on 17 March 2003 (ca. 2200 </w:t>
      </w:r>
      <w:r w:rsidR="000169BF" w:rsidRPr="009B159C">
        <w:rPr>
          <w:rFonts w:ascii="Times New Roman" w:hAnsi="Times New Roman" w:cs="Times New Roman"/>
        </w:rPr>
        <w:t>h</w:t>
      </w:r>
      <w:r w:rsidRPr="009B159C">
        <w:rPr>
          <w:rFonts w:ascii="Times New Roman" w:hAnsi="Times New Roman" w:cs="Times New Roman"/>
        </w:rPr>
        <w:t xml:space="preserve">) at Sungai </w:t>
      </w:r>
      <w:proofErr w:type="spellStart"/>
      <w:r w:rsidRPr="009B159C">
        <w:rPr>
          <w:rFonts w:ascii="Times New Roman" w:hAnsi="Times New Roman" w:cs="Times New Roman"/>
        </w:rPr>
        <w:t>Temir</w:t>
      </w:r>
      <w:proofErr w:type="spellEnd"/>
      <w:r w:rsidRPr="009B159C">
        <w:rPr>
          <w:rFonts w:ascii="Times New Roman" w:hAnsi="Times New Roman" w:cs="Times New Roman"/>
        </w:rPr>
        <w:t xml:space="preserve">, within the </w:t>
      </w:r>
      <w:proofErr w:type="spellStart"/>
      <w:r w:rsidRPr="009B159C">
        <w:rPr>
          <w:rFonts w:ascii="Times New Roman" w:hAnsi="Times New Roman" w:cs="Times New Roman"/>
        </w:rPr>
        <w:t>Lakum</w:t>
      </w:r>
      <w:proofErr w:type="spellEnd"/>
      <w:r w:rsidRPr="009B159C">
        <w:rPr>
          <w:rFonts w:ascii="Times New Roman" w:hAnsi="Times New Roman" w:cs="Times New Roman"/>
        </w:rPr>
        <w:t xml:space="preserve"> forest reserve, </w:t>
      </w:r>
      <w:proofErr w:type="spellStart"/>
      <w:r w:rsidRPr="009B159C">
        <w:rPr>
          <w:rFonts w:ascii="Times New Roman" w:hAnsi="Times New Roman" w:cs="Times New Roman"/>
        </w:rPr>
        <w:t>Raub</w:t>
      </w:r>
      <w:proofErr w:type="spellEnd"/>
      <w:r w:rsidRPr="009B159C">
        <w:rPr>
          <w:rFonts w:ascii="Times New Roman" w:hAnsi="Times New Roman" w:cs="Times New Roman"/>
        </w:rPr>
        <w:t>, Pahang, Malaysia (3°40’N, 101°55’E; 105 m above sea level; datum = WGS84).</w:t>
      </w:r>
    </w:p>
    <w:p w14:paraId="2C01F107" w14:textId="77777777" w:rsidR="00E93BEF" w:rsidRPr="009B159C" w:rsidRDefault="00143DFB">
      <w:pPr>
        <w:pStyle w:val="DefaultStyle"/>
        <w:widowControl w:val="0"/>
        <w:spacing w:line="480" w:lineRule="auto"/>
        <w:ind w:firstLine="720"/>
        <w:rPr>
          <w:rFonts w:ascii="Times New Roman" w:hAnsi="Times New Roman" w:cs="Times New Roman"/>
        </w:rPr>
      </w:pPr>
      <w:proofErr w:type="spellStart"/>
      <w:r w:rsidRPr="009B159C">
        <w:rPr>
          <w:rFonts w:ascii="Times New Roman" w:hAnsi="Times New Roman" w:cs="Times New Roman"/>
          <w:i/>
        </w:rPr>
        <w:t>Paratype</w:t>
      </w:r>
      <w:proofErr w:type="spellEnd"/>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bCs/>
        </w:rPr>
        <w:t xml:space="preserve"> Adult male (DWNP 1189; Fig. 3A), collected by Juliana </w:t>
      </w:r>
      <w:proofErr w:type="spellStart"/>
      <w:r w:rsidRPr="009B159C">
        <w:rPr>
          <w:rFonts w:ascii="Times New Roman" w:hAnsi="Times New Roman" w:cs="Times New Roman"/>
          <w:bCs/>
        </w:rPr>
        <w:t>Senawi</w:t>
      </w:r>
      <w:proofErr w:type="spellEnd"/>
      <w:r w:rsidRPr="009B159C">
        <w:rPr>
          <w:rFonts w:ascii="Times New Roman" w:hAnsi="Times New Roman" w:cs="Times New Roman"/>
          <w:bCs/>
        </w:rPr>
        <w:t xml:space="preserve"> on 27 April 2006 in pit-fall trap at Kuala </w:t>
      </w:r>
      <w:proofErr w:type="spellStart"/>
      <w:r w:rsidRPr="009B159C">
        <w:rPr>
          <w:rFonts w:ascii="Times New Roman" w:hAnsi="Times New Roman" w:cs="Times New Roman"/>
          <w:bCs/>
        </w:rPr>
        <w:t>Gandah</w:t>
      </w:r>
      <w:proofErr w:type="spellEnd"/>
      <w:r w:rsidRPr="009B159C">
        <w:rPr>
          <w:rFonts w:ascii="Times New Roman" w:hAnsi="Times New Roman" w:cs="Times New Roman"/>
          <w:bCs/>
        </w:rPr>
        <w:t>, Pahang, Malaysia (3°35'N, 102°8'E; 90 m above sea level; datum = WGS84).</w:t>
      </w:r>
    </w:p>
    <w:p w14:paraId="3B4EE9A4" w14:textId="7D709CE2" w:rsidR="00CD430D" w:rsidRPr="009B159C" w:rsidRDefault="00143DFB">
      <w:pPr>
        <w:pStyle w:val="DefaultStyle"/>
        <w:spacing w:line="480" w:lineRule="auto"/>
        <w:ind w:firstLine="720"/>
        <w:rPr>
          <w:rFonts w:ascii="Times New Roman" w:hAnsi="Times New Roman" w:cs="Times New Roman"/>
          <w:bCs/>
        </w:rPr>
      </w:pPr>
      <w:r w:rsidRPr="009B159C">
        <w:rPr>
          <w:rFonts w:ascii="Times New Roman" w:hAnsi="Times New Roman" w:cs="Times New Roman"/>
          <w:i/>
        </w:rPr>
        <w:t>Diagnosis</w:t>
      </w:r>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bCs/>
        </w:rPr>
        <w:t xml:space="preserve">The new species can be differentiated from its congeners by the following combination of characters: adult males </w:t>
      </w:r>
      <w:r w:rsidR="00842D19">
        <w:rPr>
          <w:rFonts w:ascii="Times New Roman" w:hAnsi="Times New Roman" w:cs="Times New Roman"/>
          <w:bCs/>
        </w:rPr>
        <w:t>37.4–</w:t>
      </w:r>
      <w:r w:rsidRPr="009B159C">
        <w:rPr>
          <w:rFonts w:ascii="Times New Roman" w:hAnsi="Times New Roman" w:cs="Times New Roman"/>
          <w:bCs/>
        </w:rPr>
        <w:t xml:space="preserve">37.6 mm </w:t>
      </w:r>
      <w:r w:rsidR="00842D19">
        <w:rPr>
          <w:rFonts w:ascii="Times New Roman" w:hAnsi="Times New Roman" w:cs="Times New Roman"/>
          <w:bCs/>
        </w:rPr>
        <w:t>SVL; nuptial pads absent in males</w:t>
      </w:r>
      <w:r w:rsidR="00D036F7">
        <w:rPr>
          <w:rFonts w:ascii="Times New Roman" w:hAnsi="Times New Roman" w:cs="Times New Roman"/>
          <w:bCs/>
        </w:rPr>
        <w:t>; humeral glands in males large (4.2 mm)</w:t>
      </w:r>
      <w:r w:rsidRPr="009B159C">
        <w:rPr>
          <w:rFonts w:ascii="Times New Roman" w:hAnsi="Times New Roman" w:cs="Times New Roman"/>
          <w:bCs/>
        </w:rPr>
        <w:t xml:space="preserve">; webbing on toes reduced, </w:t>
      </w:r>
      <w:r w:rsidR="001F3729" w:rsidRPr="009B159C">
        <w:rPr>
          <w:rFonts w:ascii="Times New Roman" w:hAnsi="Times New Roman" w:cs="Times New Roman"/>
          <w:bCs/>
        </w:rPr>
        <w:t>one phalanx free of web on post-axial side of Toe II and pre-axial side of Toe V</w:t>
      </w:r>
      <w:r w:rsidRPr="009B159C">
        <w:rPr>
          <w:rFonts w:ascii="Times New Roman" w:hAnsi="Times New Roman" w:cs="Times New Roman"/>
          <w:bCs/>
        </w:rPr>
        <w:t xml:space="preserve">; dorsolateral stripe straight, </w:t>
      </w:r>
      <w:r w:rsidR="00CD430D" w:rsidRPr="009B159C">
        <w:rPr>
          <w:rFonts w:ascii="Times New Roman" w:hAnsi="Times New Roman" w:cs="Times New Roman"/>
          <w:bCs/>
        </w:rPr>
        <w:t>continuous</w:t>
      </w:r>
      <w:r w:rsidRPr="009B159C">
        <w:rPr>
          <w:rFonts w:ascii="Times New Roman" w:hAnsi="Times New Roman" w:cs="Times New Roman"/>
          <w:bCs/>
        </w:rPr>
        <w:t xml:space="preserve">, red </w:t>
      </w:r>
      <w:r w:rsidR="002C23CD" w:rsidRPr="009B159C">
        <w:rPr>
          <w:rFonts w:ascii="Times New Roman" w:hAnsi="Times New Roman" w:cs="Times New Roman"/>
          <w:bCs/>
        </w:rPr>
        <w:t xml:space="preserve">to orange </w:t>
      </w:r>
      <w:r w:rsidRPr="009B159C">
        <w:rPr>
          <w:rFonts w:ascii="Times New Roman" w:hAnsi="Times New Roman" w:cs="Times New Roman"/>
          <w:bCs/>
        </w:rPr>
        <w:t xml:space="preserve">in color; </w:t>
      </w:r>
      <w:proofErr w:type="spellStart"/>
      <w:r w:rsidRPr="009B159C">
        <w:rPr>
          <w:rFonts w:ascii="Times New Roman" w:hAnsi="Times New Roman" w:cs="Times New Roman"/>
          <w:bCs/>
        </w:rPr>
        <w:t>middorsal</w:t>
      </w:r>
      <w:proofErr w:type="spellEnd"/>
      <w:r w:rsidRPr="009B159C">
        <w:rPr>
          <w:rFonts w:ascii="Times New Roman" w:hAnsi="Times New Roman" w:cs="Times New Roman"/>
          <w:bCs/>
        </w:rPr>
        <w:t xml:space="preserve"> region black, unmarked; flanks black, </w:t>
      </w:r>
      <w:r w:rsidR="00CD430D" w:rsidRPr="009B159C">
        <w:rPr>
          <w:rFonts w:ascii="Times New Roman" w:hAnsi="Times New Roman" w:cs="Times New Roman"/>
          <w:bCs/>
        </w:rPr>
        <w:t xml:space="preserve">coloration </w:t>
      </w:r>
      <w:proofErr w:type="spellStart"/>
      <w:r w:rsidRPr="009B159C">
        <w:rPr>
          <w:rFonts w:ascii="Times New Roman" w:hAnsi="Times New Roman" w:cs="Times New Roman"/>
          <w:bCs/>
        </w:rPr>
        <w:t>unstratified</w:t>
      </w:r>
      <w:proofErr w:type="spellEnd"/>
      <w:r w:rsidRPr="009B159C">
        <w:rPr>
          <w:rFonts w:ascii="Times New Roman" w:hAnsi="Times New Roman" w:cs="Times New Roman"/>
          <w:bCs/>
        </w:rPr>
        <w:t xml:space="preserve">; </w:t>
      </w:r>
      <w:r w:rsidR="00CD430D" w:rsidRPr="009B159C">
        <w:rPr>
          <w:rFonts w:ascii="Times New Roman" w:hAnsi="Times New Roman" w:cs="Times New Roman"/>
          <w:bCs/>
        </w:rPr>
        <w:t>distinct spots on flanks, dorsal surfaces of limbs, and upper lip large, round, yellow</w:t>
      </w:r>
      <w:r w:rsidRPr="009B159C">
        <w:rPr>
          <w:rFonts w:ascii="Times New Roman" w:hAnsi="Times New Roman" w:cs="Times New Roman"/>
          <w:bCs/>
        </w:rPr>
        <w:t xml:space="preserve">; </w:t>
      </w:r>
      <w:r w:rsidR="00CD430D" w:rsidRPr="009B159C">
        <w:rPr>
          <w:rFonts w:ascii="Times New Roman" w:hAnsi="Times New Roman" w:cs="Times New Roman"/>
          <w:bCs/>
        </w:rPr>
        <w:t xml:space="preserve">venter grayish-brown, with light spots on throat, and light reticulations on </w:t>
      </w:r>
      <w:proofErr w:type="spellStart"/>
      <w:r w:rsidR="00CD430D" w:rsidRPr="009B159C">
        <w:rPr>
          <w:rFonts w:ascii="Times New Roman" w:hAnsi="Times New Roman" w:cs="Times New Roman"/>
          <w:bCs/>
        </w:rPr>
        <w:t>ventrum</w:t>
      </w:r>
      <w:proofErr w:type="spellEnd"/>
      <w:r w:rsidR="00CD430D" w:rsidRPr="009B159C">
        <w:rPr>
          <w:rFonts w:ascii="Times New Roman" w:hAnsi="Times New Roman" w:cs="Times New Roman"/>
          <w:bCs/>
        </w:rPr>
        <w:t>.</w:t>
      </w:r>
    </w:p>
    <w:p w14:paraId="45A642FD" w14:textId="48D087DE" w:rsidR="00E93BEF" w:rsidRPr="009B159C" w:rsidRDefault="00CD430D" w:rsidP="00D00105">
      <w:pPr>
        <w:pStyle w:val="DefaultStyle"/>
        <w:spacing w:line="480" w:lineRule="auto"/>
        <w:ind w:firstLine="720"/>
        <w:rPr>
          <w:rFonts w:ascii="Times New Roman" w:hAnsi="Times New Roman" w:cs="Times New Roman"/>
          <w:bCs/>
        </w:rPr>
      </w:pPr>
      <w:r w:rsidRPr="009B159C">
        <w:rPr>
          <w:rFonts w:ascii="Times New Roman" w:hAnsi="Times New Roman" w:cs="Times New Roman"/>
          <w:bCs/>
          <w:i/>
        </w:rPr>
        <w:lastRenderedPageBreak/>
        <w:t xml:space="preserve"> </w:t>
      </w:r>
      <w:r w:rsidR="00143DFB" w:rsidRPr="009B159C">
        <w:rPr>
          <w:rFonts w:ascii="Times New Roman" w:hAnsi="Times New Roman" w:cs="Times New Roman"/>
          <w:bCs/>
          <w:i/>
        </w:rPr>
        <w:t xml:space="preserve">Comparison </w:t>
      </w:r>
      <w:r w:rsidRPr="009B159C">
        <w:rPr>
          <w:rFonts w:ascii="Times New Roman" w:hAnsi="Times New Roman" w:cs="Times New Roman"/>
          <w:bCs/>
          <w:i/>
        </w:rPr>
        <w:t>with</w:t>
      </w:r>
      <w:r w:rsidR="00143DFB" w:rsidRPr="009B159C">
        <w:rPr>
          <w:rFonts w:ascii="Times New Roman" w:hAnsi="Times New Roman" w:cs="Times New Roman"/>
          <w:bCs/>
          <w:i/>
        </w:rPr>
        <w:t xml:space="preserve"> other species</w:t>
      </w:r>
      <w:proofErr w:type="gramStart"/>
      <w:r w:rsidR="00143DFB" w:rsidRPr="009B159C">
        <w:rPr>
          <w:rFonts w:ascii="Times New Roman" w:hAnsi="Times New Roman" w:cs="Times New Roman"/>
        </w:rPr>
        <w:t>.</w:t>
      </w:r>
      <w:r w:rsidR="00143DFB" w:rsidRPr="009B159C">
        <w:rPr>
          <w:rFonts w:ascii="Times New Roman" w:hAnsi="Times New Roman" w:cs="Times New Roman"/>
          <w:bCs/>
        </w:rPr>
        <w:t>—</w:t>
      </w:r>
      <w:proofErr w:type="spellStart"/>
      <w:proofErr w:type="gramEnd"/>
      <w:r w:rsidR="00143DFB" w:rsidRPr="009B159C">
        <w:rPr>
          <w:rFonts w:ascii="Times New Roman" w:hAnsi="Times New Roman" w:cs="Times New Roman"/>
          <w:bCs/>
          <w:i/>
        </w:rPr>
        <w:t>Hylarana</w:t>
      </w:r>
      <w:proofErr w:type="spellEnd"/>
      <w:r w:rsidR="00143DFB" w:rsidRPr="009B159C">
        <w:rPr>
          <w:rFonts w:ascii="Times New Roman" w:hAnsi="Times New Roman" w:cs="Times New Roman"/>
          <w:bCs/>
          <w:i/>
        </w:rPr>
        <w:t xml:space="preserve"> </w:t>
      </w:r>
      <w:proofErr w:type="spellStart"/>
      <w:r w:rsidR="00143DFB" w:rsidRPr="009B159C">
        <w:rPr>
          <w:rFonts w:ascii="Times New Roman" w:hAnsi="Times New Roman" w:cs="Times New Roman"/>
          <w:bCs/>
          <w:i/>
        </w:rPr>
        <w:t>centropeninsularis</w:t>
      </w:r>
      <w:proofErr w:type="spellEnd"/>
      <w:r w:rsidR="00143DFB" w:rsidRPr="009B159C">
        <w:rPr>
          <w:rFonts w:ascii="Times New Roman" w:hAnsi="Times New Roman" w:cs="Times New Roman"/>
          <w:bCs/>
        </w:rPr>
        <w:t xml:space="preserve"> can be readily distinguished from </w:t>
      </w:r>
      <w:r w:rsidR="002C23CD" w:rsidRPr="009B159C">
        <w:rPr>
          <w:rFonts w:ascii="Times New Roman" w:hAnsi="Times New Roman" w:cs="Times New Roman"/>
          <w:bCs/>
          <w:i/>
        </w:rPr>
        <w:t xml:space="preserve">H. </w:t>
      </w:r>
      <w:proofErr w:type="spellStart"/>
      <w:r w:rsidR="002C23CD" w:rsidRPr="009B159C">
        <w:rPr>
          <w:rFonts w:ascii="Times New Roman" w:hAnsi="Times New Roman" w:cs="Times New Roman"/>
          <w:bCs/>
          <w:i/>
        </w:rPr>
        <w:t>banjarana</w:t>
      </w:r>
      <w:proofErr w:type="spellEnd"/>
      <w:r w:rsidR="002C23CD" w:rsidRPr="009B159C">
        <w:rPr>
          <w:rFonts w:ascii="Times New Roman" w:hAnsi="Times New Roman" w:cs="Times New Roman"/>
          <w:bCs/>
          <w:i/>
        </w:rPr>
        <w:t xml:space="preserve">, H. </w:t>
      </w:r>
      <w:proofErr w:type="spellStart"/>
      <w:r w:rsidR="002C23CD" w:rsidRPr="009B159C">
        <w:rPr>
          <w:rFonts w:ascii="Times New Roman" w:hAnsi="Times New Roman" w:cs="Times New Roman"/>
          <w:bCs/>
          <w:i/>
        </w:rPr>
        <w:t>grandocula</w:t>
      </w:r>
      <w:proofErr w:type="spellEnd"/>
      <w:r w:rsidR="002C23CD" w:rsidRPr="009B159C">
        <w:rPr>
          <w:rFonts w:ascii="Times New Roman" w:hAnsi="Times New Roman" w:cs="Times New Roman"/>
          <w:bCs/>
          <w:i/>
        </w:rPr>
        <w:t xml:space="preserve">, H. </w:t>
      </w:r>
      <w:proofErr w:type="spellStart"/>
      <w:r w:rsidR="002C23CD" w:rsidRPr="009B159C">
        <w:rPr>
          <w:rFonts w:ascii="Times New Roman" w:hAnsi="Times New Roman" w:cs="Times New Roman"/>
          <w:bCs/>
          <w:i/>
        </w:rPr>
        <w:t>mangyanum</w:t>
      </w:r>
      <w:proofErr w:type="spellEnd"/>
      <w:r w:rsidR="002C23CD" w:rsidRPr="009B159C">
        <w:rPr>
          <w:rFonts w:ascii="Times New Roman" w:hAnsi="Times New Roman" w:cs="Times New Roman"/>
          <w:bCs/>
        </w:rPr>
        <w:t xml:space="preserve">, </w:t>
      </w:r>
      <w:r w:rsidR="002C23CD" w:rsidRPr="009B159C">
        <w:rPr>
          <w:rFonts w:ascii="Times New Roman" w:hAnsi="Times New Roman" w:cs="Times New Roman"/>
          <w:bCs/>
          <w:i/>
        </w:rPr>
        <w:t xml:space="preserve">H. </w:t>
      </w:r>
      <w:proofErr w:type="spellStart"/>
      <w:r w:rsidR="002C23CD" w:rsidRPr="009B159C">
        <w:rPr>
          <w:rFonts w:ascii="Times New Roman" w:hAnsi="Times New Roman" w:cs="Times New Roman"/>
          <w:bCs/>
          <w:i/>
        </w:rPr>
        <w:t>moellendorffi</w:t>
      </w:r>
      <w:proofErr w:type="spellEnd"/>
      <w:r w:rsidR="002C23CD" w:rsidRPr="009B159C">
        <w:rPr>
          <w:rFonts w:ascii="Times New Roman" w:hAnsi="Times New Roman" w:cs="Times New Roman"/>
          <w:bCs/>
          <w:i/>
        </w:rPr>
        <w:t xml:space="preserve">, H. </w:t>
      </w:r>
      <w:proofErr w:type="spellStart"/>
      <w:r w:rsidR="002C23CD" w:rsidRPr="009B159C">
        <w:rPr>
          <w:rFonts w:ascii="Times New Roman" w:hAnsi="Times New Roman" w:cs="Times New Roman"/>
          <w:bCs/>
          <w:i/>
        </w:rPr>
        <w:t>signata</w:t>
      </w:r>
      <w:proofErr w:type="spellEnd"/>
      <w:r w:rsidR="002C23CD" w:rsidRPr="009B159C">
        <w:rPr>
          <w:rFonts w:ascii="Times New Roman" w:hAnsi="Times New Roman" w:cs="Times New Roman"/>
          <w:bCs/>
        </w:rPr>
        <w:t xml:space="preserve"> and </w:t>
      </w:r>
      <w:r w:rsidR="002C23CD" w:rsidRPr="009B159C">
        <w:rPr>
          <w:rFonts w:ascii="Times New Roman" w:hAnsi="Times New Roman" w:cs="Times New Roman"/>
          <w:bCs/>
          <w:i/>
        </w:rPr>
        <w:t xml:space="preserve">H. </w:t>
      </w:r>
      <w:proofErr w:type="spellStart"/>
      <w:r w:rsidR="002C23CD" w:rsidRPr="009B159C">
        <w:rPr>
          <w:rFonts w:ascii="Times New Roman" w:hAnsi="Times New Roman" w:cs="Times New Roman"/>
          <w:bCs/>
          <w:i/>
        </w:rPr>
        <w:t>picturata</w:t>
      </w:r>
      <w:proofErr w:type="spellEnd"/>
      <w:r w:rsidR="002C23CD" w:rsidRPr="009B159C">
        <w:rPr>
          <w:rFonts w:ascii="Times New Roman" w:hAnsi="Times New Roman" w:cs="Times New Roman"/>
          <w:bCs/>
        </w:rPr>
        <w:t xml:space="preserve"> by having a black, unmarked </w:t>
      </w:r>
      <w:proofErr w:type="spellStart"/>
      <w:r w:rsidR="002C23CD" w:rsidRPr="009B159C">
        <w:rPr>
          <w:rFonts w:ascii="Times New Roman" w:hAnsi="Times New Roman" w:cs="Times New Roman"/>
          <w:bCs/>
        </w:rPr>
        <w:t>middorsal</w:t>
      </w:r>
      <w:proofErr w:type="spellEnd"/>
      <w:r w:rsidR="002C23CD" w:rsidRPr="009B159C">
        <w:rPr>
          <w:rFonts w:ascii="Times New Roman" w:hAnsi="Times New Roman" w:cs="Times New Roman"/>
          <w:bCs/>
        </w:rPr>
        <w:t xml:space="preserve"> region (vs. blotched/spotted). It can be further differentiated from </w:t>
      </w:r>
      <w:r w:rsidR="00143DFB" w:rsidRPr="009B159C">
        <w:rPr>
          <w:rFonts w:ascii="Times New Roman" w:hAnsi="Times New Roman" w:cs="Times New Roman"/>
          <w:bCs/>
          <w:i/>
        </w:rPr>
        <w:t xml:space="preserve">H. </w:t>
      </w:r>
      <w:proofErr w:type="spellStart"/>
      <w:r w:rsidR="00143DFB" w:rsidRPr="009B159C">
        <w:rPr>
          <w:rFonts w:ascii="Times New Roman" w:hAnsi="Times New Roman" w:cs="Times New Roman"/>
          <w:bCs/>
          <w:i/>
        </w:rPr>
        <w:t>grandocula</w:t>
      </w:r>
      <w:proofErr w:type="spellEnd"/>
      <w:r w:rsidR="00143DFB" w:rsidRPr="009B159C">
        <w:rPr>
          <w:rFonts w:ascii="Times New Roman" w:hAnsi="Times New Roman" w:cs="Times New Roman"/>
          <w:bCs/>
          <w:i/>
        </w:rPr>
        <w:t xml:space="preserve">, H. </w:t>
      </w:r>
      <w:proofErr w:type="spellStart"/>
      <w:r w:rsidR="00143DFB" w:rsidRPr="009B159C">
        <w:rPr>
          <w:rFonts w:ascii="Times New Roman" w:hAnsi="Times New Roman" w:cs="Times New Roman"/>
          <w:bCs/>
          <w:i/>
        </w:rPr>
        <w:t>mangyanum</w:t>
      </w:r>
      <w:proofErr w:type="spellEnd"/>
      <w:r w:rsidR="00143DFB" w:rsidRPr="009B159C">
        <w:rPr>
          <w:rFonts w:ascii="Times New Roman" w:hAnsi="Times New Roman" w:cs="Times New Roman"/>
          <w:bCs/>
          <w:i/>
        </w:rPr>
        <w:t xml:space="preserve">, H. </w:t>
      </w:r>
      <w:proofErr w:type="spellStart"/>
      <w:r w:rsidR="00143DFB" w:rsidRPr="009B159C">
        <w:rPr>
          <w:rFonts w:ascii="Times New Roman" w:hAnsi="Times New Roman" w:cs="Times New Roman"/>
          <w:bCs/>
          <w:i/>
        </w:rPr>
        <w:t>moellendorffi</w:t>
      </w:r>
      <w:proofErr w:type="spellEnd"/>
      <w:r w:rsidR="00143DFB" w:rsidRPr="009B159C">
        <w:rPr>
          <w:rFonts w:ascii="Times New Roman" w:hAnsi="Times New Roman" w:cs="Times New Roman"/>
          <w:bCs/>
          <w:i/>
        </w:rPr>
        <w:t xml:space="preserve">, H. </w:t>
      </w:r>
      <w:proofErr w:type="spellStart"/>
      <w:r w:rsidR="00143DFB" w:rsidRPr="009B159C">
        <w:rPr>
          <w:rFonts w:ascii="Times New Roman" w:hAnsi="Times New Roman" w:cs="Times New Roman"/>
          <w:bCs/>
          <w:i/>
        </w:rPr>
        <w:t>signata</w:t>
      </w:r>
      <w:proofErr w:type="spellEnd"/>
      <w:r w:rsidR="00143DFB" w:rsidRPr="009B159C">
        <w:rPr>
          <w:rFonts w:ascii="Times New Roman" w:hAnsi="Times New Roman" w:cs="Times New Roman"/>
          <w:bCs/>
        </w:rPr>
        <w:t xml:space="preserve"> and </w:t>
      </w:r>
      <w:r w:rsidR="00143DFB" w:rsidRPr="009B159C">
        <w:rPr>
          <w:rFonts w:ascii="Times New Roman" w:hAnsi="Times New Roman" w:cs="Times New Roman"/>
          <w:bCs/>
          <w:i/>
        </w:rPr>
        <w:t xml:space="preserve">H. </w:t>
      </w:r>
      <w:proofErr w:type="spellStart"/>
      <w:r w:rsidR="00143DFB" w:rsidRPr="009B159C">
        <w:rPr>
          <w:rFonts w:ascii="Times New Roman" w:hAnsi="Times New Roman" w:cs="Times New Roman"/>
          <w:bCs/>
          <w:i/>
        </w:rPr>
        <w:t>similis</w:t>
      </w:r>
      <w:proofErr w:type="spellEnd"/>
      <w:r w:rsidR="00143DFB" w:rsidRPr="009B159C">
        <w:rPr>
          <w:rFonts w:ascii="Times New Roman" w:hAnsi="Times New Roman" w:cs="Times New Roman"/>
          <w:bCs/>
        </w:rPr>
        <w:t xml:space="preserve"> by the absence (vs. presence) of nuptial pads in males</w:t>
      </w:r>
      <w:r w:rsidR="006E46EE" w:rsidRPr="009B159C">
        <w:rPr>
          <w:rFonts w:ascii="Times New Roman" w:hAnsi="Times New Roman" w:cs="Times New Roman"/>
          <w:bCs/>
        </w:rPr>
        <w:t>,</w:t>
      </w:r>
      <w:r w:rsidR="00143DFB" w:rsidRPr="009B159C">
        <w:rPr>
          <w:rFonts w:ascii="Times New Roman" w:hAnsi="Times New Roman" w:cs="Times New Roman"/>
          <w:bCs/>
        </w:rPr>
        <w:t xml:space="preserve"> </w:t>
      </w:r>
      <w:r w:rsidR="000242E0" w:rsidRPr="009B159C">
        <w:rPr>
          <w:rFonts w:ascii="Times New Roman" w:hAnsi="Times New Roman" w:cs="Times New Roman"/>
          <w:bCs/>
        </w:rPr>
        <w:t>one phalanx free of web on post-axial side of Toe II and pre-axial side of Toe V</w:t>
      </w:r>
      <w:r w:rsidR="00282135" w:rsidRPr="009B159C">
        <w:rPr>
          <w:rFonts w:ascii="Times New Roman" w:hAnsi="Times New Roman" w:cs="Times New Roman"/>
          <w:bCs/>
        </w:rPr>
        <w:t xml:space="preserve"> (vs</w:t>
      </w:r>
      <w:r w:rsidR="005F46C9" w:rsidRPr="009B159C">
        <w:rPr>
          <w:rFonts w:ascii="Times New Roman" w:hAnsi="Times New Roman" w:cs="Times New Roman"/>
          <w:bCs/>
        </w:rPr>
        <w:t xml:space="preserve">. </w:t>
      </w:r>
      <w:r w:rsidR="00D00105" w:rsidRPr="009B159C">
        <w:rPr>
          <w:rFonts w:ascii="Times New Roman" w:hAnsi="Times New Roman" w:cs="Times New Roman"/>
          <w:bCs/>
        </w:rPr>
        <w:t>webbed to discs</w:t>
      </w:r>
      <w:r w:rsidR="000242E0" w:rsidRPr="009B159C">
        <w:rPr>
          <w:rFonts w:ascii="Times New Roman" w:hAnsi="Times New Roman" w:cs="Times New Roman"/>
          <w:bCs/>
        </w:rPr>
        <w:t xml:space="preserve"> on both toes</w:t>
      </w:r>
      <w:r w:rsidR="006E46EE" w:rsidRPr="009B159C">
        <w:rPr>
          <w:rFonts w:ascii="Times New Roman" w:hAnsi="Times New Roman" w:cs="Times New Roman"/>
          <w:bCs/>
        </w:rPr>
        <w:t>),</w:t>
      </w:r>
      <w:r w:rsidR="00282135" w:rsidRPr="009B159C">
        <w:rPr>
          <w:rFonts w:ascii="Times New Roman" w:hAnsi="Times New Roman" w:cs="Times New Roman"/>
          <w:bCs/>
        </w:rPr>
        <w:t xml:space="preserve"> and larger humeral glands</w:t>
      </w:r>
      <w:r w:rsidR="00ED4825" w:rsidRPr="009B159C">
        <w:rPr>
          <w:rFonts w:ascii="Times New Roman" w:hAnsi="Times New Roman" w:cs="Times New Roman"/>
          <w:bCs/>
        </w:rPr>
        <w:t xml:space="preserve"> (</w:t>
      </w:r>
      <w:r w:rsidR="006E46EE" w:rsidRPr="009B159C">
        <w:rPr>
          <w:rFonts w:ascii="Times New Roman" w:hAnsi="Times New Roman" w:cs="Times New Roman"/>
          <w:color w:val="262626"/>
        </w:rPr>
        <w:t>mean</w:t>
      </w:r>
      <w:r w:rsidR="00ED4825" w:rsidRPr="009B159C">
        <w:rPr>
          <w:rFonts w:ascii="Times New Roman" w:hAnsi="Times New Roman" w:cs="Times New Roman"/>
          <w:color w:val="262626"/>
        </w:rPr>
        <w:t xml:space="preserve"> = 4.2 vs. &lt; 3.5)</w:t>
      </w:r>
      <w:r w:rsidR="002C23CD" w:rsidRPr="009B159C">
        <w:rPr>
          <w:rFonts w:ascii="Times New Roman" w:hAnsi="Times New Roman" w:cs="Times New Roman"/>
          <w:bCs/>
        </w:rPr>
        <w:t xml:space="preserve">; </w:t>
      </w:r>
      <w:r w:rsidR="00ED4825" w:rsidRPr="009B159C">
        <w:rPr>
          <w:rFonts w:ascii="Times New Roman" w:hAnsi="Times New Roman" w:cs="Times New Roman"/>
          <w:bCs/>
        </w:rPr>
        <w:t xml:space="preserve">from </w:t>
      </w:r>
      <w:r w:rsidR="00D00105" w:rsidRPr="009B159C">
        <w:rPr>
          <w:rFonts w:ascii="Times New Roman" w:hAnsi="Times New Roman" w:cs="Times New Roman"/>
          <w:bCs/>
          <w:i/>
        </w:rPr>
        <w:t xml:space="preserve">H. </w:t>
      </w:r>
      <w:proofErr w:type="spellStart"/>
      <w:r w:rsidR="00D00105" w:rsidRPr="009B159C">
        <w:rPr>
          <w:rFonts w:ascii="Times New Roman" w:hAnsi="Times New Roman" w:cs="Times New Roman"/>
          <w:bCs/>
          <w:i/>
        </w:rPr>
        <w:t>banjarana</w:t>
      </w:r>
      <w:proofErr w:type="spellEnd"/>
      <w:r w:rsidR="00D00105" w:rsidRPr="009B159C">
        <w:rPr>
          <w:rFonts w:ascii="Times New Roman" w:hAnsi="Times New Roman" w:cs="Times New Roman"/>
          <w:bCs/>
        </w:rPr>
        <w:t xml:space="preserve">, </w:t>
      </w:r>
      <w:r w:rsidR="00ED4825" w:rsidRPr="009B159C">
        <w:rPr>
          <w:rFonts w:ascii="Times New Roman" w:hAnsi="Times New Roman" w:cs="Times New Roman"/>
          <w:bCs/>
          <w:i/>
        </w:rPr>
        <w:t xml:space="preserve">H. </w:t>
      </w:r>
      <w:proofErr w:type="spellStart"/>
      <w:r w:rsidR="00ED4825" w:rsidRPr="009B159C">
        <w:rPr>
          <w:rFonts w:ascii="Times New Roman" w:hAnsi="Times New Roman" w:cs="Times New Roman"/>
          <w:bCs/>
          <w:i/>
        </w:rPr>
        <w:t>moellendorffi</w:t>
      </w:r>
      <w:proofErr w:type="spellEnd"/>
      <w:r w:rsidR="00ED4825" w:rsidRPr="009B159C">
        <w:rPr>
          <w:rFonts w:ascii="Times New Roman" w:hAnsi="Times New Roman" w:cs="Times New Roman"/>
          <w:bCs/>
        </w:rPr>
        <w:t xml:space="preserve"> and </w:t>
      </w:r>
      <w:r w:rsidR="00ED4825" w:rsidRPr="009B159C">
        <w:rPr>
          <w:rFonts w:ascii="Times New Roman" w:hAnsi="Times New Roman" w:cs="Times New Roman"/>
          <w:bCs/>
          <w:i/>
        </w:rPr>
        <w:t xml:space="preserve">H. </w:t>
      </w:r>
      <w:proofErr w:type="spellStart"/>
      <w:r w:rsidR="00ED4825" w:rsidRPr="009B159C">
        <w:rPr>
          <w:rFonts w:ascii="Times New Roman" w:hAnsi="Times New Roman" w:cs="Times New Roman"/>
          <w:bCs/>
          <w:i/>
        </w:rPr>
        <w:t>picturata</w:t>
      </w:r>
      <w:proofErr w:type="spellEnd"/>
      <w:r w:rsidR="00ED4825" w:rsidRPr="009B159C">
        <w:rPr>
          <w:rFonts w:ascii="Times New Roman" w:hAnsi="Times New Roman" w:cs="Times New Roman"/>
          <w:bCs/>
        </w:rPr>
        <w:t xml:space="preserve"> by having a </w:t>
      </w:r>
      <w:r w:rsidR="00143DFB" w:rsidRPr="009B159C">
        <w:rPr>
          <w:rFonts w:ascii="Times New Roman" w:hAnsi="Times New Roman" w:cs="Times New Roman"/>
          <w:bCs/>
        </w:rPr>
        <w:t>continuous (</w:t>
      </w:r>
      <w:r w:rsidR="00ED4825" w:rsidRPr="009B159C">
        <w:rPr>
          <w:rFonts w:ascii="Times New Roman" w:hAnsi="Times New Roman" w:cs="Times New Roman"/>
          <w:bCs/>
        </w:rPr>
        <w:t xml:space="preserve">vs. broken) dorsolateral stripe; </w:t>
      </w:r>
      <w:r w:rsidR="005F46C9" w:rsidRPr="009B159C">
        <w:rPr>
          <w:rFonts w:ascii="Times New Roman" w:hAnsi="Times New Roman" w:cs="Times New Roman"/>
          <w:bCs/>
        </w:rPr>
        <w:t xml:space="preserve">from </w:t>
      </w:r>
      <w:r w:rsidR="00D00105" w:rsidRPr="009B159C">
        <w:rPr>
          <w:rFonts w:ascii="Times New Roman" w:hAnsi="Times New Roman" w:cs="Times New Roman"/>
          <w:bCs/>
          <w:i/>
        </w:rPr>
        <w:t xml:space="preserve">H. </w:t>
      </w:r>
      <w:proofErr w:type="spellStart"/>
      <w:r w:rsidR="00D00105" w:rsidRPr="009B159C">
        <w:rPr>
          <w:rFonts w:ascii="Times New Roman" w:hAnsi="Times New Roman" w:cs="Times New Roman"/>
          <w:bCs/>
          <w:i/>
        </w:rPr>
        <w:t>banjarana</w:t>
      </w:r>
      <w:proofErr w:type="spellEnd"/>
      <w:r w:rsidR="00D00105" w:rsidRPr="009B159C">
        <w:rPr>
          <w:rFonts w:ascii="Times New Roman" w:hAnsi="Times New Roman" w:cs="Times New Roman"/>
          <w:bCs/>
        </w:rPr>
        <w:t xml:space="preserve"> by the presence (vs. absence) of humeral glands in male</w:t>
      </w:r>
      <w:r w:rsidR="002C23CD" w:rsidRPr="009B159C">
        <w:rPr>
          <w:rFonts w:ascii="Times New Roman" w:hAnsi="Times New Roman" w:cs="Times New Roman"/>
          <w:bCs/>
        </w:rPr>
        <w:t>s</w:t>
      </w:r>
      <w:r w:rsidR="00D00105" w:rsidRPr="009B159C">
        <w:rPr>
          <w:rFonts w:ascii="Times New Roman" w:hAnsi="Times New Roman" w:cs="Times New Roman"/>
          <w:bCs/>
        </w:rPr>
        <w:t xml:space="preserve">; and from </w:t>
      </w:r>
      <w:r w:rsidR="005F46C9" w:rsidRPr="009B159C">
        <w:rPr>
          <w:rFonts w:ascii="Times New Roman" w:hAnsi="Times New Roman" w:cs="Times New Roman"/>
          <w:bCs/>
          <w:i/>
        </w:rPr>
        <w:t xml:space="preserve">H. </w:t>
      </w:r>
      <w:proofErr w:type="spellStart"/>
      <w:r w:rsidR="005F46C9" w:rsidRPr="009B159C">
        <w:rPr>
          <w:rFonts w:ascii="Times New Roman" w:hAnsi="Times New Roman" w:cs="Times New Roman"/>
          <w:bCs/>
          <w:i/>
        </w:rPr>
        <w:t>grandocula</w:t>
      </w:r>
      <w:proofErr w:type="spellEnd"/>
      <w:r w:rsidR="005F46C9" w:rsidRPr="009B159C">
        <w:rPr>
          <w:rFonts w:ascii="Times New Roman" w:hAnsi="Times New Roman" w:cs="Times New Roman"/>
          <w:bCs/>
        </w:rPr>
        <w:t xml:space="preserve"> by having smaller SVL </w:t>
      </w:r>
      <w:r w:rsidR="00D00105" w:rsidRPr="009B159C">
        <w:rPr>
          <w:rFonts w:ascii="Times New Roman" w:hAnsi="Times New Roman" w:cs="Times New Roman"/>
          <w:bCs/>
        </w:rPr>
        <w:t xml:space="preserve">in males </w:t>
      </w:r>
      <w:r w:rsidR="005F46C9" w:rsidRPr="009B159C">
        <w:rPr>
          <w:rFonts w:ascii="Times New Roman" w:hAnsi="Times New Roman" w:cs="Times New Roman"/>
          <w:bCs/>
        </w:rPr>
        <w:t>(</w:t>
      </w:r>
      <w:r w:rsidR="006E46EE" w:rsidRPr="009B159C">
        <w:rPr>
          <w:rFonts w:ascii="Times New Roman" w:hAnsi="Times New Roman" w:cs="Times New Roman"/>
          <w:color w:val="262626"/>
        </w:rPr>
        <w:t>mean</w:t>
      </w:r>
      <w:r w:rsidR="00D00105" w:rsidRPr="009B159C">
        <w:rPr>
          <w:rFonts w:ascii="Times New Roman" w:hAnsi="Times New Roman" w:cs="Times New Roman"/>
          <w:color w:val="262626"/>
        </w:rPr>
        <w:t xml:space="preserve"> = 37.5 vs. 43.6).</w:t>
      </w:r>
      <w:r w:rsidR="005F46C9" w:rsidRPr="009B159C">
        <w:rPr>
          <w:rFonts w:ascii="Times New Roman" w:hAnsi="Times New Roman" w:cs="Times New Roman"/>
          <w:color w:val="262626"/>
        </w:rPr>
        <w:t xml:space="preserve"> </w:t>
      </w:r>
      <w:proofErr w:type="spellStart"/>
      <w:r w:rsidR="005F46C9" w:rsidRPr="009B159C">
        <w:rPr>
          <w:rFonts w:ascii="Times New Roman" w:hAnsi="Times New Roman" w:cs="Times New Roman"/>
          <w:i/>
          <w:color w:val="262626"/>
        </w:rPr>
        <w:t>Hylarana</w:t>
      </w:r>
      <w:proofErr w:type="spellEnd"/>
      <w:r w:rsidR="005F46C9" w:rsidRPr="009B159C">
        <w:rPr>
          <w:rFonts w:ascii="Times New Roman" w:hAnsi="Times New Roman" w:cs="Times New Roman"/>
          <w:i/>
          <w:color w:val="262626"/>
        </w:rPr>
        <w:t xml:space="preserve"> </w:t>
      </w:r>
      <w:proofErr w:type="spellStart"/>
      <w:r w:rsidR="005F46C9" w:rsidRPr="009B159C">
        <w:rPr>
          <w:rFonts w:ascii="Times New Roman" w:hAnsi="Times New Roman" w:cs="Times New Roman"/>
          <w:i/>
          <w:color w:val="262626"/>
        </w:rPr>
        <w:t>centropeninsularis</w:t>
      </w:r>
      <w:proofErr w:type="spellEnd"/>
      <w:r w:rsidR="005F46C9" w:rsidRPr="009B159C">
        <w:rPr>
          <w:rFonts w:ascii="Times New Roman" w:hAnsi="Times New Roman" w:cs="Times New Roman"/>
          <w:color w:val="262626"/>
        </w:rPr>
        <w:t xml:space="preserve"> differs from the phenotypically similar </w:t>
      </w:r>
      <w:r w:rsidR="005F46C9" w:rsidRPr="009B159C">
        <w:rPr>
          <w:rFonts w:ascii="Times New Roman" w:hAnsi="Times New Roman" w:cs="Times New Roman"/>
          <w:i/>
          <w:color w:val="262626"/>
        </w:rPr>
        <w:t xml:space="preserve">H. </w:t>
      </w:r>
      <w:proofErr w:type="spellStart"/>
      <w:r w:rsidR="005F46C9" w:rsidRPr="009B159C">
        <w:rPr>
          <w:rFonts w:ascii="Times New Roman" w:hAnsi="Times New Roman" w:cs="Times New Roman"/>
          <w:i/>
          <w:color w:val="262626"/>
        </w:rPr>
        <w:t>siberu</w:t>
      </w:r>
      <w:proofErr w:type="spellEnd"/>
      <w:r w:rsidR="005F46C9" w:rsidRPr="009B159C">
        <w:rPr>
          <w:rFonts w:ascii="Times New Roman" w:hAnsi="Times New Roman" w:cs="Times New Roman"/>
          <w:color w:val="262626"/>
        </w:rPr>
        <w:t xml:space="preserve"> </w:t>
      </w:r>
      <w:r w:rsidR="00143DFB" w:rsidRPr="009B159C">
        <w:rPr>
          <w:rFonts w:ascii="Times New Roman" w:hAnsi="Times New Roman" w:cs="Times New Roman"/>
          <w:bCs/>
        </w:rPr>
        <w:t xml:space="preserve">by having </w:t>
      </w:r>
      <w:r w:rsidR="005E603B" w:rsidRPr="009B159C">
        <w:rPr>
          <w:rFonts w:ascii="Times New Roman" w:hAnsi="Times New Roman" w:cs="Times New Roman"/>
          <w:bCs/>
        </w:rPr>
        <w:t xml:space="preserve">larger, more dense and more rounded spots on the </w:t>
      </w:r>
      <w:r w:rsidR="00D00105" w:rsidRPr="009B159C">
        <w:rPr>
          <w:rFonts w:ascii="Times New Roman" w:hAnsi="Times New Roman" w:cs="Times New Roman"/>
          <w:bCs/>
        </w:rPr>
        <w:t>flanks and dorsal side of limbs;</w:t>
      </w:r>
      <w:r w:rsidR="005E603B" w:rsidRPr="009B159C">
        <w:rPr>
          <w:rFonts w:ascii="Times New Roman" w:hAnsi="Times New Roman" w:cs="Times New Roman"/>
          <w:bCs/>
        </w:rPr>
        <w:t xml:space="preserve"> larger spots along the entire upper lip as opposed to smaller spots restricted to the</w:t>
      </w:r>
      <w:r w:rsidR="00EF2CDE" w:rsidRPr="009B159C">
        <w:rPr>
          <w:rFonts w:ascii="Times New Roman" w:hAnsi="Times New Roman" w:cs="Times New Roman"/>
          <w:bCs/>
        </w:rPr>
        <w:t xml:space="preserve"> proximal half of the upper lip;</w:t>
      </w:r>
      <w:r w:rsidR="005E603B" w:rsidRPr="009B159C">
        <w:rPr>
          <w:rFonts w:ascii="Times New Roman" w:hAnsi="Times New Roman" w:cs="Times New Roman"/>
          <w:bCs/>
        </w:rPr>
        <w:t xml:space="preserve"> and having light, distinct spots on the throat and reticulations on the belly </w:t>
      </w:r>
      <w:r w:rsidRPr="009B159C">
        <w:rPr>
          <w:rFonts w:ascii="Times New Roman" w:hAnsi="Times New Roman" w:cs="Times New Roman"/>
          <w:bCs/>
        </w:rPr>
        <w:t>(vs</w:t>
      </w:r>
      <w:r w:rsidR="005F46C9" w:rsidRPr="009B159C">
        <w:rPr>
          <w:rFonts w:ascii="Times New Roman" w:hAnsi="Times New Roman" w:cs="Times New Roman"/>
          <w:bCs/>
        </w:rPr>
        <w:t>.</w:t>
      </w:r>
      <w:r w:rsidRPr="009B159C">
        <w:rPr>
          <w:rFonts w:ascii="Times New Roman" w:hAnsi="Times New Roman" w:cs="Times New Roman"/>
          <w:bCs/>
        </w:rPr>
        <w:t xml:space="preserve"> solid ventral coloration without distinct marking</w:t>
      </w:r>
      <w:r w:rsidR="00EF2CDE" w:rsidRPr="009B159C">
        <w:rPr>
          <w:rFonts w:ascii="Times New Roman" w:hAnsi="Times New Roman" w:cs="Times New Roman"/>
          <w:bCs/>
        </w:rPr>
        <w:t>)</w:t>
      </w:r>
      <w:r w:rsidR="005E603B" w:rsidRPr="009B159C">
        <w:rPr>
          <w:rFonts w:ascii="Times New Roman" w:hAnsi="Times New Roman" w:cs="Times New Roman"/>
          <w:bCs/>
        </w:rPr>
        <w:t>.</w:t>
      </w:r>
      <w:r w:rsidR="000242E0" w:rsidRPr="009B159C">
        <w:rPr>
          <w:rFonts w:ascii="Times New Roman" w:hAnsi="Times New Roman" w:cs="Times New Roman"/>
          <w:bCs/>
        </w:rPr>
        <w:t xml:space="preserve"> Diagnostic characters are summarized across all </w:t>
      </w:r>
      <w:r w:rsidR="00E4084B" w:rsidRPr="009B159C">
        <w:rPr>
          <w:rFonts w:ascii="Times New Roman" w:hAnsi="Times New Roman" w:cs="Times New Roman"/>
          <w:bCs/>
        </w:rPr>
        <w:t xml:space="preserve">members of the </w:t>
      </w:r>
      <w:r w:rsidR="000242E0" w:rsidRPr="009B159C">
        <w:rPr>
          <w:rFonts w:ascii="Times New Roman" w:hAnsi="Times New Roman" w:cs="Times New Roman"/>
          <w:bCs/>
          <w:i/>
        </w:rPr>
        <w:t xml:space="preserve">H. </w:t>
      </w:r>
      <w:proofErr w:type="spellStart"/>
      <w:r w:rsidR="000242E0" w:rsidRPr="009B159C">
        <w:rPr>
          <w:rFonts w:ascii="Times New Roman" w:hAnsi="Times New Roman" w:cs="Times New Roman"/>
          <w:bCs/>
          <w:i/>
        </w:rPr>
        <w:t>signata</w:t>
      </w:r>
      <w:proofErr w:type="spellEnd"/>
      <w:r w:rsidR="000242E0" w:rsidRPr="009B159C">
        <w:rPr>
          <w:rFonts w:ascii="Times New Roman" w:hAnsi="Times New Roman" w:cs="Times New Roman"/>
          <w:bCs/>
        </w:rPr>
        <w:t xml:space="preserve"> Complex in Table 4.</w:t>
      </w:r>
    </w:p>
    <w:p w14:paraId="1664B476" w14:textId="3FE568C5" w:rsidR="00E93BEF" w:rsidRPr="00D343E0" w:rsidRDefault="00143DFB" w:rsidP="00D343E0">
      <w:pPr>
        <w:pStyle w:val="DefaultStyle"/>
        <w:spacing w:line="480" w:lineRule="auto"/>
        <w:ind w:firstLine="720"/>
        <w:rPr>
          <w:rFonts w:ascii="Times New Roman" w:hAnsi="Times New Roman" w:cs="Times New Roman"/>
          <w:bCs/>
        </w:rPr>
      </w:pPr>
      <w:r w:rsidRPr="009B159C">
        <w:rPr>
          <w:rFonts w:ascii="Times New Roman" w:hAnsi="Times New Roman" w:cs="Times New Roman"/>
          <w:i/>
        </w:rPr>
        <w:t xml:space="preserve">Description of </w:t>
      </w:r>
      <w:proofErr w:type="spellStart"/>
      <w:r w:rsidRPr="009B159C">
        <w:rPr>
          <w:rFonts w:ascii="Times New Roman" w:hAnsi="Times New Roman" w:cs="Times New Roman"/>
          <w:i/>
        </w:rPr>
        <w:t>holotype</w:t>
      </w:r>
      <w:proofErr w:type="spellEnd"/>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002C23CD" w:rsidRPr="009B159C">
        <w:rPr>
          <w:rFonts w:ascii="Times New Roman" w:hAnsi="Times New Roman" w:cs="Times New Roman"/>
          <w:bCs/>
        </w:rPr>
        <w:t>SVL 37.4, HL 14.0, HW 12.0, SL 5.9, IND 3.7, ED 6.0, IOD 3.2, TD 4.8, BL 7.3, FAL 8.1, FL 8.1, TBL 19.9, TL 12.9, HG 4.2</w:t>
      </w:r>
      <w:r w:rsidRPr="009B159C">
        <w:rPr>
          <w:rFonts w:ascii="Times New Roman" w:hAnsi="Times New Roman" w:cs="Times New Roman"/>
          <w:bCs/>
        </w:rPr>
        <w:t xml:space="preserve">; </w:t>
      </w:r>
      <w:r w:rsidR="00D343E0">
        <w:rPr>
          <w:rFonts w:ascii="Times New Roman" w:hAnsi="Times New Roman" w:cs="Times New Roman"/>
          <w:bCs/>
        </w:rPr>
        <w:t xml:space="preserve">adult male, </w:t>
      </w:r>
      <w:ins w:id="21" w:author="rafe brown" w:date="2013-10-17T12:01:00Z">
        <w:r w:rsidR="00D343E0" w:rsidRPr="00754605">
          <w:rPr>
            <w:rFonts w:ascii="Times New Roman" w:hAnsi="Times New Roman" w:cs="Times New Roman"/>
            <w:bCs/>
          </w:rPr>
          <w:t>testes</w:t>
        </w:r>
        <w:r w:rsidR="00D343E0" w:rsidRPr="00B4478E">
          <w:rPr>
            <w:rFonts w:ascii="Times New Roman" w:hAnsi="Times New Roman" w:cs="Times New Roman"/>
            <w:bCs/>
          </w:rPr>
          <w:t xml:space="preserve"> </w:t>
        </w:r>
      </w:ins>
      <w:r w:rsidR="00D343E0">
        <w:rPr>
          <w:rFonts w:ascii="Times New Roman" w:hAnsi="Times New Roman" w:cs="Times New Roman"/>
          <w:bCs/>
        </w:rPr>
        <w:t xml:space="preserve">enlarged, </w:t>
      </w:r>
      <w:r w:rsidR="00D343E0" w:rsidRPr="00B4478E">
        <w:rPr>
          <w:rFonts w:ascii="Times New Roman" w:hAnsi="Times New Roman" w:cs="Times New Roman"/>
          <w:bCs/>
        </w:rPr>
        <w:t xml:space="preserve">oval, finely granular, </w:t>
      </w:r>
      <w:ins w:id="22" w:author="rafe brown" w:date="2013-10-17T12:02:00Z">
        <w:r w:rsidR="00D343E0">
          <w:rPr>
            <w:rFonts w:ascii="Times New Roman" w:hAnsi="Times New Roman" w:cs="Times New Roman"/>
            <w:bCs/>
          </w:rPr>
          <w:t xml:space="preserve">with orange granules </w:t>
        </w:r>
      </w:ins>
      <w:ins w:id="23" w:author="rafe brown" w:date="2013-10-17T12:03:00Z">
        <w:r w:rsidR="00D343E0">
          <w:rPr>
            <w:rFonts w:ascii="Times New Roman" w:hAnsi="Times New Roman" w:cs="Times New Roman"/>
            <w:bCs/>
          </w:rPr>
          <w:t xml:space="preserve">on yellowish surface, </w:t>
        </w:r>
      </w:ins>
      <w:r w:rsidR="00D343E0" w:rsidRPr="00B4478E">
        <w:rPr>
          <w:rFonts w:ascii="Times New Roman" w:hAnsi="Times New Roman" w:cs="Times New Roman"/>
          <w:bCs/>
        </w:rPr>
        <w:t>anterior to kidneys.</w:t>
      </w:r>
      <w:r w:rsidR="00D343E0">
        <w:rPr>
          <w:rFonts w:ascii="Times New Roman" w:hAnsi="Times New Roman" w:cs="Times New Roman"/>
          <w:bCs/>
        </w:rPr>
        <w:t xml:space="preserve"> H</w:t>
      </w:r>
      <w:r w:rsidRPr="009B159C">
        <w:rPr>
          <w:rFonts w:ascii="Times New Roman" w:hAnsi="Times New Roman" w:cs="Times New Roman"/>
          <w:bCs/>
        </w:rPr>
        <w:t>ead longer than wide (HL/HW</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1.2), snout rounded, sloping </w:t>
      </w:r>
      <w:proofErr w:type="spellStart"/>
      <w:r w:rsidRPr="009B159C">
        <w:rPr>
          <w:rFonts w:ascii="Times New Roman" w:hAnsi="Times New Roman" w:cs="Times New Roman"/>
          <w:bCs/>
        </w:rPr>
        <w:t>anteroventrally</w:t>
      </w:r>
      <w:proofErr w:type="spellEnd"/>
      <w:r w:rsidRPr="009B159C">
        <w:rPr>
          <w:rFonts w:ascii="Times New Roman" w:hAnsi="Times New Roman" w:cs="Times New Roman"/>
          <w:bCs/>
        </w:rPr>
        <w:t xml:space="preserve">, projecting beyond lower jaw, snout length equal to eye diameter; canthus </w:t>
      </w:r>
      <w:proofErr w:type="spellStart"/>
      <w:r w:rsidRPr="009B159C">
        <w:rPr>
          <w:rFonts w:ascii="Times New Roman" w:hAnsi="Times New Roman" w:cs="Times New Roman"/>
          <w:bCs/>
        </w:rPr>
        <w:t>rostralis</w:t>
      </w:r>
      <w:proofErr w:type="spellEnd"/>
      <w:r w:rsidRPr="009B159C">
        <w:rPr>
          <w:rFonts w:ascii="Times New Roman" w:hAnsi="Times New Roman" w:cs="Times New Roman"/>
          <w:bCs/>
        </w:rPr>
        <w:t xml:space="preserve"> distinct, </w:t>
      </w:r>
      <w:proofErr w:type="spellStart"/>
      <w:r w:rsidRPr="009B159C">
        <w:rPr>
          <w:rFonts w:ascii="Times New Roman" w:hAnsi="Times New Roman" w:cs="Times New Roman"/>
          <w:bCs/>
        </w:rPr>
        <w:t>loreal</w:t>
      </w:r>
      <w:proofErr w:type="spellEnd"/>
      <w:r w:rsidRPr="009B159C">
        <w:rPr>
          <w:rFonts w:ascii="Times New Roman" w:hAnsi="Times New Roman" w:cs="Times New Roman"/>
          <w:bCs/>
        </w:rPr>
        <w:t xml:space="preserve"> region concave, vertical; nostrils oval, located laterally, closer to canthus than </w:t>
      </w:r>
      <w:proofErr w:type="spellStart"/>
      <w:r w:rsidRPr="009B159C">
        <w:rPr>
          <w:rFonts w:ascii="Times New Roman" w:hAnsi="Times New Roman" w:cs="Times New Roman"/>
          <w:bCs/>
        </w:rPr>
        <w:t>supralabial</w:t>
      </w:r>
      <w:proofErr w:type="spellEnd"/>
      <w:r w:rsidR="00CD430D" w:rsidRPr="009B159C">
        <w:rPr>
          <w:rFonts w:ascii="Times New Roman" w:hAnsi="Times New Roman" w:cs="Times New Roman"/>
          <w:bCs/>
        </w:rPr>
        <w:t xml:space="preserve"> region</w:t>
      </w:r>
      <w:r w:rsidRPr="009B159C">
        <w:rPr>
          <w:rFonts w:ascii="Times New Roman" w:hAnsi="Times New Roman" w:cs="Times New Roman"/>
          <w:bCs/>
        </w:rPr>
        <w:t>, closer to rostrum than eye (NSD/END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0.7); </w:t>
      </w:r>
      <w:proofErr w:type="spellStart"/>
      <w:r w:rsidRPr="009B159C">
        <w:rPr>
          <w:rFonts w:ascii="Times New Roman" w:hAnsi="Times New Roman" w:cs="Times New Roman"/>
          <w:bCs/>
        </w:rPr>
        <w:t>internarial</w:t>
      </w:r>
      <w:proofErr w:type="spellEnd"/>
      <w:r w:rsidRPr="009B159C">
        <w:rPr>
          <w:rFonts w:ascii="Times New Roman" w:hAnsi="Times New Roman" w:cs="Times New Roman"/>
          <w:bCs/>
        </w:rPr>
        <w:t xml:space="preserve"> distance half </w:t>
      </w:r>
      <w:r w:rsidRPr="009B159C">
        <w:rPr>
          <w:rFonts w:ascii="Times New Roman" w:hAnsi="Times New Roman" w:cs="Times New Roman"/>
          <w:bCs/>
        </w:rPr>
        <w:lastRenderedPageBreak/>
        <w:t>of distance between front of eyes (IND/EED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0.6); eyes relatively large (ED/SL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1.0; ED/HL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0.4), eye diameter larger than </w:t>
      </w:r>
      <w:proofErr w:type="spellStart"/>
      <w:r w:rsidRPr="009B159C">
        <w:rPr>
          <w:rFonts w:ascii="Times New Roman" w:hAnsi="Times New Roman" w:cs="Times New Roman"/>
          <w:bCs/>
        </w:rPr>
        <w:t>interorbital</w:t>
      </w:r>
      <w:proofErr w:type="spellEnd"/>
      <w:r w:rsidRPr="009B159C">
        <w:rPr>
          <w:rFonts w:ascii="Times New Roman" w:hAnsi="Times New Roman" w:cs="Times New Roman"/>
          <w:bCs/>
        </w:rPr>
        <w:t xml:space="preserve"> distance (ED/IOD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1.9); tympanum and tympanic annulus distinct, oval, diameter smaller than eye (TD/ED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0.8), larger than distance to eye (TD/TED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3.4); </w:t>
      </w:r>
      <w:proofErr w:type="spellStart"/>
      <w:r w:rsidRPr="009B159C">
        <w:rPr>
          <w:rFonts w:ascii="Times New Roman" w:hAnsi="Times New Roman" w:cs="Times New Roman"/>
          <w:bCs/>
        </w:rPr>
        <w:t>supratympanic</w:t>
      </w:r>
      <w:proofErr w:type="spellEnd"/>
      <w:r w:rsidRPr="009B159C">
        <w:rPr>
          <w:rFonts w:ascii="Times New Roman" w:hAnsi="Times New Roman" w:cs="Times New Roman"/>
          <w:bCs/>
        </w:rPr>
        <w:t xml:space="preserve"> fold prominent, extending obliquely from posterior margin of tympanum to dorsal portion of front limb insertion area; </w:t>
      </w:r>
      <w:proofErr w:type="spellStart"/>
      <w:r w:rsidRPr="009B159C">
        <w:rPr>
          <w:rFonts w:ascii="Times New Roman" w:hAnsi="Times New Roman" w:cs="Times New Roman"/>
          <w:bCs/>
        </w:rPr>
        <w:t>choanae</w:t>
      </w:r>
      <w:proofErr w:type="spellEnd"/>
      <w:r w:rsidRPr="009B159C">
        <w:rPr>
          <w:rFonts w:ascii="Times New Roman" w:hAnsi="Times New Roman" w:cs="Times New Roman"/>
          <w:bCs/>
        </w:rPr>
        <w:t xml:space="preserve"> tear-drop shaped, diameter 0.8 mm, tapering medially, separated by distance larger than their diameter; </w:t>
      </w:r>
      <w:proofErr w:type="spellStart"/>
      <w:r w:rsidRPr="009B159C">
        <w:rPr>
          <w:rFonts w:ascii="Times New Roman" w:hAnsi="Times New Roman" w:cs="Times New Roman"/>
          <w:bCs/>
        </w:rPr>
        <w:t>vomerine</w:t>
      </w:r>
      <w:proofErr w:type="spellEnd"/>
      <w:r w:rsidRPr="009B159C">
        <w:rPr>
          <w:rFonts w:ascii="Times New Roman" w:hAnsi="Times New Roman" w:cs="Times New Roman"/>
          <w:bCs/>
        </w:rPr>
        <w:t xml:space="preserve"> teeth small and indistinct, numbering four, arranged in short oblique row atop the </w:t>
      </w:r>
      <w:proofErr w:type="spellStart"/>
      <w:r w:rsidRPr="009B159C">
        <w:rPr>
          <w:rFonts w:ascii="Times New Roman" w:hAnsi="Times New Roman" w:cs="Times New Roman"/>
          <w:bCs/>
        </w:rPr>
        <w:t>dentigerous</w:t>
      </w:r>
      <w:proofErr w:type="spellEnd"/>
      <w:r w:rsidRPr="009B159C">
        <w:rPr>
          <w:rFonts w:ascii="Times New Roman" w:hAnsi="Times New Roman" w:cs="Times New Roman"/>
          <w:bCs/>
        </w:rPr>
        <w:t xml:space="preserve"> process of </w:t>
      </w:r>
      <w:proofErr w:type="spellStart"/>
      <w:r w:rsidRPr="009B159C">
        <w:rPr>
          <w:rFonts w:ascii="Times New Roman" w:hAnsi="Times New Roman" w:cs="Times New Roman"/>
          <w:bCs/>
        </w:rPr>
        <w:t>vomer</w:t>
      </w:r>
      <w:proofErr w:type="spellEnd"/>
      <w:r w:rsidRPr="009B159C">
        <w:rPr>
          <w:rFonts w:ascii="Times New Roman" w:hAnsi="Times New Roman" w:cs="Times New Roman"/>
          <w:bCs/>
        </w:rPr>
        <w:t xml:space="preserve">; vocal sacs paired, internal </w:t>
      </w:r>
      <w:proofErr w:type="spellStart"/>
      <w:r w:rsidRPr="009B159C">
        <w:rPr>
          <w:rFonts w:ascii="Times New Roman" w:hAnsi="Times New Roman" w:cs="Times New Roman"/>
          <w:bCs/>
        </w:rPr>
        <w:t>subgular</w:t>
      </w:r>
      <w:proofErr w:type="spellEnd"/>
      <w:r w:rsidRPr="009B159C">
        <w:rPr>
          <w:rFonts w:ascii="Times New Roman" w:hAnsi="Times New Roman" w:cs="Times New Roman"/>
          <w:bCs/>
        </w:rPr>
        <w:t>; tongue elongate, widening posteriorly with a deep central terminal notch, free for one third its length.</w:t>
      </w:r>
    </w:p>
    <w:p w14:paraId="306BD076" w14:textId="6D24586F" w:rsidR="00E93BEF" w:rsidRPr="009B159C" w:rsidRDefault="00143DFB" w:rsidP="0009394D">
      <w:pPr>
        <w:pStyle w:val="DefaultStyle"/>
        <w:spacing w:line="480" w:lineRule="auto"/>
        <w:ind w:firstLine="720"/>
        <w:rPr>
          <w:rFonts w:ascii="Times New Roman" w:hAnsi="Times New Roman" w:cs="Times New Roman"/>
          <w:bCs/>
        </w:rPr>
      </w:pPr>
      <w:r w:rsidRPr="009B159C">
        <w:rPr>
          <w:rFonts w:ascii="Times New Roman" w:hAnsi="Times New Roman" w:cs="Times New Roman"/>
          <w:bCs/>
        </w:rPr>
        <w:t>Arms relatively long and slender (BL/SVL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0.2), brachial and forearm length </w:t>
      </w:r>
      <w:proofErr w:type="spellStart"/>
      <w:r w:rsidRPr="009B159C">
        <w:rPr>
          <w:rFonts w:ascii="Times New Roman" w:hAnsi="Times New Roman" w:cs="Times New Roman"/>
          <w:bCs/>
        </w:rPr>
        <w:t>subequal</w:t>
      </w:r>
      <w:proofErr w:type="spellEnd"/>
      <w:r w:rsidRPr="009B159C">
        <w:rPr>
          <w:rFonts w:ascii="Times New Roman" w:hAnsi="Times New Roman" w:cs="Times New Roman"/>
          <w:bCs/>
        </w:rPr>
        <w:t xml:space="preserve"> (BL/FAL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0.9); </w:t>
      </w:r>
      <w:r w:rsidR="00CD430D" w:rsidRPr="009B159C">
        <w:rPr>
          <w:rFonts w:ascii="Times New Roman" w:hAnsi="Times New Roman" w:cs="Times New Roman"/>
          <w:bCs/>
        </w:rPr>
        <w:t xml:space="preserve">enlarged </w:t>
      </w:r>
      <w:r w:rsidRPr="009B159C">
        <w:rPr>
          <w:rFonts w:ascii="Times New Roman" w:hAnsi="Times New Roman" w:cs="Times New Roman"/>
          <w:bCs/>
        </w:rPr>
        <w:t xml:space="preserve">humeral glands </w:t>
      </w:r>
      <w:r w:rsidR="00CD430D" w:rsidRPr="009B159C">
        <w:rPr>
          <w:rFonts w:ascii="Times New Roman" w:hAnsi="Times New Roman" w:cs="Times New Roman"/>
          <w:bCs/>
        </w:rPr>
        <w:t xml:space="preserve">present </w:t>
      </w:r>
      <w:r w:rsidRPr="009B159C">
        <w:rPr>
          <w:rFonts w:ascii="Times New Roman" w:hAnsi="Times New Roman" w:cs="Times New Roman"/>
          <w:bCs/>
        </w:rPr>
        <w:t xml:space="preserve">on </w:t>
      </w:r>
      <w:proofErr w:type="spellStart"/>
      <w:r w:rsidRPr="009B159C">
        <w:rPr>
          <w:rFonts w:ascii="Times New Roman" w:hAnsi="Times New Roman" w:cs="Times New Roman"/>
          <w:bCs/>
        </w:rPr>
        <w:t>lateroventral</w:t>
      </w:r>
      <w:proofErr w:type="spellEnd"/>
      <w:r w:rsidRPr="009B159C">
        <w:rPr>
          <w:rFonts w:ascii="Times New Roman" w:hAnsi="Times New Roman" w:cs="Times New Roman"/>
          <w:bCs/>
        </w:rPr>
        <w:t xml:space="preserve"> </w:t>
      </w:r>
      <w:r w:rsidR="00CD430D" w:rsidRPr="009B159C">
        <w:rPr>
          <w:rFonts w:ascii="Times New Roman" w:hAnsi="Times New Roman" w:cs="Times New Roman"/>
          <w:bCs/>
        </w:rPr>
        <w:t>surface</w:t>
      </w:r>
      <w:r w:rsidRPr="009B159C">
        <w:rPr>
          <w:rFonts w:ascii="Times New Roman" w:hAnsi="Times New Roman" w:cs="Times New Roman"/>
          <w:bCs/>
        </w:rPr>
        <w:t xml:space="preserve"> of brachium; order of fingers from shortest to longest: II–IV–I–III (fingers I and IV </w:t>
      </w:r>
      <w:proofErr w:type="spellStart"/>
      <w:r w:rsidRPr="009B159C">
        <w:rPr>
          <w:rFonts w:ascii="Times New Roman" w:hAnsi="Times New Roman" w:cs="Times New Roman"/>
          <w:bCs/>
        </w:rPr>
        <w:t>subequal</w:t>
      </w:r>
      <w:proofErr w:type="spellEnd"/>
      <w:r w:rsidRPr="009B159C">
        <w:rPr>
          <w:rFonts w:ascii="Times New Roman" w:hAnsi="Times New Roman" w:cs="Times New Roman"/>
          <w:bCs/>
        </w:rPr>
        <w:t xml:space="preserve">); fingers without web; finger tips dilated into small, pointed discs bearing </w:t>
      </w:r>
      <w:proofErr w:type="spellStart"/>
      <w:r w:rsidRPr="009B159C">
        <w:rPr>
          <w:rFonts w:ascii="Times New Roman" w:hAnsi="Times New Roman" w:cs="Times New Roman"/>
          <w:bCs/>
        </w:rPr>
        <w:t>circummarginal</w:t>
      </w:r>
      <w:proofErr w:type="spellEnd"/>
      <w:r w:rsidRPr="009B159C">
        <w:rPr>
          <w:rFonts w:ascii="Times New Roman" w:hAnsi="Times New Roman" w:cs="Times New Roman"/>
          <w:bCs/>
        </w:rPr>
        <w:t xml:space="preserve"> grooves; </w:t>
      </w:r>
      <w:r w:rsidR="0009394D" w:rsidRPr="009B159C">
        <w:rPr>
          <w:rFonts w:ascii="Times New Roman" w:hAnsi="Times New Roman" w:cs="Times New Roman"/>
          <w:bCs/>
        </w:rPr>
        <w:t xml:space="preserve">dorsal surface of articulation of ultimate and penultimate phalanges with transverse, rounded, inverted cup-like supra-articular cutaneous flap; </w:t>
      </w:r>
      <w:proofErr w:type="spellStart"/>
      <w:r w:rsidR="0009394D" w:rsidRPr="009B159C">
        <w:rPr>
          <w:rFonts w:ascii="Times New Roman" w:hAnsi="Times New Roman" w:cs="Times New Roman"/>
          <w:bCs/>
        </w:rPr>
        <w:t>s</w:t>
      </w:r>
      <w:r w:rsidRPr="009B159C">
        <w:rPr>
          <w:rFonts w:ascii="Times New Roman" w:hAnsi="Times New Roman" w:cs="Times New Roman"/>
          <w:bCs/>
        </w:rPr>
        <w:t>ubarticular</w:t>
      </w:r>
      <w:proofErr w:type="spellEnd"/>
      <w:r w:rsidRPr="009B159C">
        <w:rPr>
          <w:rFonts w:ascii="Times New Roman" w:hAnsi="Times New Roman" w:cs="Times New Roman"/>
          <w:bCs/>
        </w:rPr>
        <w:t xml:space="preserve"> tubercles prominently raised, oval, opaque; number of </w:t>
      </w:r>
      <w:proofErr w:type="spellStart"/>
      <w:r w:rsidRPr="009B159C">
        <w:rPr>
          <w:rFonts w:ascii="Times New Roman" w:hAnsi="Times New Roman" w:cs="Times New Roman"/>
          <w:bCs/>
        </w:rPr>
        <w:t>subarticular</w:t>
      </w:r>
      <w:proofErr w:type="spellEnd"/>
      <w:r w:rsidRPr="009B159C">
        <w:rPr>
          <w:rFonts w:ascii="Times New Roman" w:hAnsi="Times New Roman" w:cs="Times New Roman"/>
          <w:bCs/>
        </w:rPr>
        <w:t xml:space="preserve"> tubercles on each finger is given in parentheses following finger number denoted by Roman Numerals: I(1), II(1), III(2), IV(2); supernumerary tubercles indistinct, translucent, at the base of first phalanx on each finger; inner metacarpal tubercle large, oval, translucent; palmar tubercle oval, translucent, slightly smaller and not in contact with inner metacarpal tubercle; outer metacarpal tubercle elongate, translucent, in contact, same length, but half the width of palmar tubercle; nuptial pads absent (Fig. 2A).  </w:t>
      </w:r>
    </w:p>
    <w:p w14:paraId="64F59BDC" w14:textId="5732E364" w:rsidR="00B4478E" w:rsidRPr="009B159C" w:rsidRDefault="00143DFB" w:rsidP="00D343E0">
      <w:pPr>
        <w:pStyle w:val="DefaultStyle"/>
        <w:spacing w:line="480" w:lineRule="auto"/>
        <w:ind w:firstLine="720"/>
        <w:rPr>
          <w:rFonts w:ascii="Times New Roman" w:hAnsi="Times New Roman" w:cs="Times New Roman"/>
          <w:bCs/>
        </w:rPr>
      </w:pPr>
      <w:proofErr w:type="spellStart"/>
      <w:r w:rsidRPr="009B159C">
        <w:rPr>
          <w:rFonts w:ascii="Times New Roman" w:hAnsi="Times New Roman" w:cs="Times New Roman"/>
          <w:bCs/>
        </w:rPr>
        <w:lastRenderedPageBreak/>
        <w:t>Hindlimbs</w:t>
      </w:r>
      <w:proofErr w:type="spellEnd"/>
      <w:r w:rsidRPr="009B159C">
        <w:rPr>
          <w:rFonts w:ascii="Times New Roman" w:hAnsi="Times New Roman" w:cs="Times New Roman"/>
          <w:bCs/>
        </w:rPr>
        <w:t xml:space="preserve"> long, slender (FL/SVL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0.5; TBL/SVL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0.5; TL/SVL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0.3), tibia slightly longer than femur (TBL/FL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1.1); order or toes from shortest to longest: I–II–III–V-IV (toes III and V </w:t>
      </w:r>
      <w:proofErr w:type="spellStart"/>
      <w:r w:rsidRPr="009B159C">
        <w:rPr>
          <w:rFonts w:ascii="Times New Roman" w:hAnsi="Times New Roman" w:cs="Times New Roman"/>
          <w:bCs/>
        </w:rPr>
        <w:t>subequal</w:t>
      </w:r>
      <w:proofErr w:type="spellEnd"/>
      <w:r w:rsidRPr="009B159C">
        <w:rPr>
          <w:rFonts w:ascii="Times New Roman" w:hAnsi="Times New Roman" w:cs="Times New Roman"/>
          <w:bCs/>
        </w:rPr>
        <w:t xml:space="preserve">); toe tips slightly dilated into small, pointed discs bearing </w:t>
      </w:r>
      <w:proofErr w:type="spellStart"/>
      <w:r w:rsidRPr="009B159C">
        <w:rPr>
          <w:rFonts w:ascii="Times New Roman" w:hAnsi="Times New Roman" w:cs="Times New Roman"/>
          <w:bCs/>
        </w:rPr>
        <w:t>circummarginal</w:t>
      </w:r>
      <w:proofErr w:type="spellEnd"/>
      <w:r w:rsidRPr="009B159C">
        <w:rPr>
          <w:rFonts w:ascii="Times New Roman" w:hAnsi="Times New Roman" w:cs="Times New Roman"/>
          <w:bCs/>
        </w:rPr>
        <w:t xml:space="preserve"> grooves; </w:t>
      </w:r>
      <w:r w:rsidR="0009394D" w:rsidRPr="009B159C">
        <w:rPr>
          <w:rFonts w:ascii="Times New Roman" w:hAnsi="Times New Roman" w:cs="Times New Roman"/>
          <w:bCs/>
        </w:rPr>
        <w:t xml:space="preserve">dorsal surface of articulation of ultimate and penultimate phalanges with transverse, rounded, inverted cup-like supra-articular cutaneous flap; </w:t>
      </w:r>
      <w:r w:rsidR="001110BC" w:rsidRPr="009B159C">
        <w:rPr>
          <w:rFonts w:ascii="Times New Roman" w:hAnsi="Times New Roman" w:cs="Times New Roman"/>
          <w:bCs/>
        </w:rPr>
        <w:t>web formula: I ½ − 2</w:t>
      </w:r>
      <w:r w:rsidRPr="009B159C">
        <w:rPr>
          <w:rFonts w:ascii="Times New Roman" w:hAnsi="Times New Roman" w:cs="Times New Roman"/>
          <w:bCs/>
        </w:rPr>
        <w:t xml:space="preserve"> II </w:t>
      </w:r>
      <w:r w:rsidR="001110BC" w:rsidRPr="009B159C">
        <w:rPr>
          <w:rFonts w:ascii="Times New Roman" w:hAnsi="Times New Roman" w:cs="Times New Roman"/>
          <w:bCs/>
        </w:rPr>
        <w:t>1 −2</w:t>
      </w:r>
      <w:r w:rsidRPr="009B159C">
        <w:rPr>
          <w:rFonts w:ascii="Times New Roman" w:hAnsi="Times New Roman" w:cs="Times New Roman"/>
          <w:bCs/>
        </w:rPr>
        <w:t xml:space="preserve">½ III </w:t>
      </w:r>
      <w:r w:rsidR="001110BC" w:rsidRPr="009B159C">
        <w:rPr>
          <w:rFonts w:ascii="Times New Roman" w:hAnsi="Times New Roman" w:cs="Times New Roman"/>
          <w:bCs/>
        </w:rPr>
        <w:t>1</w:t>
      </w:r>
      <w:r w:rsidRPr="009B159C">
        <w:rPr>
          <w:rFonts w:ascii="Times New Roman" w:hAnsi="Times New Roman" w:cs="Times New Roman"/>
          <w:bCs/>
          <w:vertAlign w:val="superscript"/>
        </w:rPr>
        <w:t xml:space="preserve"> </w:t>
      </w:r>
      <w:r w:rsidR="001110BC" w:rsidRPr="009B159C">
        <w:rPr>
          <w:rFonts w:ascii="Times New Roman" w:hAnsi="Times New Roman" w:cs="Times New Roman"/>
          <w:bCs/>
        </w:rPr>
        <w:t>–</w:t>
      </w:r>
      <w:r w:rsidRPr="009B159C">
        <w:rPr>
          <w:rFonts w:ascii="Times New Roman" w:hAnsi="Times New Roman" w:cs="Times New Roman"/>
          <w:bCs/>
        </w:rPr>
        <w:t xml:space="preserve"> </w:t>
      </w:r>
      <w:r w:rsidR="001110BC" w:rsidRPr="009B159C">
        <w:rPr>
          <w:rFonts w:ascii="Times New Roman" w:hAnsi="Times New Roman" w:cs="Times New Roman"/>
          <w:bCs/>
        </w:rPr>
        <w:t>3</w:t>
      </w:r>
      <w:r w:rsidR="001110BC" w:rsidRPr="009B159C">
        <w:rPr>
          <w:rFonts w:ascii="Times New Roman" w:hAnsi="Times New Roman" w:cs="Times New Roman"/>
          <w:bCs/>
          <w:vertAlign w:val="superscript"/>
        </w:rPr>
        <w:t>-</w:t>
      </w:r>
      <w:r w:rsidRPr="009B159C">
        <w:rPr>
          <w:rFonts w:ascii="Times New Roman" w:hAnsi="Times New Roman" w:cs="Times New Roman"/>
          <w:bCs/>
        </w:rPr>
        <w:t xml:space="preserve"> IV </w:t>
      </w:r>
      <w:r w:rsidR="001110BC" w:rsidRPr="009B159C">
        <w:rPr>
          <w:rFonts w:ascii="Times New Roman" w:hAnsi="Times New Roman" w:cs="Times New Roman"/>
          <w:bCs/>
        </w:rPr>
        <w:t>3</w:t>
      </w:r>
      <w:r w:rsidRPr="009B159C">
        <w:rPr>
          <w:rFonts w:ascii="Times New Roman" w:hAnsi="Times New Roman" w:cs="Times New Roman"/>
          <w:bCs/>
          <w:vertAlign w:val="superscript"/>
        </w:rPr>
        <w:t xml:space="preserve">- </w:t>
      </w:r>
      <w:r w:rsidRPr="009B159C">
        <w:rPr>
          <w:rFonts w:ascii="Times New Roman" w:hAnsi="Times New Roman" w:cs="Times New Roman"/>
          <w:bCs/>
        </w:rPr>
        <w:t>−</w:t>
      </w:r>
      <w:r w:rsidR="001110BC" w:rsidRPr="009B159C">
        <w:rPr>
          <w:rFonts w:ascii="Times New Roman" w:hAnsi="Times New Roman" w:cs="Times New Roman"/>
          <w:bCs/>
        </w:rPr>
        <w:t xml:space="preserve"> 1</w:t>
      </w:r>
      <w:r w:rsidRPr="009B159C">
        <w:rPr>
          <w:rFonts w:ascii="Times New Roman" w:hAnsi="Times New Roman" w:cs="Times New Roman"/>
          <w:bCs/>
        </w:rPr>
        <w:t xml:space="preserve"> V; </w:t>
      </w:r>
      <w:proofErr w:type="spellStart"/>
      <w:r w:rsidRPr="009B159C">
        <w:rPr>
          <w:rFonts w:ascii="Times New Roman" w:hAnsi="Times New Roman" w:cs="Times New Roman"/>
          <w:bCs/>
        </w:rPr>
        <w:t>subarticular</w:t>
      </w:r>
      <w:proofErr w:type="spellEnd"/>
      <w:r w:rsidRPr="009B159C">
        <w:rPr>
          <w:rFonts w:ascii="Times New Roman" w:hAnsi="Times New Roman" w:cs="Times New Roman"/>
          <w:bCs/>
        </w:rPr>
        <w:t xml:space="preserve"> tubercles prominently raised, translucent; number of </w:t>
      </w:r>
      <w:proofErr w:type="spellStart"/>
      <w:r w:rsidRPr="009B159C">
        <w:rPr>
          <w:rFonts w:ascii="Times New Roman" w:hAnsi="Times New Roman" w:cs="Times New Roman"/>
          <w:bCs/>
        </w:rPr>
        <w:t>subarticular</w:t>
      </w:r>
      <w:proofErr w:type="spellEnd"/>
      <w:r w:rsidRPr="009B159C">
        <w:rPr>
          <w:rFonts w:ascii="Times New Roman" w:hAnsi="Times New Roman" w:cs="Times New Roman"/>
          <w:bCs/>
        </w:rPr>
        <w:t xml:space="preserve"> tubercles on each toe is given in parentheses following toe number denoted by Roman Numerals: I(1), II(1), III(2), IV(3), V(2); inner metatarsal tubercle elongate, raised, translucent; outer metatarsal tubercle round, raised, translucent, smaller than inner (Fig. 2B). </w:t>
      </w:r>
    </w:p>
    <w:p w14:paraId="530326B1" w14:textId="65BD64D5"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bCs/>
        </w:rPr>
        <w:tab/>
      </w:r>
      <w:r w:rsidRPr="009B159C">
        <w:rPr>
          <w:rFonts w:ascii="Times New Roman" w:hAnsi="Times New Roman" w:cs="Times New Roman"/>
          <w:bCs/>
          <w:i/>
        </w:rPr>
        <w:t>Color in life</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Dorsum completely black without markings; complete</w:t>
      </w:r>
      <w:r w:rsidR="00A541C7" w:rsidRPr="009B159C">
        <w:rPr>
          <w:rFonts w:ascii="Times New Roman" w:hAnsi="Times New Roman" w:cs="Times New Roman"/>
          <w:bCs/>
        </w:rPr>
        <w:t>,</w:t>
      </w:r>
      <w:r w:rsidRPr="009B159C">
        <w:rPr>
          <w:rFonts w:ascii="Times New Roman" w:hAnsi="Times New Roman" w:cs="Times New Roman"/>
          <w:bCs/>
        </w:rPr>
        <w:t xml:space="preserve"> orange dorsolateral stripe from rostrum, along the canthus, lateral margin of </w:t>
      </w:r>
      <w:proofErr w:type="spellStart"/>
      <w:r w:rsidRPr="009B159C">
        <w:rPr>
          <w:rFonts w:ascii="Times New Roman" w:hAnsi="Times New Roman" w:cs="Times New Roman"/>
          <w:bCs/>
        </w:rPr>
        <w:t>palpebrae</w:t>
      </w:r>
      <w:proofErr w:type="spellEnd"/>
      <w:r w:rsidRPr="009B159C">
        <w:rPr>
          <w:rFonts w:ascii="Times New Roman" w:hAnsi="Times New Roman" w:cs="Times New Roman"/>
          <w:bCs/>
        </w:rPr>
        <w:t xml:space="preserve">, dorsolateral part of dorsum, and terminating at the sacrum where it forms a near complete loop; a single row of white spots along the upper and lower labials; flanks and dorsal side of limbs with round, creamy yellow spots; some spots connect to form short, elongated bars; venter </w:t>
      </w:r>
      <w:r w:rsidR="0047593B" w:rsidRPr="009B159C">
        <w:rPr>
          <w:rFonts w:ascii="Times New Roman" w:hAnsi="Times New Roman" w:cs="Times New Roman"/>
          <w:bCs/>
        </w:rPr>
        <w:t>grayish-brown</w:t>
      </w:r>
      <w:r w:rsidRPr="009B159C">
        <w:rPr>
          <w:rFonts w:ascii="Times New Roman" w:hAnsi="Times New Roman" w:cs="Times New Roman"/>
          <w:bCs/>
        </w:rPr>
        <w:t>; throat with whitish spots; belly with whitish reticulations.</w:t>
      </w:r>
    </w:p>
    <w:p w14:paraId="3AF0375B" w14:textId="386AF8E9" w:rsidR="00E93BEF" w:rsidRPr="009B159C" w:rsidRDefault="00143DFB">
      <w:pPr>
        <w:pStyle w:val="DefaultStyle"/>
        <w:spacing w:line="480" w:lineRule="auto"/>
        <w:ind w:firstLine="720"/>
        <w:rPr>
          <w:rFonts w:ascii="Times New Roman" w:hAnsi="Times New Roman" w:cs="Times New Roman"/>
          <w:bCs/>
        </w:rPr>
      </w:pPr>
      <w:r w:rsidRPr="009B159C">
        <w:rPr>
          <w:rFonts w:ascii="Times New Roman" w:hAnsi="Times New Roman" w:cs="Times New Roman"/>
          <w:bCs/>
          <w:i/>
        </w:rPr>
        <w:t>Color in preservative</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Dorsum dark brown; flanks and dorsal side of limbs a lighter shade of brown; dorsolateral stripe and spots/bars white; venter </w:t>
      </w:r>
      <w:r w:rsidR="0047593B" w:rsidRPr="009B159C">
        <w:rPr>
          <w:rFonts w:ascii="Times New Roman" w:hAnsi="Times New Roman" w:cs="Times New Roman"/>
          <w:bCs/>
        </w:rPr>
        <w:t>brown</w:t>
      </w:r>
      <w:r w:rsidRPr="009B159C">
        <w:rPr>
          <w:rFonts w:ascii="Times New Roman" w:hAnsi="Times New Roman" w:cs="Times New Roman"/>
          <w:bCs/>
        </w:rPr>
        <w:t xml:space="preserve"> </w:t>
      </w:r>
      <w:r w:rsidR="0047593B" w:rsidRPr="009B159C">
        <w:rPr>
          <w:rFonts w:ascii="Times New Roman" w:hAnsi="Times New Roman" w:cs="Times New Roman"/>
          <w:bCs/>
        </w:rPr>
        <w:t xml:space="preserve">with light spots on throat and faint reticulations on belly </w:t>
      </w:r>
      <w:r w:rsidRPr="009B159C">
        <w:rPr>
          <w:rFonts w:ascii="Times New Roman" w:hAnsi="Times New Roman" w:cs="Times New Roman"/>
          <w:bCs/>
        </w:rPr>
        <w:t>(Fig. 2C–D).</w:t>
      </w:r>
    </w:p>
    <w:p w14:paraId="2C887CD8" w14:textId="446E3BA3" w:rsidR="00143DFB" w:rsidRPr="00B4478E" w:rsidRDefault="00143DFB" w:rsidP="00B4478E">
      <w:pPr>
        <w:pStyle w:val="DefaultStyle"/>
        <w:spacing w:line="480" w:lineRule="auto"/>
        <w:ind w:firstLine="720"/>
        <w:rPr>
          <w:rFonts w:ascii="Times New Roman" w:hAnsi="Times New Roman" w:cs="Times New Roman"/>
          <w:bCs/>
        </w:rPr>
      </w:pPr>
      <w:r w:rsidRPr="009B159C">
        <w:rPr>
          <w:rFonts w:ascii="Times New Roman" w:hAnsi="Times New Roman" w:cs="Times New Roman"/>
          <w:i/>
        </w:rPr>
        <w:t>Variation</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The </w:t>
      </w:r>
      <w:proofErr w:type="spellStart"/>
      <w:r w:rsidRPr="009B159C">
        <w:rPr>
          <w:rFonts w:ascii="Times New Roman" w:hAnsi="Times New Roman" w:cs="Times New Roman"/>
          <w:bCs/>
        </w:rPr>
        <w:t>paratype</w:t>
      </w:r>
      <w:proofErr w:type="spellEnd"/>
      <w:r w:rsidRPr="009B159C">
        <w:rPr>
          <w:rFonts w:ascii="Times New Roman" w:hAnsi="Times New Roman" w:cs="Times New Roman"/>
          <w:bCs/>
        </w:rPr>
        <w:t xml:space="preserve"> closely matches the </w:t>
      </w:r>
      <w:proofErr w:type="spellStart"/>
      <w:r w:rsidRPr="009B159C">
        <w:rPr>
          <w:rFonts w:ascii="Times New Roman" w:hAnsi="Times New Roman" w:cs="Times New Roman"/>
          <w:bCs/>
        </w:rPr>
        <w:t>holotype</w:t>
      </w:r>
      <w:proofErr w:type="spellEnd"/>
      <w:r w:rsidRPr="009B159C">
        <w:rPr>
          <w:rFonts w:ascii="Times New Roman" w:hAnsi="Times New Roman" w:cs="Times New Roman"/>
          <w:bCs/>
        </w:rPr>
        <w:t xml:space="preserve"> in overall external morphology but has less spotting on the throat and more distinct reticulations on the </w:t>
      </w:r>
      <w:proofErr w:type="spellStart"/>
      <w:r w:rsidR="0009394D" w:rsidRPr="009B159C">
        <w:rPr>
          <w:rFonts w:ascii="Times New Roman" w:hAnsi="Times New Roman" w:cs="Times New Roman"/>
          <w:bCs/>
        </w:rPr>
        <w:t>ventrum</w:t>
      </w:r>
      <w:proofErr w:type="spellEnd"/>
      <w:r w:rsidRPr="009B159C">
        <w:rPr>
          <w:rFonts w:ascii="Times New Roman" w:hAnsi="Times New Roman" w:cs="Times New Roman"/>
          <w:bCs/>
        </w:rPr>
        <w:t xml:space="preserve">. </w:t>
      </w:r>
      <w:r w:rsidR="002C23CD" w:rsidRPr="009B159C">
        <w:rPr>
          <w:rFonts w:ascii="Times New Roman" w:hAnsi="Times New Roman" w:cs="Times New Roman"/>
          <w:bCs/>
        </w:rPr>
        <w:t>Measurement</w:t>
      </w:r>
      <w:r w:rsidR="00A541C7" w:rsidRPr="009B159C">
        <w:rPr>
          <w:rFonts w:ascii="Times New Roman" w:hAnsi="Times New Roman" w:cs="Times New Roman"/>
          <w:bCs/>
        </w:rPr>
        <w:t>s</w:t>
      </w:r>
      <w:r w:rsidR="002C23CD" w:rsidRPr="009B159C">
        <w:rPr>
          <w:rFonts w:ascii="Times New Roman" w:hAnsi="Times New Roman" w:cs="Times New Roman"/>
          <w:bCs/>
        </w:rPr>
        <w:t xml:space="preserve"> of the </w:t>
      </w:r>
      <w:proofErr w:type="spellStart"/>
      <w:r w:rsidR="002C23CD" w:rsidRPr="009B159C">
        <w:rPr>
          <w:rFonts w:ascii="Times New Roman" w:hAnsi="Times New Roman" w:cs="Times New Roman"/>
          <w:bCs/>
        </w:rPr>
        <w:t>p</w:t>
      </w:r>
      <w:r w:rsidR="0047593B" w:rsidRPr="009B159C">
        <w:rPr>
          <w:rFonts w:ascii="Times New Roman" w:hAnsi="Times New Roman" w:cs="Times New Roman"/>
          <w:bCs/>
        </w:rPr>
        <w:t>aratype</w:t>
      </w:r>
      <w:proofErr w:type="spellEnd"/>
      <w:r w:rsidR="0047593B" w:rsidRPr="009B159C">
        <w:rPr>
          <w:rFonts w:ascii="Times New Roman" w:hAnsi="Times New Roman" w:cs="Times New Roman"/>
          <w:bCs/>
        </w:rPr>
        <w:t xml:space="preserve"> (mm): SVL 37.6, HL 15.2, HW </w:t>
      </w:r>
      <w:r w:rsidRPr="009B159C">
        <w:rPr>
          <w:rFonts w:ascii="Times New Roman" w:hAnsi="Times New Roman" w:cs="Times New Roman"/>
          <w:bCs/>
        </w:rPr>
        <w:t>12</w:t>
      </w:r>
      <w:r w:rsidR="0047593B" w:rsidRPr="009B159C">
        <w:rPr>
          <w:rFonts w:ascii="Times New Roman" w:hAnsi="Times New Roman" w:cs="Times New Roman"/>
          <w:bCs/>
        </w:rPr>
        <w:t>.5, SL 6.4,</w:t>
      </w:r>
      <w:r w:rsidRPr="009B159C">
        <w:rPr>
          <w:rFonts w:ascii="Times New Roman" w:hAnsi="Times New Roman" w:cs="Times New Roman"/>
          <w:bCs/>
        </w:rPr>
        <w:t xml:space="preserve"> </w:t>
      </w:r>
      <w:r w:rsidR="0047593B" w:rsidRPr="009B159C">
        <w:rPr>
          <w:rFonts w:ascii="Times New Roman" w:hAnsi="Times New Roman" w:cs="Times New Roman"/>
          <w:bCs/>
        </w:rPr>
        <w:t>IND 3.6,</w:t>
      </w:r>
      <w:r w:rsidRPr="009B159C">
        <w:rPr>
          <w:rFonts w:ascii="Times New Roman" w:hAnsi="Times New Roman" w:cs="Times New Roman"/>
          <w:bCs/>
        </w:rPr>
        <w:t xml:space="preserve"> </w:t>
      </w:r>
      <w:r w:rsidR="0047593B" w:rsidRPr="009B159C">
        <w:rPr>
          <w:rFonts w:ascii="Times New Roman" w:hAnsi="Times New Roman" w:cs="Times New Roman"/>
          <w:bCs/>
        </w:rPr>
        <w:t>ED 5.1, IOD 3.5, TD 2.2,</w:t>
      </w:r>
      <w:r w:rsidRPr="009B159C">
        <w:rPr>
          <w:rFonts w:ascii="Times New Roman" w:hAnsi="Times New Roman" w:cs="Times New Roman"/>
          <w:bCs/>
        </w:rPr>
        <w:t xml:space="preserve"> </w:t>
      </w:r>
      <w:r w:rsidR="0047593B" w:rsidRPr="009B159C">
        <w:rPr>
          <w:rFonts w:ascii="Times New Roman" w:hAnsi="Times New Roman" w:cs="Times New Roman"/>
          <w:bCs/>
        </w:rPr>
        <w:t xml:space="preserve">BL 8.0, FAL 8.2, FL 17.7, TBL 19.2, TL </w:t>
      </w:r>
      <w:r w:rsidRPr="009B159C">
        <w:rPr>
          <w:rFonts w:ascii="Times New Roman" w:hAnsi="Times New Roman" w:cs="Times New Roman"/>
          <w:bCs/>
        </w:rPr>
        <w:t>10.6</w:t>
      </w:r>
      <w:r w:rsidR="0047593B" w:rsidRPr="009B159C">
        <w:rPr>
          <w:rFonts w:ascii="Times New Roman" w:hAnsi="Times New Roman" w:cs="Times New Roman"/>
          <w:bCs/>
        </w:rPr>
        <w:t>,</w:t>
      </w:r>
      <w:r w:rsidR="00646214" w:rsidRPr="009B159C">
        <w:rPr>
          <w:rFonts w:ascii="Times New Roman" w:hAnsi="Times New Roman" w:cs="Times New Roman"/>
          <w:bCs/>
        </w:rPr>
        <w:t xml:space="preserve"> HG</w:t>
      </w:r>
      <w:r w:rsidR="0047593B" w:rsidRPr="009B159C">
        <w:rPr>
          <w:rFonts w:ascii="Times New Roman" w:hAnsi="Times New Roman" w:cs="Times New Roman"/>
          <w:bCs/>
        </w:rPr>
        <w:t xml:space="preserve"> 4.2.</w:t>
      </w:r>
    </w:p>
    <w:p w14:paraId="0B2A3BB2"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lastRenderedPageBreak/>
        <w:t>Distribution</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The new species is currently known from two adjacent localities in central Peninsular Malaysia: Sungai </w:t>
      </w:r>
      <w:proofErr w:type="spellStart"/>
      <w:r w:rsidRPr="009B159C">
        <w:rPr>
          <w:rFonts w:ascii="Times New Roman" w:hAnsi="Times New Roman" w:cs="Times New Roman"/>
          <w:bCs/>
        </w:rPr>
        <w:t>Temir</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rPr>
        <w:t>Temir</w:t>
      </w:r>
      <w:proofErr w:type="spellEnd"/>
      <w:r w:rsidRPr="009B159C">
        <w:rPr>
          <w:rFonts w:ascii="Times New Roman" w:hAnsi="Times New Roman" w:cs="Times New Roman"/>
          <w:bCs/>
        </w:rPr>
        <w:t xml:space="preserve"> River), </w:t>
      </w:r>
      <w:proofErr w:type="spellStart"/>
      <w:r w:rsidRPr="009B159C">
        <w:rPr>
          <w:rFonts w:ascii="Times New Roman" w:hAnsi="Times New Roman" w:cs="Times New Roman"/>
          <w:bCs/>
        </w:rPr>
        <w:t>Lakum</w:t>
      </w:r>
      <w:proofErr w:type="spellEnd"/>
      <w:r w:rsidRPr="009B159C">
        <w:rPr>
          <w:rFonts w:ascii="Times New Roman" w:hAnsi="Times New Roman" w:cs="Times New Roman"/>
          <w:bCs/>
        </w:rPr>
        <w:t xml:space="preserve"> Forest Reserve, </w:t>
      </w:r>
      <w:proofErr w:type="spellStart"/>
      <w:r w:rsidRPr="009B159C">
        <w:rPr>
          <w:rFonts w:ascii="Times New Roman" w:hAnsi="Times New Roman" w:cs="Times New Roman"/>
          <w:bCs/>
        </w:rPr>
        <w:t>Raub</w:t>
      </w:r>
      <w:proofErr w:type="spellEnd"/>
      <w:r w:rsidRPr="009B159C">
        <w:rPr>
          <w:rFonts w:ascii="Times New Roman" w:hAnsi="Times New Roman" w:cs="Times New Roman"/>
          <w:bCs/>
        </w:rPr>
        <w:t xml:space="preserve"> Pahang and Kuala </w:t>
      </w:r>
      <w:proofErr w:type="spellStart"/>
      <w:r w:rsidRPr="009B159C">
        <w:rPr>
          <w:rFonts w:ascii="Times New Roman" w:hAnsi="Times New Roman" w:cs="Times New Roman"/>
          <w:bCs/>
        </w:rPr>
        <w:t>Gandah</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rPr>
        <w:t>Lanchang</w:t>
      </w:r>
      <w:proofErr w:type="spellEnd"/>
      <w:r w:rsidRPr="009B159C">
        <w:rPr>
          <w:rFonts w:ascii="Times New Roman" w:hAnsi="Times New Roman" w:cs="Times New Roman"/>
          <w:bCs/>
        </w:rPr>
        <w:t xml:space="preserve">, Pahang (Fig. 1). </w:t>
      </w:r>
    </w:p>
    <w:p w14:paraId="6E40CB3E" w14:textId="3FDECE45"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t>Natural History</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The </w:t>
      </w:r>
      <w:proofErr w:type="spellStart"/>
      <w:r w:rsidRPr="009B159C">
        <w:rPr>
          <w:rFonts w:ascii="Times New Roman" w:hAnsi="Times New Roman" w:cs="Times New Roman"/>
          <w:bCs/>
        </w:rPr>
        <w:t>holotype</w:t>
      </w:r>
      <w:proofErr w:type="spellEnd"/>
      <w:r w:rsidRPr="009B159C">
        <w:rPr>
          <w:rFonts w:ascii="Times New Roman" w:hAnsi="Times New Roman" w:cs="Times New Roman"/>
          <w:bCs/>
        </w:rPr>
        <w:t xml:space="preserve"> was caught in a pit-fall trap at least 100 m from the nearest stream in a lowland secondary forest (Chan and </w:t>
      </w:r>
      <w:proofErr w:type="spellStart"/>
      <w:r w:rsidRPr="009B159C">
        <w:rPr>
          <w:rFonts w:ascii="Times New Roman" w:hAnsi="Times New Roman" w:cs="Times New Roman"/>
          <w:bCs/>
        </w:rPr>
        <w:t>Norhayati</w:t>
      </w:r>
      <w:proofErr w:type="spellEnd"/>
      <w:r w:rsidRPr="009B159C">
        <w:rPr>
          <w:rFonts w:ascii="Times New Roman" w:hAnsi="Times New Roman" w:cs="Times New Roman"/>
          <w:bCs/>
        </w:rPr>
        <w:t xml:space="preserve">, 2009), whereas the </w:t>
      </w:r>
      <w:proofErr w:type="spellStart"/>
      <w:r w:rsidRPr="009B159C">
        <w:rPr>
          <w:rFonts w:ascii="Times New Roman" w:hAnsi="Times New Roman" w:cs="Times New Roman"/>
          <w:bCs/>
        </w:rPr>
        <w:t>paratype</w:t>
      </w:r>
      <w:proofErr w:type="spellEnd"/>
      <w:r w:rsidRPr="009B159C">
        <w:rPr>
          <w:rFonts w:ascii="Times New Roman" w:hAnsi="Times New Roman" w:cs="Times New Roman"/>
          <w:bCs/>
        </w:rPr>
        <w:t xml:space="preserve"> was collected at night in an adjacent lowland primary forest from the edge of a temporary forest pool (ca. 1.5 x 1.0 m). This pool was among a swampy, waterlogged area away from streams. </w:t>
      </w:r>
      <w:r w:rsidR="0009394D" w:rsidRPr="009B159C">
        <w:rPr>
          <w:rFonts w:ascii="Times New Roman" w:hAnsi="Times New Roman" w:cs="Times New Roman"/>
          <w:bCs/>
        </w:rPr>
        <w:t>The new species</w:t>
      </w:r>
      <w:r w:rsidRPr="009B159C">
        <w:rPr>
          <w:rFonts w:ascii="Times New Roman" w:hAnsi="Times New Roman" w:cs="Times New Roman"/>
          <w:bCs/>
        </w:rPr>
        <w:t xml:space="preserve"> was </w:t>
      </w:r>
      <w:proofErr w:type="spellStart"/>
      <w:r w:rsidRPr="009B159C">
        <w:rPr>
          <w:rFonts w:ascii="Times New Roman" w:hAnsi="Times New Roman" w:cs="Times New Roman"/>
          <w:bCs/>
        </w:rPr>
        <w:t>syntopic</w:t>
      </w:r>
      <w:proofErr w:type="spellEnd"/>
      <w:r w:rsidRPr="009B159C">
        <w:rPr>
          <w:rFonts w:ascii="Times New Roman" w:hAnsi="Times New Roman" w:cs="Times New Roman"/>
          <w:bCs/>
        </w:rPr>
        <w:t xml:space="preserve"> with the following anurans: </w:t>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labialis</w:t>
      </w:r>
      <w:proofErr w:type="spellEnd"/>
      <w:r w:rsidRPr="009B159C">
        <w:rPr>
          <w:rFonts w:ascii="Times New Roman" w:hAnsi="Times New Roman" w:cs="Times New Roman"/>
          <w:bCs/>
          <w:i/>
        </w:rPr>
        <w:t xml:space="preserve">, H. </w:t>
      </w:r>
      <w:proofErr w:type="spellStart"/>
      <w:r w:rsidRPr="009B159C">
        <w:rPr>
          <w:rFonts w:ascii="Times New Roman" w:hAnsi="Times New Roman" w:cs="Times New Roman"/>
          <w:bCs/>
          <w:i/>
        </w:rPr>
        <w:t>erythraea</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Polypedates</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macrotis</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Rhacophorus</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appendiculatus</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Philautus</w:t>
      </w:r>
      <w:proofErr w:type="spellEnd"/>
      <w:r w:rsidRPr="009B159C">
        <w:rPr>
          <w:rFonts w:ascii="Times New Roman" w:hAnsi="Times New Roman" w:cs="Times New Roman"/>
          <w:bCs/>
        </w:rPr>
        <w:t xml:space="preserve"> sp. (Leong and Lim, 2004). These </w:t>
      </w:r>
      <w:r w:rsidR="0009394D" w:rsidRPr="009B159C">
        <w:rPr>
          <w:rFonts w:ascii="Times New Roman" w:hAnsi="Times New Roman" w:cs="Times New Roman"/>
          <w:bCs/>
        </w:rPr>
        <w:t>observations</w:t>
      </w:r>
      <w:r w:rsidRPr="009B159C">
        <w:rPr>
          <w:rFonts w:ascii="Times New Roman" w:hAnsi="Times New Roman" w:cs="Times New Roman"/>
          <w:bCs/>
        </w:rPr>
        <w:t xml:space="preserve"> suggest </w:t>
      </w:r>
      <w:r w:rsidR="002C23CD" w:rsidRPr="009B159C">
        <w:rPr>
          <w:rFonts w:ascii="Times New Roman" w:hAnsi="Times New Roman" w:cs="Times New Roman"/>
          <w:bCs/>
        </w:rPr>
        <w:t xml:space="preserve">that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centropeninsularis</w:t>
      </w:r>
      <w:proofErr w:type="spellEnd"/>
      <w:r w:rsidRPr="009B159C">
        <w:rPr>
          <w:rFonts w:ascii="Times New Roman" w:hAnsi="Times New Roman" w:cs="Times New Roman"/>
          <w:bCs/>
        </w:rPr>
        <w:t xml:space="preserve"> is a swamp habitat </w:t>
      </w:r>
      <w:r w:rsidR="000235B6" w:rsidRPr="009B159C">
        <w:rPr>
          <w:rFonts w:ascii="Times New Roman" w:hAnsi="Times New Roman" w:cs="Times New Roman"/>
          <w:bCs/>
        </w:rPr>
        <w:t>specialist, which</w:t>
      </w:r>
      <w:r w:rsidRPr="009B159C">
        <w:rPr>
          <w:rFonts w:ascii="Times New Roman" w:hAnsi="Times New Roman" w:cs="Times New Roman"/>
          <w:bCs/>
        </w:rPr>
        <w:t xml:space="preserve"> stands in contrast </w:t>
      </w:r>
      <w:r w:rsidR="0047593B" w:rsidRPr="009B159C">
        <w:rPr>
          <w:rFonts w:ascii="Times New Roman" w:hAnsi="Times New Roman" w:cs="Times New Roman"/>
          <w:bCs/>
        </w:rPr>
        <w:t xml:space="preserve">to </w:t>
      </w:r>
      <w:r w:rsidR="00200961" w:rsidRPr="009B159C">
        <w:rPr>
          <w:rFonts w:ascii="Times New Roman" w:hAnsi="Times New Roman" w:cs="Times New Roman"/>
          <w:bCs/>
        </w:rPr>
        <w:t xml:space="preserve">other Peninsular Malaysian taxa </w:t>
      </w:r>
      <w:r w:rsidR="002C23CD" w:rsidRPr="009B159C">
        <w:rPr>
          <w:rFonts w:ascii="Times New Roman" w:hAnsi="Times New Roman" w:cs="Times New Roman"/>
          <w:bCs/>
          <w:i/>
        </w:rPr>
        <w:t xml:space="preserve">H. </w:t>
      </w:r>
      <w:proofErr w:type="spellStart"/>
      <w:r w:rsidR="002C23CD" w:rsidRPr="009B159C">
        <w:rPr>
          <w:rFonts w:ascii="Times New Roman" w:hAnsi="Times New Roman" w:cs="Times New Roman"/>
          <w:bCs/>
          <w:i/>
        </w:rPr>
        <w:t>banjarana</w:t>
      </w:r>
      <w:proofErr w:type="spellEnd"/>
      <w:r w:rsidR="002C23CD" w:rsidRPr="009B159C">
        <w:rPr>
          <w:rFonts w:ascii="Times New Roman" w:hAnsi="Times New Roman" w:cs="Times New Roman"/>
          <w:bCs/>
        </w:rPr>
        <w:t xml:space="preserve"> and </w:t>
      </w:r>
      <w:r w:rsidR="0047593B" w:rsidRPr="009B159C">
        <w:rPr>
          <w:rFonts w:ascii="Times New Roman" w:hAnsi="Times New Roman" w:cs="Times New Roman"/>
          <w:bCs/>
          <w:i/>
        </w:rPr>
        <w:t>H</w:t>
      </w:r>
      <w:r w:rsidRPr="009B159C">
        <w:rPr>
          <w:rFonts w:ascii="Times New Roman" w:hAnsi="Times New Roman" w:cs="Times New Roman"/>
          <w:bCs/>
          <w:i/>
        </w:rPr>
        <w:t xml:space="preserve">. </w:t>
      </w:r>
      <w:proofErr w:type="spellStart"/>
      <w:r w:rsidRPr="009B159C">
        <w:rPr>
          <w:rFonts w:ascii="Times New Roman" w:hAnsi="Times New Roman" w:cs="Times New Roman"/>
          <w:bCs/>
          <w:i/>
        </w:rPr>
        <w:t>picturata</w:t>
      </w:r>
      <w:proofErr w:type="spellEnd"/>
      <w:r w:rsidR="000235B6" w:rsidRPr="009B159C">
        <w:rPr>
          <w:rFonts w:ascii="Times New Roman" w:hAnsi="Times New Roman" w:cs="Times New Roman"/>
          <w:bCs/>
        </w:rPr>
        <w:t>, which</w:t>
      </w:r>
      <w:r w:rsidRPr="009B159C">
        <w:rPr>
          <w:rFonts w:ascii="Times New Roman" w:hAnsi="Times New Roman" w:cs="Times New Roman"/>
          <w:bCs/>
        </w:rPr>
        <w:t xml:space="preserve"> </w:t>
      </w:r>
      <w:r w:rsidR="002C23CD" w:rsidRPr="009B159C">
        <w:rPr>
          <w:rFonts w:ascii="Times New Roman" w:hAnsi="Times New Roman" w:cs="Times New Roman"/>
          <w:bCs/>
        </w:rPr>
        <w:t>are</w:t>
      </w:r>
      <w:r w:rsidRPr="009B159C">
        <w:rPr>
          <w:rFonts w:ascii="Times New Roman" w:hAnsi="Times New Roman" w:cs="Times New Roman"/>
          <w:bCs/>
        </w:rPr>
        <w:t xml:space="preserve"> restricted to forest streams.</w:t>
      </w:r>
    </w:p>
    <w:p w14:paraId="46C1F07A"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bCs/>
          <w:i/>
        </w:rPr>
        <w:t>Etymology</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The specific epithet is derived from the </w:t>
      </w:r>
      <w:proofErr w:type="spellStart"/>
      <w:r w:rsidRPr="009B159C">
        <w:rPr>
          <w:rFonts w:ascii="Times New Roman" w:hAnsi="Times New Roman" w:cs="Times New Roman"/>
          <w:bCs/>
        </w:rPr>
        <w:t>latin</w:t>
      </w:r>
      <w:proofErr w:type="spellEnd"/>
      <w:r w:rsidRPr="009B159C">
        <w:rPr>
          <w:rFonts w:ascii="Times New Roman" w:hAnsi="Times New Roman" w:cs="Times New Roman"/>
          <w:bCs/>
        </w:rPr>
        <w:t xml:space="preserve"> prefix “</w:t>
      </w:r>
      <w:proofErr w:type="spellStart"/>
      <w:r w:rsidRPr="009B159C">
        <w:rPr>
          <w:rFonts w:ascii="Times New Roman" w:hAnsi="Times New Roman" w:cs="Times New Roman"/>
          <w:bCs/>
        </w:rPr>
        <w:t>centro</w:t>
      </w:r>
      <w:proofErr w:type="spellEnd"/>
      <w:r w:rsidRPr="009B159C">
        <w:rPr>
          <w:rFonts w:ascii="Times New Roman" w:hAnsi="Times New Roman" w:cs="Times New Roman"/>
          <w:bCs/>
        </w:rPr>
        <w:t>” (root=centrum) and the root “</w:t>
      </w:r>
      <w:proofErr w:type="spellStart"/>
      <w:r w:rsidRPr="009B159C">
        <w:rPr>
          <w:rFonts w:ascii="Times New Roman" w:hAnsi="Times New Roman" w:cs="Times New Roman"/>
          <w:bCs/>
        </w:rPr>
        <w:t>peninsularis</w:t>
      </w:r>
      <w:proofErr w:type="spellEnd"/>
      <w:r w:rsidRPr="009B159C">
        <w:rPr>
          <w:rFonts w:ascii="Times New Roman" w:hAnsi="Times New Roman" w:cs="Times New Roman"/>
          <w:bCs/>
        </w:rPr>
        <w:t xml:space="preserve">,” in reference to the type and only known localities of the new species in central Peninsular Malaysia. </w:t>
      </w:r>
    </w:p>
    <w:p w14:paraId="193341FA" w14:textId="77777777" w:rsidR="00E93BEF" w:rsidRPr="009B159C" w:rsidRDefault="00E93BEF">
      <w:pPr>
        <w:pStyle w:val="DefaultStyle"/>
        <w:spacing w:line="480" w:lineRule="auto"/>
        <w:rPr>
          <w:rFonts w:ascii="Times New Roman" w:hAnsi="Times New Roman" w:cs="Times New Roman"/>
        </w:rPr>
      </w:pPr>
    </w:p>
    <w:p w14:paraId="5E76DC8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Discussion</w:t>
      </w:r>
    </w:p>
    <w:p w14:paraId="10F5FBAF" w14:textId="37FBD532"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bCs/>
        </w:rPr>
        <w:t xml:space="preserve">We hypothesize </w:t>
      </w:r>
      <w:r w:rsidR="0009394D" w:rsidRPr="009B159C">
        <w:rPr>
          <w:rFonts w:ascii="Times New Roman" w:hAnsi="Times New Roman" w:cs="Times New Roman"/>
          <w:bCs/>
        </w:rPr>
        <w:t xml:space="preserve">that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centropeninsularis</w:t>
      </w:r>
      <w:proofErr w:type="spellEnd"/>
      <w:r w:rsidR="0009394D" w:rsidRPr="009B159C">
        <w:rPr>
          <w:rFonts w:ascii="Times New Roman" w:hAnsi="Times New Roman" w:cs="Times New Roman"/>
          <w:bCs/>
        </w:rPr>
        <w:t>,</w:t>
      </w:r>
      <w:r w:rsidRPr="009B159C">
        <w:rPr>
          <w:rFonts w:ascii="Times New Roman" w:hAnsi="Times New Roman" w:cs="Times New Roman"/>
          <w:bCs/>
        </w:rPr>
        <w:t xml:space="preserve"> which is the sister species of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xml:space="preserve"> and </w:t>
      </w:r>
      <w:r w:rsidRPr="009B159C">
        <w:rPr>
          <w:rFonts w:ascii="Times New Roman" w:hAnsi="Times New Roman" w:cs="Times New Roman"/>
          <w:bCs/>
          <w:i/>
        </w:rPr>
        <w:t>H.</w:t>
      </w:r>
      <w:r w:rsidRPr="009B159C">
        <w:rPr>
          <w:rFonts w:ascii="Times New Roman" w:hAnsi="Times New Roman" w:cs="Times New Roman"/>
          <w:bCs/>
        </w:rPr>
        <w:t xml:space="preserve"> sp. Sumatra, </w:t>
      </w:r>
      <w:r w:rsidR="0009394D" w:rsidRPr="009B159C">
        <w:rPr>
          <w:rFonts w:ascii="Times New Roman" w:hAnsi="Times New Roman" w:cs="Times New Roman"/>
          <w:bCs/>
        </w:rPr>
        <w:t>may</w:t>
      </w:r>
      <w:r w:rsidRPr="009B159C">
        <w:rPr>
          <w:rFonts w:ascii="Times New Roman" w:hAnsi="Times New Roman" w:cs="Times New Roman"/>
          <w:bCs/>
        </w:rPr>
        <w:t xml:space="preserve"> now </w:t>
      </w:r>
      <w:r w:rsidR="0009394D" w:rsidRPr="009B159C">
        <w:rPr>
          <w:rFonts w:ascii="Times New Roman" w:hAnsi="Times New Roman" w:cs="Times New Roman"/>
          <w:bCs/>
        </w:rPr>
        <w:t>exhibit</w:t>
      </w:r>
      <w:r w:rsidRPr="009B159C">
        <w:rPr>
          <w:rFonts w:ascii="Times New Roman" w:hAnsi="Times New Roman" w:cs="Times New Roman"/>
          <w:bCs/>
        </w:rPr>
        <w:t xml:space="preserve"> a </w:t>
      </w:r>
      <w:proofErr w:type="spellStart"/>
      <w:r w:rsidRPr="009B159C">
        <w:rPr>
          <w:rFonts w:ascii="Times New Roman" w:hAnsi="Times New Roman" w:cs="Times New Roman"/>
          <w:bCs/>
        </w:rPr>
        <w:t>relictual</w:t>
      </w:r>
      <w:proofErr w:type="spellEnd"/>
      <w:r w:rsidRPr="009B159C">
        <w:rPr>
          <w:rFonts w:ascii="Times New Roman" w:hAnsi="Times New Roman" w:cs="Times New Roman"/>
          <w:bCs/>
        </w:rPr>
        <w:t xml:space="preserve"> distribution.  This assertion is based o</w:t>
      </w:r>
      <w:r w:rsidR="000235B6" w:rsidRPr="009B159C">
        <w:rPr>
          <w:rFonts w:ascii="Times New Roman" w:hAnsi="Times New Roman" w:cs="Times New Roman"/>
          <w:bCs/>
        </w:rPr>
        <w:t>n phylogenetic affinity</w:t>
      </w:r>
      <w:r w:rsidRPr="009B159C">
        <w:rPr>
          <w:rFonts w:ascii="Times New Roman" w:hAnsi="Times New Roman" w:cs="Times New Roman"/>
          <w:bCs/>
        </w:rPr>
        <w:t>, m</w:t>
      </w:r>
      <w:r w:rsidR="000235B6" w:rsidRPr="009B159C">
        <w:rPr>
          <w:rFonts w:ascii="Times New Roman" w:hAnsi="Times New Roman" w:cs="Times New Roman"/>
          <w:bCs/>
        </w:rPr>
        <w:t>orphological similarity</w:t>
      </w:r>
      <w:r w:rsidRPr="009B159C">
        <w:rPr>
          <w:rFonts w:ascii="Times New Roman" w:hAnsi="Times New Roman" w:cs="Times New Roman"/>
          <w:bCs/>
        </w:rPr>
        <w:t xml:space="preserve"> and geographic proximity (Fig. 1</w:t>
      </w:r>
      <w:r w:rsidR="000235B6" w:rsidRPr="009B159C">
        <w:rPr>
          <w:rFonts w:ascii="Times New Roman" w:hAnsi="Times New Roman" w:cs="Times New Roman"/>
          <w:bCs/>
        </w:rPr>
        <w:t>; Table 2</w:t>
      </w:r>
      <w:r w:rsidRPr="009B159C">
        <w:rPr>
          <w:rFonts w:ascii="Times New Roman" w:hAnsi="Times New Roman" w:cs="Times New Roman"/>
          <w:bCs/>
        </w:rPr>
        <w:t xml:space="preserve">). One plausible scenario would be the existence of a widespread ancestral species that occurred in Sumatra and Peninsular Malaysia in the past. This is substantiated by the fact that the Strait of Malacca that separates Peninsular Malaysia and Sumatra is narrowest (ca. </w:t>
      </w:r>
      <w:r w:rsidRPr="009B159C">
        <w:rPr>
          <w:rFonts w:ascii="Times New Roman" w:hAnsi="Times New Roman" w:cs="Times New Roman"/>
          <w:bCs/>
        </w:rPr>
        <w:lastRenderedPageBreak/>
        <w:t>65 km) and shallowest (ca. 40 m) at the central portion of Peninsular Malaysia and was land positive at or below 40 m below present-day levels for approximately 55% of the time in the last 17,000 years (</w:t>
      </w:r>
      <w:proofErr w:type="spellStart"/>
      <w:r w:rsidRPr="009B159C">
        <w:rPr>
          <w:rFonts w:ascii="Times New Roman" w:hAnsi="Times New Roman" w:cs="Times New Roman"/>
          <w:bCs/>
        </w:rPr>
        <w:t>Geyh</w:t>
      </w:r>
      <w:proofErr w:type="spellEnd"/>
      <w:r w:rsidRPr="009B159C">
        <w:rPr>
          <w:rFonts w:ascii="Times New Roman" w:hAnsi="Times New Roman" w:cs="Times New Roman"/>
          <w:bCs/>
        </w:rPr>
        <w:t xml:space="preserve"> et al</w:t>
      </w:r>
      <w:r w:rsidRPr="009B159C">
        <w:rPr>
          <w:rFonts w:ascii="Times New Roman" w:hAnsi="Times New Roman" w:cs="Times New Roman"/>
          <w:bCs/>
          <w:i/>
        </w:rPr>
        <w:t>.</w:t>
      </w:r>
      <w:r w:rsidRPr="009B159C">
        <w:rPr>
          <w:rFonts w:ascii="Times New Roman" w:hAnsi="Times New Roman" w:cs="Times New Roman"/>
          <w:bCs/>
        </w:rPr>
        <w:t xml:space="preserve">, 1979; </w:t>
      </w:r>
      <w:proofErr w:type="spellStart"/>
      <w:r w:rsidRPr="009B159C">
        <w:rPr>
          <w:rFonts w:ascii="Times New Roman" w:hAnsi="Times New Roman" w:cs="Times New Roman"/>
          <w:bCs/>
        </w:rPr>
        <w:t>Voris</w:t>
      </w:r>
      <w:proofErr w:type="spellEnd"/>
      <w:r w:rsidRPr="009B159C">
        <w:rPr>
          <w:rFonts w:ascii="Times New Roman" w:hAnsi="Times New Roman" w:cs="Times New Roman"/>
          <w:bCs/>
        </w:rPr>
        <w:t xml:space="preserve">, 2000). The inundation of the Strait of Malacca could </w:t>
      </w:r>
      <w:r w:rsidR="000235B6" w:rsidRPr="009B159C">
        <w:rPr>
          <w:rFonts w:ascii="Times New Roman" w:hAnsi="Times New Roman" w:cs="Times New Roman"/>
          <w:bCs/>
        </w:rPr>
        <w:t xml:space="preserve">have </w:t>
      </w:r>
      <w:r w:rsidRPr="009B159C">
        <w:rPr>
          <w:rFonts w:ascii="Times New Roman" w:hAnsi="Times New Roman" w:cs="Times New Roman"/>
          <w:bCs/>
        </w:rPr>
        <w:t>serve</w:t>
      </w:r>
      <w:r w:rsidR="000235B6" w:rsidRPr="009B159C">
        <w:rPr>
          <w:rFonts w:ascii="Times New Roman" w:hAnsi="Times New Roman" w:cs="Times New Roman"/>
          <w:bCs/>
        </w:rPr>
        <w:t>d</w:t>
      </w:r>
      <w:r w:rsidRPr="009B159C">
        <w:rPr>
          <w:rFonts w:ascii="Times New Roman" w:hAnsi="Times New Roman" w:cs="Times New Roman"/>
          <w:bCs/>
        </w:rPr>
        <w:t xml:space="preserve"> as the </w:t>
      </w:r>
      <w:proofErr w:type="spellStart"/>
      <w:r w:rsidRPr="009B159C">
        <w:rPr>
          <w:rFonts w:ascii="Times New Roman" w:hAnsi="Times New Roman" w:cs="Times New Roman"/>
          <w:bCs/>
        </w:rPr>
        <w:t>vicariant</w:t>
      </w:r>
      <w:proofErr w:type="spellEnd"/>
      <w:r w:rsidRPr="009B159C">
        <w:rPr>
          <w:rFonts w:ascii="Times New Roman" w:hAnsi="Times New Roman" w:cs="Times New Roman"/>
          <w:bCs/>
        </w:rPr>
        <w:t xml:space="preserve"> event that isolated the ancestral population(s), which subsequently diverged in isolation. </w:t>
      </w:r>
    </w:p>
    <w:p w14:paraId="47C5329A" w14:textId="4BE777DB"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bCs/>
        </w:rPr>
        <w:tab/>
        <w:t xml:space="preserve">The new species has more in common with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xml:space="preserve"> in that both species occupy a generally similar ecological niche (lowland swamps) as opposed to </w:t>
      </w:r>
      <w:r w:rsidRPr="009B159C">
        <w:rPr>
          <w:rFonts w:ascii="Times New Roman" w:hAnsi="Times New Roman" w:cs="Times New Roman"/>
          <w:bCs/>
          <w:i/>
        </w:rPr>
        <w:t>H.</w:t>
      </w:r>
      <w:r w:rsidRPr="009B159C">
        <w:rPr>
          <w:rFonts w:ascii="Times New Roman" w:hAnsi="Times New Roman" w:cs="Times New Roman"/>
          <w:bCs/>
        </w:rPr>
        <w:t xml:space="preserve"> sp. Sumatra, a </w:t>
      </w:r>
      <w:proofErr w:type="spellStart"/>
      <w:r w:rsidRPr="009B159C">
        <w:rPr>
          <w:rFonts w:ascii="Times New Roman" w:hAnsi="Times New Roman" w:cs="Times New Roman"/>
          <w:bCs/>
        </w:rPr>
        <w:t>montane</w:t>
      </w:r>
      <w:proofErr w:type="spellEnd"/>
      <w:r w:rsidRPr="009B159C">
        <w:rPr>
          <w:rFonts w:ascii="Times New Roman" w:hAnsi="Times New Roman" w:cs="Times New Roman"/>
          <w:bCs/>
        </w:rPr>
        <w:t xml:space="preserve"> species, which in that regard, is more similar to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banjarana</w:t>
      </w:r>
      <w:proofErr w:type="spellEnd"/>
      <w:r w:rsidRPr="009B159C">
        <w:rPr>
          <w:rFonts w:ascii="Times New Roman" w:hAnsi="Times New Roman" w:cs="Times New Roman"/>
          <w:bCs/>
        </w:rPr>
        <w:t xml:space="preserve"> from Peninsular Malaysia (Leong and Lim, 2003).  Given the small, patchy, microhabitat-specific, and apparently </w:t>
      </w:r>
      <w:proofErr w:type="spellStart"/>
      <w:r w:rsidRPr="009B159C">
        <w:rPr>
          <w:rFonts w:ascii="Times New Roman" w:hAnsi="Times New Roman" w:cs="Times New Roman"/>
          <w:bCs/>
        </w:rPr>
        <w:t>relictual</w:t>
      </w:r>
      <w:proofErr w:type="spellEnd"/>
      <w:r w:rsidRPr="009B159C">
        <w:rPr>
          <w:rFonts w:ascii="Times New Roman" w:hAnsi="Times New Roman" w:cs="Times New Roman"/>
          <w:bCs/>
        </w:rPr>
        <w:t xml:space="preserve"> nature of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centropeninsularis</w:t>
      </w:r>
      <w:proofErr w:type="spellEnd"/>
      <w:r w:rsidRPr="009B159C">
        <w:rPr>
          <w:rFonts w:ascii="Times New Roman" w:hAnsi="Times New Roman" w:cs="Times New Roman"/>
          <w:bCs/>
        </w:rPr>
        <w:t xml:space="preserve">, we would recommend prioritizing survey </w:t>
      </w:r>
      <w:r w:rsidR="000235B6" w:rsidRPr="009B159C">
        <w:rPr>
          <w:rFonts w:ascii="Times New Roman" w:hAnsi="Times New Roman" w:cs="Times New Roman"/>
          <w:bCs/>
        </w:rPr>
        <w:t xml:space="preserve">and conservation </w:t>
      </w:r>
      <w:r w:rsidRPr="009B159C">
        <w:rPr>
          <w:rFonts w:ascii="Times New Roman" w:hAnsi="Times New Roman" w:cs="Times New Roman"/>
          <w:bCs/>
        </w:rPr>
        <w:t xml:space="preserve">efforts in any identifiable lowland swamp habitats in the immediate near future.  Not only are swamps and peat bog habitats insular in nature (surrounded by a generalized terrestrial habitat matrix), </w:t>
      </w:r>
      <w:proofErr w:type="gramStart"/>
      <w:r w:rsidR="0009394D" w:rsidRPr="009B159C">
        <w:rPr>
          <w:rFonts w:ascii="Times New Roman" w:hAnsi="Times New Roman" w:cs="Times New Roman"/>
          <w:bCs/>
        </w:rPr>
        <w:t>but</w:t>
      </w:r>
      <w:proofErr w:type="gramEnd"/>
      <w:r w:rsidR="0009394D" w:rsidRPr="009B159C">
        <w:rPr>
          <w:rFonts w:ascii="Times New Roman" w:hAnsi="Times New Roman" w:cs="Times New Roman"/>
          <w:bCs/>
        </w:rPr>
        <w:t xml:space="preserve"> </w:t>
      </w:r>
      <w:r w:rsidRPr="009B159C">
        <w:rPr>
          <w:rFonts w:ascii="Times New Roman" w:hAnsi="Times New Roman" w:cs="Times New Roman"/>
          <w:bCs/>
        </w:rPr>
        <w:t>these habitats are heavily imperiled and rapidly disappearing throughout Southeast Asia (Ng et al., 1994; Myers et al., 2000).  The possibility that additional new species could await discovery in these unique habitats around the world should not be ignored (</w:t>
      </w:r>
      <w:proofErr w:type="spellStart"/>
      <w:r w:rsidRPr="009B159C">
        <w:rPr>
          <w:rFonts w:ascii="Times New Roman" w:hAnsi="Times New Roman" w:cs="Times New Roman"/>
          <w:bCs/>
        </w:rPr>
        <w:t>Biton</w:t>
      </w:r>
      <w:proofErr w:type="spellEnd"/>
      <w:r w:rsidRPr="009B159C">
        <w:rPr>
          <w:rFonts w:ascii="Times New Roman" w:hAnsi="Times New Roman" w:cs="Times New Roman"/>
          <w:bCs/>
        </w:rPr>
        <w:t xml:space="preserve"> et al., 2013).</w:t>
      </w:r>
    </w:p>
    <w:p w14:paraId="73332977" w14:textId="5114193F"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rPr>
        <w:tab/>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rPr>
        <w:t xml:space="preserve"> sp. Sumatra was collected from the type locality of </w:t>
      </w:r>
      <w:r w:rsidR="00452A5F" w:rsidRPr="009B159C">
        <w:rPr>
          <w:rFonts w:ascii="Times New Roman" w:hAnsi="Times New Roman" w:cs="Times New Roman"/>
          <w:bCs/>
        </w:rPr>
        <w:t xml:space="preserve">poorly known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at 1000 m elevation in the </w:t>
      </w:r>
      <w:proofErr w:type="spellStart"/>
      <w:r w:rsidRPr="009B159C">
        <w:rPr>
          <w:rFonts w:ascii="Times New Roman" w:hAnsi="Times New Roman" w:cs="Times New Roman"/>
          <w:bCs/>
        </w:rPr>
        <w:t>Batak</w:t>
      </w:r>
      <w:proofErr w:type="spellEnd"/>
      <w:r w:rsidRPr="009B159C">
        <w:rPr>
          <w:rFonts w:ascii="Times New Roman" w:hAnsi="Times New Roman" w:cs="Times New Roman"/>
          <w:bCs/>
        </w:rPr>
        <w:t xml:space="preserve"> Mountains, Bandar </w:t>
      </w:r>
      <w:proofErr w:type="spellStart"/>
      <w:r w:rsidRPr="009B159C">
        <w:rPr>
          <w:rFonts w:ascii="Times New Roman" w:hAnsi="Times New Roman" w:cs="Times New Roman"/>
          <w:bCs/>
        </w:rPr>
        <w:t>Baru</w:t>
      </w:r>
      <w:proofErr w:type="spellEnd"/>
      <w:r w:rsidRPr="009B159C">
        <w:rPr>
          <w:rFonts w:ascii="Times New Roman" w:hAnsi="Times New Roman" w:cs="Times New Roman"/>
          <w:bCs/>
        </w:rPr>
        <w:t xml:space="preserve">, Sumatra (M. </w:t>
      </w:r>
      <w:proofErr w:type="spellStart"/>
      <w:r w:rsidRPr="009B159C">
        <w:rPr>
          <w:rFonts w:ascii="Times New Roman" w:hAnsi="Times New Roman" w:cs="Times New Roman"/>
          <w:bCs/>
        </w:rPr>
        <w:t>Kamsi</w:t>
      </w:r>
      <w:proofErr w:type="spellEnd"/>
      <w:r w:rsidRPr="009B159C">
        <w:rPr>
          <w:rFonts w:ascii="Times New Roman" w:hAnsi="Times New Roman" w:cs="Times New Roman"/>
          <w:bCs/>
        </w:rPr>
        <w:t xml:space="preserve"> and D. Iskandar, </w:t>
      </w:r>
      <w:r w:rsidRPr="009B159C">
        <w:rPr>
          <w:rFonts w:ascii="Times New Roman" w:hAnsi="Times New Roman" w:cs="Times New Roman"/>
          <w:bCs/>
          <w:i/>
        </w:rPr>
        <w:t>personal communication</w:t>
      </w:r>
      <w:r w:rsidRPr="009B159C">
        <w:rPr>
          <w:rFonts w:ascii="Times New Roman" w:hAnsi="Times New Roman" w:cs="Times New Roman"/>
          <w:bCs/>
        </w:rPr>
        <w:t xml:space="preserve">; Fig. 1), initially leading us to consider the possibility of the application of this name to the distinct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signata</w:t>
      </w:r>
      <w:proofErr w:type="spellEnd"/>
      <w:r w:rsidRPr="009B159C">
        <w:rPr>
          <w:rFonts w:ascii="Times New Roman" w:hAnsi="Times New Roman" w:cs="Times New Roman"/>
          <w:bCs/>
        </w:rPr>
        <w:t xml:space="preserve"> Complex species from high elevations of northern Sumat</w:t>
      </w:r>
      <w:r w:rsidR="00452A5F" w:rsidRPr="009B159C">
        <w:rPr>
          <w:rFonts w:ascii="Times New Roman" w:hAnsi="Times New Roman" w:cs="Times New Roman"/>
          <w:bCs/>
        </w:rPr>
        <w:t>ra. However, further inspection</w:t>
      </w:r>
      <w:r w:rsidRPr="009B159C">
        <w:rPr>
          <w:rFonts w:ascii="Times New Roman" w:hAnsi="Times New Roman" w:cs="Times New Roman"/>
          <w:bCs/>
        </w:rPr>
        <w:t xml:space="preserve"> into the descriptions of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i/>
        </w:rPr>
        <w:t xml:space="preserve"> </w:t>
      </w:r>
      <w:r w:rsidRPr="009B159C">
        <w:rPr>
          <w:rFonts w:ascii="Times New Roman" w:hAnsi="Times New Roman" w:cs="Times New Roman"/>
          <w:bCs/>
        </w:rPr>
        <w:t>(=</w:t>
      </w:r>
      <w:proofErr w:type="spellStart"/>
      <w:r w:rsidRPr="009B159C">
        <w:rPr>
          <w:rFonts w:ascii="Times New Roman" w:hAnsi="Times New Roman" w:cs="Times New Roman"/>
          <w:bCs/>
          <w:i/>
        </w:rPr>
        <w:t>Rana</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in </w:t>
      </w:r>
      <w:proofErr w:type="spellStart"/>
      <w:r w:rsidRPr="009B159C">
        <w:rPr>
          <w:rFonts w:ascii="Times New Roman" w:hAnsi="Times New Roman" w:cs="Times New Roman"/>
          <w:bCs/>
        </w:rPr>
        <w:t>Boulenger</w:t>
      </w:r>
      <w:proofErr w:type="spellEnd"/>
      <w:r w:rsidRPr="009B159C">
        <w:rPr>
          <w:rFonts w:ascii="Times New Roman" w:hAnsi="Times New Roman" w:cs="Times New Roman"/>
          <w:bCs/>
        </w:rPr>
        <w:t xml:space="preserve"> (1920),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(1923) and the plate from the original description of the species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1910, p. 23, </w:t>
      </w:r>
      <w:r w:rsidRPr="009B159C">
        <w:rPr>
          <w:rFonts w:ascii="Times New Roman" w:hAnsi="Times New Roman" w:cs="Times New Roman"/>
          <w:bCs/>
        </w:rPr>
        <w:lastRenderedPageBreak/>
        <w:t xml:space="preserve">pl. I, fig. 3) revealed that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did not share the characters that would warrant its inclusion in the </w:t>
      </w:r>
      <w:r w:rsidR="00452A5F" w:rsidRPr="009B159C">
        <w:rPr>
          <w:rFonts w:ascii="Times New Roman" w:hAnsi="Times New Roman" w:cs="Times New Roman"/>
          <w:bCs/>
          <w:i/>
        </w:rPr>
        <w:t>H.</w:t>
      </w:r>
      <w:r w:rsidRPr="009B159C">
        <w:rPr>
          <w:rFonts w:ascii="Times New Roman" w:hAnsi="Times New Roman" w:cs="Times New Roman"/>
          <w:bCs/>
          <w:i/>
        </w:rPr>
        <w:t xml:space="preserve"> </w:t>
      </w:r>
      <w:proofErr w:type="spellStart"/>
      <w:r w:rsidRPr="009B159C">
        <w:rPr>
          <w:rFonts w:ascii="Times New Roman" w:hAnsi="Times New Roman" w:cs="Times New Roman"/>
          <w:bCs/>
          <w:i/>
        </w:rPr>
        <w:t>signata</w:t>
      </w:r>
      <w:proofErr w:type="spellEnd"/>
      <w:r w:rsidRPr="009B159C">
        <w:rPr>
          <w:rFonts w:ascii="Times New Roman" w:hAnsi="Times New Roman" w:cs="Times New Roman"/>
          <w:bCs/>
        </w:rPr>
        <w:t xml:space="preserve"> Complex (</w:t>
      </w:r>
      <w:proofErr w:type="spellStart"/>
      <w:r w:rsidRPr="009B159C">
        <w:rPr>
          <w:rFonts w:ascii="Times New Roman" w:hAnsi="Times New Roman" w:cs="Times New Roman"/>
          <w:bCs/>
          <w:i/>
        </w:rPr>
        <w:t>sensu</w:t>
      </w:r>
      <w:proofErr w:type="spellEnd"/>
      <w:r w:rsidRPr="009B159C">
        <w:rPr>
          <w:rFonts w:ascii="Times New Roman" w:hAnsi="Times New Roman" w:cs="Times New Roman"/>
          <w:bCs/>
        </w:rPr>
        <w:t xml:space="preserve"> Brown and Guttman, 2002). The following characters were </w:t>
      </w:r>
      <w:r w:rsidR="0009394D" w:rsidRPr="009B159C">
        <w:rPr>
          <w:rFonts w:ascii="Times New Roman" w:hAnsi="Times New Roman" w:cs="Times New Roman"/>
          <w:bCs/>
        </w:rPr>
        <w:t>provided</w:t>
      </w:r>
      <w:r w:rsidRPr="009B159C">
        <w:rPr>
          <w:rFonts w:ascii="Times New Roman" w:hAnsi="Times New Roman" w:cs="Times New Roman"/>
          <w:bCs/>
        </w:rPr>
        <w:t xml:space="preserve"> by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(1923): brown above; sides, from tip of snout to vent, black, with a white streak from the tip of the snout along the upper lip, below the tympanum to the thighs; limbs pale brown, with dark </w:t>
      </w:r>
      <w:r w:rsidRPr="009B159C">
        <w:rPr>
          <w:rFonts w:ascii="Times New Roman" w:hAnsi="Times New Roman" w:cs="Times New Roman"/>
          <w:bCs/>
          <w:iCs/>
        </w:rPr>
        <w:t>cross</w:t>
      </w:r>
      <w:r w:rsidRPr="009B159C">
        <w:rPr>
          <w:rFonts w:ascii="Times New Roman" w:hAnsi="Times New Roman" w:cs="Times New Roman"/>
          <w:bCs/>
        </w:rPr>
        <w:t xml:space="preserve">-bars; yellowish white beneath. Moreover, </w:t>
      </w:r>
      <w:proofErr w:type="spellStart"/>
      <w:r w:rsidRPr="009B159C">
        <w:rPr>
          <w:rFonts w:ascii="Times New Roman" w:hAnsi="Times New Roman" w:cs="Times New Roman"/>
          <w:bCs/>
        </w:rPr>
        <w:t>Boulenger</w:t>
      </w:r>
      <w:proofErr w:type="spellEnd"/>
      <w:r w:rsidRPr="009B159C">
        <w:rPr>
          <w:rFonts w:ascii="Times New Roman" w:hAnsi="Times New Roman" w:cs="Times New Roman"/>
          <w:bCs/>
        </w:rPr>
        <w:t xml:space="preserve"> (1920) described it as allied to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luctuosa</w:t>
      </w:r>
      <w:proofErr w:type="spellEnd"/>
      <w:r w:rsidRPr="009B159C">
        <w:rPr>
          <w:rFonts w:ascii="Times New Roman" w:hAnsi="Times New Roman" w:cs="Times New Roman"/>
          <w:bCs/>
        </w:rPr>
        <w:t xml:space="preserve">, but having much in common with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nicobariensis</w:t>
      </w:r>
      <w:proofErr w:type="spellEnd"/>
      <w:r w:rsidRPr="009B159C">
        <w:rPr>
          <w:rFonts w:ascii="Times New Roman" w:hAnsi="Times New Roman" w:cs="Times New Roman"/>
          <w:bCs/>
        </w:rPr>
        <w:t>. These discrepancies, along with results from our molecular analyses</w:t>
      </w:r>
      <w:r w:rsidR="00452A5F" w:rsidRPr="009B159C">
        <w:rPr>
          <w:rFonts w:ascii="Times New Roman" w:hAnsi="Times New Roman" w:cs="Times New Roman"/>
          <w:bCs/>
        </w:rPr>
        <w:t>,</w:t>
      </w:r>
      <w:r w:rsidRPr="009B159C">
        <w:rPr>
          <w:rFonts w:ascii="Times New Roman" w:hAnsi="Times New Roman" w:cs="Times New Roman"/>
          <w:bCs/>
        </w:rPr>
        <w:t xml:space="preserve"> </w:t>
      </w:r>
      <w:r w:rsidR="00452A5F" w:rsidRPr="009B159C">
        <w:rPr>
          <w:rFonts w:ascii="Times New Roman" w:hAnsi="Times New Roman" w:cs="Times New Roman"/>
          <w:bCs/>
        </w:rPr>
        <w:t>indicate</w:t>
      </w:r>
      <w:r w:rsidRPr="009B159C">
        <w:rPr>
          <w:rFonts w:ascii="Times New Roman" w:hAnsi="Times New Roman" w:cs="Times New Roman"/>
          <w:bCs/>
        </w:rPr>
        <w:t xml:space="preserve"> that </w:t>
      </w:r>
      <w:r w:rsidRPr="009B159C">
        <w:rPr>
          <w:rFonts w:ascii="Times New Roman" w:hAnsi="Times New Roman" w:cs="Times New Roman"/>
          <w:bCs/>
          <w:i/>
          <w:iCs/>
        </w:rPr>
        <w:t>H</w:t>
      </w:r>
      <w:r w:rsidRPr="009B159C">
        <w:rPr>
          <w:rFonts w:ascii="Times New Roman" w:hAnsi="Times New Roman" w:cs="Times New Roman"/>
          <w:bCs/>
        </w:rPr>
        <w:t xml:space="preserve">. sp. Sumatra represents a distinct and </w:t>
      </w:r>
      <w:proofErr w:type="spellStart"/>
      <w:r w:rsidRPr="009B159C">
        <w:rPr>
          <w:rFonts w:ascii="Times New Roman" w:hAnsi="Times New Roman" w:cs="Times New Roman"/>
          <w:bCs/>
        </w:rPr>
        <w:t>undescribed</w:t>
      </w:r>
      <w:proofErr w:type="spellEnd"/>
      <w:r w:rsidRPr="009B159C">
        <w:rPr>
          <w:rFonts w:ascii="Times New Roman" w:hAnsi="Times New Roman" w:cs="Times New Roman"/>
          <w:bCs/>
        </w:rPr>
        <w:t xml:space="preserve"> lineage.</w:t>
      </w:r>
      <w:r w:rsidR="0009394D" w:rsidRPr="009B159C">
        <w:rPr>
          <w:rFonts w:ascii="Times New Roman" w:hAnsi="Times New Roman" w:cs="Times New Roman"/>
          <w:bCs/>
        </w:rPr>
        <w:t xml:space="preserve"> The status of this and other, possibly undocumented, </w:t>
      </w:r>
      <w:proofErr w:type="spellStart"/>
      <w:r w:rsidR="0009394D" w:rsidRPr="009B159C">
        <w:rPr>
          <w:rFonts w:ascii="Times New Roman" w:hAnsi="Times New Roman" w:cs="Times New Roman"/>
          <w:bCs/>
        </w:rPr>
        <w:t>montane</w:t>
      </w:r>
      <w:proofErr w:type="spellEnd"/>
      <w:r w:rsidR="0009394D" w:rsidRPr="009B159C">
        <w:rPr>
          <w:rFonts w:ascii="Times New Roman" w:hAnsi="Times New Roman" w:cs="Times New Roman"/>
          <w:bCs/>
        </w:rPr>
        <w:t xml:space="preserve"> populations on </w:t>
      </w:r>
      <w:proofErr w:type="spellStart"/>
      <w:r w:rsidR="0009394D" w:rsidRPr="009B159C">
        <w:rPr>
          <w:rFonts w:ascii="Times New Roman" w:hAnsi="Times New Roman" w:cs="Times New Roman"/>
          <w:bCs/>
        </w:rPr>
        <w:t>Sunda</w:t>
      </w:r>
      <w:proofErr w:type="spellEnd"/>
      <w:r w:rsidR="0009394D" w:rsidRPr="009B159C">
        <w:rPr>
          <w:rFonts w:ascii="Times New Roman" w:hAnsi="Times New Roman" w:cs="Times New Roman"/>
          <w:bCs/>
        </w:rPr>
        <w:t xml:space="preserve"> Shelf islands should be prioritized as targets of future research. The taxonomic status of the multiple divergent lineages within the </w:t>
      </w:r>
      <w:r w:rsidR="0009394D" w:rsidRPr="009B159C">
        <w:rPr>
          <w:rFonts w:ascii="Times New Roman" w:hAnsi="Times New Roman" w:cs="Times New Roman"/>
          <w:bCs/>
          <w:i/>
        </w:rPr>
        <w:t xml:space="preserve">H. </w:t>
      </w:r>
      <w:proofErr w:type="spellStart"/>
      <w:r w:rsidR="0009394D" w:rsidRPr="009B159C">
        <w:rPr>
          <w:rFonts w:ascii="Times New Roman" w:hAnsi="Times New Roman" w:cs="Times New Roman"/>
          <w:bCs/>
          <w:i/>
        </w:rPr>
        <w:t>picturata</w:t>
      </w:r>
      <w:proofErr w:type="spellEnd"/>
      <w:r w:rsidR="0009394D" w:rsidRPr="009B159C">
        <w:rPr>
          <w:rFonts w:ascii="Times New Roman" w:hAnsi="Times New Roman" w:cs="Times New Roman"/>
          <w:bCs/>
        </w:rPr>
        <w:t xml:space="preserve"> Complex (Brown and Guttman, 2002) should likewise be the subject of scrutiny by taxonomists in the immediate future (Brown and Siler, 2013).</w:t>
      </w:r>
    </w:p>
    <w:p w14:paraId="0CCAAD2D"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t>Acknowledgments</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rPr>
        <w:t xml:space="preserve">We thank J. </w:t>
      </w:r>
      <w:proofErr w:type="spellStart"/>
      <w:r w:rsidRPr="009B159C">
        <w:rPr>
          <w:rFonts w:ascii="Times New Roman" w:hAnsi="Times New Roman" w:cs="Times New Roman"/>
        </w:rPr>
        <w:t>Senawi</w:t>
      </w:r>
      <w:proofErr w:type="spellEnd"/>
      <w:r w:rsidRPr="009B159C">
        <w:rPr>
          <w:rFonts w:ascii="Times New Roman" w:hAnsi="Times New Roman" w:cs="Times New Roman"/>
        </w:rPr>
        <w:t xml:space="preserve"> from </w:t>
      </w:r>
      <w:proofErr w:type="spellStart"/>
      <w:r w:rsidRPr="009B159C">
        <w:rPr>
          <w:rFonts w:ascii="Times New Roman" w:hAnsi="Times New Roman" w:cs="Times New Roman"/>
        </w:rPr>
        <w:t>Universiti</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Kebangsaan</w:t>
      </w:r>
      <w:proofErr w:type="spellEnd"/>
      <w:r w:rsidRPr="009B159C">
        <w:rPr>
          <w:rFonts w:ascii="Times New Roman" w:hAnsi="Times New Roman" w:cs="Times New Roman"/>
        </w:rPr>
        <w:t xml:space="preserve"> Malaysia for collecting the </w:t>
      </w:r>
      <w:proofErr w:type="spellStart"/>
      <w:r w:rsidRPr="009B159C">
        <w:rPr>
          <w:rFonts w:ascii="Times New Roman" w:hAnsi="Times New Roman" w:cs="Times New Roman"/>
        </w:rPr>
        <w:t>holotype</w:t>
      </w:r>
      <w:proofErr w:type="spellEnd"/>
      <w:r w:rsidRPr="009B159C">
        <w:rPr>
          <w:rFonts w:ascii="Times New Roman" w:hAnsi="Times New Roman" w:cs="Times New Roman"/>
        </w:rPr>
        <w:t>. Support for RMB during the preparation of this manuscript and for laboratory work at KU was provided by grants from the U.S. National Science Foundation (DEB 0743491, EF 0334952).  Thanks are due to D. Iskandar and J. McGuire for the use of photographs (Fig. 3) and to C. D. Siler for related collaboration on spotted stream frog systematics and biogeography.</w:t>
      </w:r>
    </w:p>
    <w:p w14:paraId="56623D09" w14:textId="77777777" w:rsidR="00E93BEF" w:rsidRPr="009B159C" w:rsidRDefault="00E93BEF">
      <w:pPr>
        <w:pStyle w:val="DefaultStyle"/>
        <w:spacing w:line="480" w:lineRule="auto"/>
        <w:rPr>
          <w:rFonts w:ascii="Times New Roman" w:hAnsi="Times New Roman" w:cs="Times New Roman"/>
        </w:rPr>
      </w:pPr>
    </w:p>
    <w:p w14:paraId="11CC6A2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Literature Cited</w:t>
      </w:r>
    </w:p>
    <w:p w14:paraId="6A0FF7A8" w14:textId="77777777" w:rsidR="00E93BEF" w:rsidRPr="009B159C" w:rsidRDefault="00143DFB"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Berry, P.Y. 1975. </w:t>
      </w:r>
      <w:proofErr w:type="gramStart"/>
      <w:r w:rsidRPr="009B159C">
        <w:rPr>
          <w:rFonts w:ascii="Times New Roman" w:hAnsi="Times New Roman" w:cs="Times New Roman"/>
        </w:rPr>
        <w:t>The Amphibian Fauna of Peninsular Malaysia.</w:t>
      </w:r>
      <w:proofErr w:type="gramEnd"/>
      <w:r w:rsidRPr="009B159C">
        <w:rPr>
          <w:rFonts w:ascii="Times New Roman" w:hAnsi="Times New Roman" w:cs="Times New Roman"/>
        </w:rPr>
        <w:t xml:space="preserve"> Kuala Lumpur, Malaysia.</w:t>
      </w:r>
    </w:p>
    <w:p w14:paraId="019CE46B" w14:textId="77777777" w:rsidR="00E93BEF" w:rsidRPr="009B159C" w:rsidRDefault="00143DFB">
      <w:pPr>
        <w:pStyle w:val="DefaultStyle"/>
        <w:spacing w:line="480" w:lineRule="auto"/>
        <w:ind w:left="720" w:hanging="720"/>
        <w:rPr>
          <w:rFonts w:ascii="Times New Roman" w:hAnsi="Times New Roman" w:cs="Times New Roman"/>
        </w:rPr>
      </w:pPr>
      <w:proofErr w:type="spellStart"/>
      <w:r w:rsidRPr="009B159C">
        <w:rPr>
          <w:rFonts w:ascii="Times New Roman" w:hAnsi="Times New Roman" w:cs="Times New Roman"/>
        </w:rPr>
        <w:lastRenderedPageBreak/>
        <w:t>Biton</w:t>
      </w:r>
      <w:proofErr w:type="spellEnd"/>
      <w:r w:rsidRPr="009B159C">
        <w:rPr>
          <w:rFonts w:ascii="Times New Roman" w:hAnsi="Times New Roman" w:cs="Times New Roman"/>
        </w:rPr>
        <w:t xml:space="preserve">, R., E. Geffen, M. </w:t>
      </w:r>
      <w:proofErr w:type="spellStart"/>
      <w:r w:rsidRPr="009B159C">
        <w:rPr>
          <w:rFonts w:ascii="Times New Roman" w:hAnsi="Times New Roman" w:cs="Times New Roman"/>
        </w:rPr>
        <w:t>Vences</w:t>
      </w:r>
      <w:proofErr w:type="spellEnd"/>
      <w:r w:rsidRPr="009B159C">
        <w:rPr>
          <w:rFonts w:ascii="Times New Roman" w:hAnsi="Times New Roman" w:cs="Times New Roman"/>
        </w:rPr>
        <w:t xml:space="preserve">, O. Cohen, S. </w:t>
      </w:r>
      <w:proofErr w:type="spellStart"/>
      <w:r w:rsidRPr="009B159C">
        <w:rPr>
          <w:rFonts w:ascii="Times New Roman" w:hAnsi="Times New Roman" w:cs="Times New Roman"/>
        </w:rPr>
        <w:t>Bailon</w:t>
      </w:r>
      <w:proofErr w:type="spellEnd"/>
      <w:r w:rsidRPr="009B159C">
        <w:rPr>
          <w:rFonts w:ascii="Times New Roman" w:hAnsi="Times New Roman" w:cs="Times New Roman"/>
        </w:rPr>
        <w:t xml:space="preserve">, R. </w:t>
      </w:r>
      <w:proofErr w:type="spellStart"/>
      <w:r w:rsidRPr="009B159C">
        <w:rPr>
          <w:rFonts w:ascii="Times New Roman" w:hAnsi="Times New Roman" w:cs="Times New Roman"/>
        </w:rPr>
        <w:t>Rabinovich</w:t>
      </w:r>
      <w:proofErr w:type="spellEnd"/>
      <w:r w:rsidRPr="009B159C">
        <w:rPr>
          <w:rFonts w:ascii="Times New Roman" w:hAnsi="Times New Roman" w:cs="Times New Roman"/>
        </w:rPr>
        <w:t xml:space="preserve">, Y. </w:t>
      </w:r>
      <w:proofErr w:type="spellStart"/>
      <w:r w:rsidRPr="009B159C">
        <w:rPr>
          <w:rFonts w:ascii="Times New Roman" w:hAnsi="Times New Roman" w:cs="Times New Roman"/>
        </w:rPr>
        <w:t>Malka</w:t>
      </w:r>
      <w:proofErr w:type="spellEnd"/>
      <w:r w:rsidRPr="009B159C">
        <w:rPr>
          <w:rFonts w:ascii="Times New Roman" w:hAnsi="Times New Roman" w:cs="Times New Roman"/>
        </w:rPr>
        <w:t xml:space="preserve">, T. </w:t>
      </w:r>
      <w:proofErr w:type="spellStart"/>
      <w:r w:rsidRPr="009B159C">
        <w:rPr>
          <w:rFonts w:ascii="Times New Roman" w:hAnsi="Times New Roman" w:cs="Times New Roman"/>
        </w:rPr>
        <w:t>Oron</w:t>
      </w:r>
      <w:proofErr w:type="spellEnd"/>
      <w:r w:rsidRPr="009B159C">
        <w:rPr>
          <w:rFonts w:ascii="Times New Roman" w:hAnsi="Times New Roman" w:cs="Times New Roman"/>
        </w:rPr>
        <w:t>,</w:t>
      </w:r>
    </w:p>
    <w:p w14:paraId="7AF37E10" w14:textId="77777777" w:rsidR="00E93BEF" w:rsidRPr="009B159C" w:rsidRDefault="00143DFB" w:rsidP="00EB0329">
      <w:pPr>
        <w:pStyle w:val="DefaultStyle"/>
        <w:tabs>
          <w:tab w:val="left" w:pos="270"/>
        </w:tabs>
        <w:spacing w:line="480" w:lineRule="auto"/>
        <w:ind w:left="270" w:hanging="270"/>
        <w:rPr>
          <w:rFonts w:ascii="Times New Roman" w:hAnsi="Times New Roman" w:cs="Times New Roman"/>
        </w:rPr>
      </w:pPr>
      <w:r w:rsidRPr="009B159C">
        <w:rPr>
          <w:rFonts w:ascii="Times New Roman" w:hAnsi="Times New Roman" w:cs="Times New Roman"/>
        </w:rPr>
        <w:tab/>
        <w:t xml:space="preserve">R. </w:t>
      </w:r>
      <w:proofErr w:type="spellStart"/>
      <w:r w:rsidRPr="009B159C">
        <w:rPr>
          <w:rFonts w:ascii="Times New Roman" w:hAnsi="Times New Roman" w:cs="Times New Roman"/>
        </w:rPr>
        <w:t>Boistel</w:t>
      </w:r>
      <w:proofErr w:type="spellEnd"/>
      <w:r w:rsidRPr="009B159C">
        <w:rPr>
          <w:rFonts w:ascii="Times New Roman" w:hAnsi="Times New Roman" w:cs="Times New Roman"/>
        </w:rPr>
        <w:t xml:space="preserve">, V. </w:t>
      </w:r>
      <w:proofErr w:type="spellStart"/>
      <w:r w:rsidRPr="009B159C">
        <w:rPr>
          <w:rFonts w:ascii="Times New Roman" w:hAnsi="Times New Roman" w:cs="Times New Roman"/>
        </w:rPr>
        <w:t>Brumfeld</w:t>
      </w:r>
      <w:proofErr w:type="spellEnd"/>
      <w:r w:rsidRPr="009B159C">
        <w:rPr>
          <w:rFonts w:ascii="Times New Roman" w:hAnsi="Times New Roman" w:cs="Times New Roman"/>
        </w:rPr>
        <w:t xml:space="preserve">, and S. </w:t>
      </w:r>
      <w:proofErr w:type="spellStart"/>
      <w:r w:rsidRPr="009B159C">
        <w:rPr>
          <w:rFonts w:ascii="Times New Roman" w:hAnsi="Times New Roman" w:cs="Times New Roman"/>
        </w:rPr>
        <w:t>Gafny</w:t>
      </w:r>
      <w:proofErr w:type="spellEnd"/>
      <w:r w:rsidRPr="009B159C">
        <w:rPr>
          <w:rFonts w:ascii="Times New Roman" w:hAnsi="Times New Roman" w:cs="Times New Roman"/>
        </w:rPr>
        <w:t>. 2013. The rediscovered Hula painted frog is a living fossil. Nature Communications 4:1959.</w:t>
      </w:r>
    </w:p>
    <w:p w14:paraId="6A38178F" w14:textId="77777777" w:rsidR="00E93BEF" w:rsidRPr="009B159C" w:rsidRDefault="00143DFB" w:rsidP="00EB0329">
      <w:pPr>
        <w:pStyle w:val="DefaultStyle"/>
        <w:spacing w:line="480" w:lineRule="auto"/>
        <w:ind w:left="270" w:hanging="270"/>
        <w:rPr>
          <w:rFonts w:ascii="Times New Roman" w:hAnsi="Times New Roman" w:cs="Times New Roman"/>
        </w:rPr>
      </w:pPr>
      <w:proofErr w:type="spellStart"/>
      <w:r w:rsidRPr="009B159C">
        <w:rPr>
          <w:rFonts w:ascii="Times New Roman" w:hAnsi="Times New Roman" w:cs="Times New Roman"/>
        </w:rPr>
        <w:t>Boulenger</w:t>
      </w:r>
      <w:proofErr w:type="spellEnd"/>
      <w:r w:rsidRPr="009B159C">
        <w:rPr>
          <w:rFonts w:ascii="Times New Roman" w:hAnsi="Times New Roman" w:cs="Times New Roman"/>
        </w:rPr>
        <w:t xml:space="preserve">, G.A. 1920. </w:t>
      </w:r>
      <w:proofErr w:type="gramStart"/>
      <w:r w:rsidRPr="009B159C">
        <w:rPr>
          <w:rFonts w:ascii="Times New Roman" w:hAnsi="Times New Roman" w:cs="Times New Roman"/>
        </w:rPr>
        <w:t xml:space="preserve">A monograph of the South Asian, Papuan, Melanesian and Australian frogs of the genus </w:t>
      </w:r>
      <w:proofErr w:type="spellStart"/>
      <w:r w:rsidRPr="009B159C">
        <w:rPr>
          <w:rFonts w:ascii="Times New Roman" w:hAnsi="Times New Roman" w:cs="Times New Roman"/>
          <w:i/>
        </w:rPr>
        <w:t>Rana</w:t>
      </w:r>
      <w:proofErr w:type="spellEnd"/>
      <w:r w:rsidRPr="009B159C">
        <w:rPr>
          <w:rFonts w:ascii="Times New Roman" w:hAnsi="Times New Roman" w:cs="Times New Roman"/>
        </w:rPr>
        <w:t>.</w:t>
      </w:r>
      <w:proofErr w:type="gramEnd"/>
      <w:r w:rsidRPr="009B159C">
        <w:rPr>
          <w:rFonts w:ascii="Times New Roman" w:hAnsi="Times New Roman" w:cs="Times New Roman"/>
        </w:rPr>
        <w:t xml:space="preserve"> </w:t>
      </w:r>
      <w:proofErr w:type="gramStart"/>
      <w:r w:rsidRPr="009B159C">
        <w:rPr>
          <w:rFonts w:ascii="Times New Roman" w:hAnsi="Times New Roman" w:cs="Times New Roman"/>
        </w:rPr>
        <w:t>Records of the Indian Museum 20:1–226.</w:t>
      </w:r>
      <w:proofErr w:type="gramEnd"/>
    </w:p>
    <w:p w14:paraId="04ECB5F9" w14:textId="77777777" w:rsidR="00E93BEF" w:rsidRPr="009B159C" w:rsidRDefault="00143DFB" w:rsidP="00EB0329">
      <w:pPr>
        <w:pStyle w:val="DefaultStyle"/>
        <w:tabs>
          <w:tab w:val="left" w:pos="270"/>
        </w:tabs>
        <w:spacing w:line="480" w:lineRule="auto"/>
        <w:ind w:left="270" w:hanging="270"/>
        <w:rPr>
          <w:rFonts w:ascii="Times New Roman" w:hAnsi="Times New Roman" w:cs="Times New Roman"/>
        </w:rPr>
      </w:pPr>
      <w:r w:rsidRPr="009B159C">
        <w:rPr>
          <w:rFonts w:ascii="Times New Roman" w:hAnsi="Times New Roman" w:cs="Times New Roman"/>
        </w:rPr>
        <w:t xml:space="preserve">Brown, R.M., and S.I. Guttman. 2002. Phylogenetic systematics of the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 of Philippine and </w:t>
      </w:r>
      <w:proofErr w:type="spellStart"/>
      <w:r w:rsidRPr="009B159C">
        <w:rPr>
          <w:rFonts w:ascii="Times New Roman" w:hAnsi="Times New Roman" w:cs="Times New Roman"/>
        </w:rPr>
        <w:t>Bornean</w:t>
      </w:r>
      <w:proofErr w:type="spellEnd"/>
      <w:r w:rsidRPr="009B159C">
        <w:rPr>
          <w:rFonts w:ascii="Times New Roman" w:hAnsi="Times New Roman" w:cs="Times New Roman"/>
        </w:rPr>
        <w:t xml:space="preserve"> stream frogs: reconsideration of Huxley’s modification of Wallace’s Line at the Oriental-Australian faunal zone interface. </w:t>
      </w:r>
      <w:proofErr w:type="gramStart"/>
      <w:r w:rsidRPr="009B159C">
        <w:rPr>
          <w:rFonts w:ascii="Times New Roman" w:hAnsi="Times New Roman" w:cs="Times New Roman"/>
        </w:rPr>
        <w:t>Biological Journal of the Linnaean Society 76:393–461.</w:t>
      </w:r>
      <w:proofErr w:type="gramEnd"/>
    </w:p>
    <w:p w14:paraId="3DB1E30B" w14:textId="6B1A7137" w:rsidR="001A3D27" w:rsidRPr="009B159C" w:rsidRDefault="001A3D27"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Brown, R.M., and C.D. Siler. 2013. Spotted stream frog diversification at the Australasian faunal zone interface, mainland versus island comparisons, and a test of the Philippine ‘dual-umbilicus’ hypothesis. Journal of Biogeography</w:t>
      </w:r>
      <w:r w:rsidR="00C8555C" w:rsidRPr="009B159C">
        <w:rPr>
          <w:rFonts w:ascii="Times New Roman" w:hAnsi="Times New Roman" w:cs="Times New Roman"/>
        </w:rPr>
        <w:t xml:space="preserve"> </w:t>
      </w:r>
      <w:r w:rsidR="005E6E97" w:rsidRPr="009B159C">
        <w:rPr>
          <w:rFonts w:ascii="Times New Roman" w:hAnsi="Times New Roman" w:cs="Times New Roman"/>
        </w:rPr>
        <w:t>Early View</w:t>
      </w:r>
    </w:p>
    <w:p w14:paraId="080DCFF3" w14:textId="77777777" w:rsidR="00E93BEF" w:rsidRPr="009B159C" w:rsidRDefault="00143DFB"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Chan, K.O., and A. </w:t>
      </w:r>
      <w:proofErr w:type="spellStart"/>
      <w:r w:rsidRPr="009B159C">
        <w:rPr>
          <w:rFonts w:ascii="Times New Roman" w:hAnsi="Times New Roman" w:cs="Times New Roman"/>
        </w:rPr>
        <w:t>Norhayati</w:t>
      </w:r>
      <w:proofErr w:type="spellEnd"/>
      <w:r w:rsidRPr="009B159C">
        <w:rPr>
          <w:rFonts w:ascii="Times New Roman" w:hAnsi="Times New Roman" w:cs="Times New Roman"/>
        </w:rPr>
        <w:t xml:space="preserve">. 2009. Distribution and natural history notes on some poorly known frogs and snakes from Peninsular Malaysia. </w:t>
      </w:r>
      <w:proofErr w:type="gramStart"/>
      <w:r w:rsidRPr="009B159C">
        <w:rPr>
          <w:rFonts w:ascii="Times New Roman" w:hAnsi="Times New Roman" w:cs="Times New Roman"/>
        </w:rPr>
        <w:t>Herpetological Review 40:294–301.</w:t>
      </w:r>
      <w:proofErr w:type="gramEnd"/>
      <w:r w:rsidRPr="009B159C">
        <w:rPr>
          <w:rFonts w:ascii="Times New Roman" w:hAnsi="Times New Roman" w:cs="Times New Roman"/>
        </w:rPr>
        <w:t xml:space="preserve"> </w:t>
      </w:r>
    </w:p>
    <w:p w14:paraId="14EF637D" w14:textId="77777777" w:rsidR="00E93BEF" w:rsidRPr="009B159C" w:rsidRDefault="00143DFB"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Chan, K.O., D. </w:t>
      </w:r>
      <w:proofErr w:type="spellStart"/>
      <w:r w:rsidRPr="009B159C">
        <w:rPr>
          <w:rFonts w:ascii="Times New Roman" w:hAnsi="Times New Roman" w:cs="Times New Roman"/>
        </w:rPr>
        <w:t>Belabut</w:t>
      </w:r>
      <w:proofErr w:type="spellEnd"/>
      <w:r w:rsidRPr="009B159C">
        <w:rPr>
          <w:rFonts w:ascii="Times New Roman" w:hAnsi="Times New Roman" w:cs="Times New Roman"/>
        </w:rPr>
        <w:t xml:space="preserve">, and A. </w:t>
      </w:r>
      <w:proofErr w:type="spellStart"/>
      <w:r w:rsidRPr="009B159C">
        <w:rPr>
          <w:rFonts w:ascii="Times New Roman" w:hAnsi="Times New Roman" w:cs="Times New Roman"/>
        </w:rPr>
        <w:t>Norhayati</w:t>
      </w:r>
      <w:proofErr w:type="spellEnd"/>
      <w:r w:rsidRPr="009B159C">
        <w:rPr>
          <w:rFonts w:ascii="Times New Roman" w:hAnsi="Times New Roman" w:cs="Times New Roman"/>
        </w:rPr>
        <w:t xml:space="preserve">. 2010. A revised checklist of the amphibians of Peninsular Malaysia. </w:t>
      </w:r>
      <w:proofErr w:type="gramStart"/>
      <w:r w:rsidRPr="009B159C">
        <w:rPr>
          <w:rFonts w:ascii="Times New Roman" w:hAnsi="Times New Roman" w:cs="Times New Roman"/>
        </w:rPr>
        <w:t>Russian Journal of Herpetology 17:202–206.</w:t>
      </w:r>
      <w:proofErr w:type="gramEnd"/>
    </w:p>
    <w:p w14:paraId="3EC86D74" w14:textId="5B1E4772" w:rsidR="00E93BEF" w:rsidRPr="009B159C" w:rsidRDefault="00143DFB" w:rsidP="00EB0329">
      <w:pPr>
        <w:pStyle w:val="DefaultStyle"/>
        <w:widowControl w:val="0"/>
        <w:spacing w:line="480" w:lineRule="auto"/>
        <w:ind w:left="270" w:hanging="270"/>
        <w:rPr>
          <w:rFonts w:ascii="Times New Roman" w:hAnsi="Times New Roman" w:cs="Times New Roman"/>
        </w:rPr>
      </w:pPr>
      <w:r w:rsidRPr="009B159C">
        <w:rPr>
          <w:rFonts w:ascii="Times New Roman" w:hAnsi="Times New Roman" w:cs="Times New Roman"/>
        </w:rPr>
        <w:t xml:space="preserve">De </w:t>
      </w:r>
      <w:proofErr w:type="spellStart"/>
      <w:r w:rsidRPr="009B159C">
        <w:rPr>
          <w:rFonts w:ascii="Times New Roman" w:hAnsi="Times New Roman" w:cs="Times New Roman"/>
        </w:rPr>
        <w:t>Queiroz</w:t>
      </w:r>
      <w:proofErr w:type="spellEnd"/>
      <w:r w:rsidRPr="009B159C">
        <w:rPr>
          <w:rFonts w:ascii="Times New Roman" w:hAnsi="Times New Roman" w:cs="Times New Roman"/>
        </w:rPr>
        <w:t xml:space="preserve">, K. 2005. </w:t>
      </w:r>
      <w:proofErr w:type="gramStart"/>
      <w:r w:rsidRPr="009B159C">
        <w:rPr>
          <w:rFonts w:ascii="Times New Roman" w:hAnsi="Times New Roman" w:cs="Times New Roman"/>
        </w:rPr>
        <w:t xml:space="preserve">A </w:t>
      </w:r>
      <w:r w:rsidR="002712E3" w:rsidRPr="009B159C">
        <w:rPr>
          <w:rFonts w:ascii="Times New Roman" w:hAnsi="Times New Roman" w:cs="Times New Roman"/>
        </w:rPr>
        <w:t>Unified Concept of Species and its consequences for the future of t</w:t>
      </w:r>
      <w:r w:rsidRPr="009B159C">
        <w:rPr>
          <w:rFonts w:ascii="Times New Roman" w:hAnsi="Times New Roman" w:cs="Times New Roman"/>
        </w:rPr>
        <w:t>axonomy.</w:t>
      </w:r>
      <w:proofErr w:type="gramEnd"/>
      <w:r w:rsidRPr="009B159C">
        <w:rPr>
          <w:rFonts w:ascii="Times New Roman" w:hAnsi="Times New Roman" w:cs="Times New Roman"/>
        </w:rPr>
        <w:t xml:space="preserve"> </w:t>
      </w:r>
      <w:proofErr w:type="gramStart"/>
      <w:r w:rsidRPr="009B159C">
        <w:rPr>
          <w:rFonts w:ascii="Times New Roman" w:hAnsi="Times New Roman" w:cs="Times New Roman"/>
        </w:rPr>
        <w:t>Proceedings of the California Academy of Sciences 56:196–215.</w:t>
      </w:r>
      <w:proofErr w:type="gramEnd"/>
    </w:p>
    <w:p w14:paraId="2A1BDA14"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Dring</w:t>
      </w:r>
      <w:proofErr w:type="spellEnd"/>
      <w:r w:rsidRPr="009B159C">
        <w:rPr>
          <w:rFonts w:ascii="Times New Roman" w:hAnsi="Times New Roman" w:cs="Times New Roman"/>
        </w:rPr>
        <w:t xml:space="preserve">, J.C.M., C.J. McCarthy, and A.J. Whitten. 1989. The terrestrial </w:t>
      </w:r>
      <w:proofErr w:type="spellStart"/>
      <w:r w:rsidRPr="009B159C">
        <w:rPr>
          <w:rFonts w:ascii="Times New Roman" w:hAnsi="Times New Roman" w:cs="Times New Roman"/>
        </w:rPr>
        <w:t>herpetofauna</w:t>
      </w:r>
      <w:proofErr w:type="spellEnd"/>
      <w:r w:rsidRPr="009B159C">
        <w:rPr>
          <w:rFonts w:ascii="Times New Roman" w:hAnsi="Times New Roman" w:cs="Times New Roman"/>
        </w:rPr>
        <w:t xml:space="preserve"> of the </w:t>
      </w:r>
      <w:proofErr w:type="spellStart"/>
      <w:r w:rsidRPr="009B159C">
        <w:rPr>
          <w:rFonts w:ascii="Times New Roman" w:hAnsi="Times New Roman" w:cs="Times New Roman"/>
        </w:rPr>
        <w:t>Mentawai</w:t>
      </w:r>
      <w:proofErr w:type="spellEnd"/>
      <w:r w:rsidRPr="009B159C">
        <w:rPr>
          <w:rFonts w:ascii="Times New Roman" w:hAnsi="Times New Roman" w:cs="Times New Roman"/>
        </w:rPr>
        <w:t xml:space="preserve"> Islands, Indonesia. </w:t>
      </w:r>
      <w:proofErr w:type="gramStart"/>
      <w:r w:rsidRPr="009B159C">
        <w:rPr>
          <w:rFonts w:ascii="Times New Roman" w:hAnsi="Times New Roman" w:cs="Times New Roman"/>
        </w:rPr>
        <w:t>Indo-Malayan Zoology 6:119–132.</w:t>
      </w:r>
      <w:proofErr w:type="gramEnd"/>
    </w:p>
    <w:p w14:paraId="0989EA11" w14:textId="00BA309E"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Esselstyn</w:t>
      </w:r>
      <w:proofErr w:type="spellEnd"/>
      <w:r w:rsidRPr="009B159C">
        <w:rPr>
          <w:rFonts w:ascii="Times New Roman" w:hAnsi="Times New Roman" w:cs="Times New Roman"/>
        </w:rPr>
        <w:t xml:space="preserve">, J.A., H.J.D. Garcia, M.G. </w:t>
      </w:r>
      <w:proofErr w:type="spellStart"/>
      <w:r w:rsidRPr="009B159C">
        <w:rPr>
          <w:rFonts w:ascii="Times New Roman" w:hAnsi="Times New Roman" w:cs="Times New Roman"/>
        </w:rPr>
        <w:t>Saulog</w:t>
      </w:r>
      <w:proofErr w:type="spellEnd"/>
      <w:r w:rsidRPr="009B159C">
        <w:rPr>
          <w:rFonts w:ascii="Times New Roman" w:hAnsi="Times New Roman" w:cs="Times New Roman"/>
        </w:rPr>
        <w:t xml:space="preserve">, and L.R. Heaney. 2008. A new species of </w:t>
      </w:r>
      <w:proofErr w:type="spellStart"/>
      <w:r w:rsidRPr="009B159C">
        <w:rPr>
          <w:rFonts w:ascii="Times New Roman" w:hAnsi="Times New Roman" w:cs="Times New Roman"/>
          <w:i/>
        </w:rPr>
        <w:t>Desmalopex</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Pteropodidae</w:t>
      </w:r>
      <w:proofErr w:type="spellEnd"/>
      <w:r w:rsidRPr="009B159C">
        <w:rPr>
          <w:rFonts w:ascii="Times New Roman" w:hAnsi="Times New Roman" w:cs="Times New Roman"/>
        </w:rPr>
        <w:t xml:space="preserve">) from the Philippines, with a </w:t>
      </w:r>
      <w:r w:rsidR="002712E3" w:rsidRPr="009B159C">
        <w:rPr>
          <w:rFonts w:ascii="Times New Roman" w:hAnsi="Times New Roman" w:cs="Times New Roman"/>
        </w:rPr>
        <w:t>phylogenetic</w:t>
      </w:r>
      <w:r w:rsidRPr="009B159C">
        <w:rPr>
          <w:rFonts w:ascii="Times New Roman" w:hAnsi="Times New Roman" w:cs="Times New Roman"/>
        </w:rPr>
        <w:t xml:space="preserve"> analysis of the </w:t>
      </w:r>
      <w:proofErr w:type="spellStart"/>
      <w:r w:rsidRPr="009B159C">
        <w:rPr>
          <w:rFonts w:ascii="Times New Roman" w:hAnsi="Times New Roman" w:cs="Times New Roman"/>
        </w:rPr>
        <w:lastRenderedPageBreak/>
        <w:t>Pteropodini</w:t>
      </w:r>
      <w:proofErr w:type="spellEnd"/>
      <w:r w:rsidRPr="009B159C">
        <w:rPr>
          <w:rFonts w:ascii="Times New Roman" w:hAnsi="Times New Roman" w:cs="Times New Roman"/>
        </w:rPr>
        <w:t xml:space="preserve">. </w:t>
      </w:r>
      <w:proofErr w:type="gramStart"/>
      <w:r w:rsidRPr="009B159C">
        <w:rPr>
          <w:rFonts w:ascii="Times New Roman" w:hAnsi="Times New Roman" w:cs="Times New Roman"/>
        </w:rPr>
        <w:t xml:space="preserve">Journal of </w:t>
      </w:r>
      <w:proofErr w:type="spellStart"/>
      <w:r w:rsidRPr="009B159C">
        <w:rPr>
          <w:rFonts w:ascii="Times New Roman" w:hAnsi="Times New Roman" w:cs="Times New Roman"/>
        </w:rPr>
        <w:t>Mammalogy</w:t>
      </w:r>
      <w:proofErr w:type="spellEnd"/>
      <w:r w:rsidRPr="009B159C">
        <w:rPr>
          <w:rFonts w:ascii="Times New Roman" w:hAnsi="Times New Roman" w:cs="Times New Roman"/>
        </w:rPr>
        <w:t xml:space="preserve"> 89:815–825.</w:t>
      </w:r>
      <w:proofErr w:type="gramEnd"/>
    </w:p>
    <w:p w14:paraId="0AE53584"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r w:rsidRPr="009B159C">
        <w:rPr>
          <w:rFonts w:ascii="Times New Roman" w:hAnsi="Times New Roman" w:cs="Times New Roman"/>
        </w:rPr>
        <w:t xml:space="preserve">Evans, B.J., R.M. Brown, J.A. McGuire, J. </w:t>
      </w:r>
      <w:proofErr w:type="spellStart"/>
      <w:r w:rsidRPr="009B159C">
        <w:rPr>
          <w:rFonts w:ascii="Times New Roman" w:hAnsi="Times New Roman" w:cs="Times New Roman"/>
        </w:rPr>
        <w:t>Supriatna</w:t>
      </w:r>
      <w:proofErr w:type="spellEnd"/>
      <w:r w:rsidRPr="009B159C">
        <w:rPr>
          <w:rFonts w:ascii="Times New Roman" w:hAnsi="Times New Roman" w:cs="Times New Roman"/>
        </w:rPr>
        <w:t xml:space="preserve">, N. </w:t>
      </w:r>
      <w:proofErr w:type="spellStart"/>
      <w:r w:rsidRPr="009B159C">
        <w:rPr>
          <w:rFonts w:ascii="Times New Roman" w:hAnsi="Times New Roman" w:cs="Times New Roman"/>
        </w:rPr>
        <w:t>Andayani</w:t>
      </w:r>
      <w:proofErr w:type="spellEnd"/>
      <w:r w:rsidRPr="009B159C">
        <w:rPr>
          <w:rFonts w:ascii="Times New Roman" w:hAnsi="Times New Roman" w:cs="Times New Roman"/>
        </w:rPr>
        <w:t xml:space="preserve">, A.C. </w:t>
      </w:r>
      <w:proofErr w:type="spellStart"/>
      <w:r w:rsidRPr="009B159C">
        <w:rPr>
          <w:rFonts w:ascii="Times New Roman" w:hAnsi="Times New Roman" w:cs="Times New Roman"/>
        </w:rPr>
        <w:t>Diesmos</w:t>
      </w:r>
      <w:proofErr w:type="spellEnd"/>
      <w:r w:rsidRPr="009B159C">
        <w:rPr>
          <w:rFonts w:ascii="Times New Roman" w:hAnsi="Times New Roman" w:cs="Times New Roman"/>
        </w:rPr>
        <w:t xml:space="preserve">, D. Iskandar, D.J. </w:t>
      </w:r>
      <w:proofErr w:type="spellStart"/>
      <w:r w:rsidRPr="009B159C">
        <w:rPr>
          <w:rFonts w:ascii="Times New Roman" w:hAnsi="Times New Roman" w:cs="Times New Roman"/>
        </w:rPr>
        <w:t>Melnick</w:t>
      </w:r>
      <w:proofErr w:type="spellEnd"/>
      <w:r w:rsidRPr="009B159C">
        <w:rPr>
          <w:rFonts w:ascii="Times New Roman" w:hAnsi="Times New Roman" w:cs="Times New Roman"/>
        </w:rPr>
        <w:t xml:space="preserve">, and D.C. </w:t>
      </w:r>
      <w:proofErr w:type="spellStart"/>
      <w:r w:rsidRPr="009B159C">
        <w:rPr>
          <w:rFonts w:ascii="Times New Roman" w:hAnsi="Times New Roman" w:cs="Times New Roman"/>
        </w:rPr>
        <w:t>Cannatella</w:t>
      </w:r>
      <w:proofErr w:type="spellEnd"/>
      <w:r w:rsidRPr="009B159C">
        <w:rPr>
          <w:rFonts w:ascii="Times New Roman" w:hAnsi="Times New Roman" w:cs="Times New Roman"/>
        </w:rPr>
        <w:t xml:space="preserve">. 2003. Phylogenetics of fanged frogs: testing </w:t>
      </w:r>
      <w:proofErr w:type="spellStart"/>
      <w:r w:rsidRPr="009B159C">
        <w:rPr>
          <w:rFonts w:ascii="Times New Roman" w:hAnsi="Times New Roman" w:cs="Times New Roman"/>
        </w:rPr>
        <w:t>biogeographical</w:t>
      </w:r>
      <w:proofErr w:type="spellEnd"/>
      <w:r w:rsidRPr="009B159C">
        <w:rPr>
          <w:rFonts w:ascii="Times New Roman" w:hAnsi="Times New Roman" w:cs="Times New Roman"/>
        </w:rPr>
        <w:t xml:space="preserve"> hypotheses at the interface of the Asian and Australian faunal zones. </w:t>
      </w:r>
      <w:proofErr w:type="gramStart"/>
      <w:r w:rsidRPr="009B159C">
        <w:rPr>
          <w:rFonts w:ascii="Times New Roman" w:hAnsi="Times New Roman" w:cs="Times New Roman"/>
        </w:rPr>
        <w:t>Systematic Biology 52:794–819.</w:t>
      </w:r>
      <w:proofErr w:type="gramEnd"/>
      <w:r w:rsidRPr="009B159C">
        <w:rPr>
          <w:rFonts w:ascii="Times New Roman" w:hAnsi="Times New Roman" w:cs="Times New Roman"/>
        </w:rPr>
        <w:t xml:space="preserve"> </w:t>
      </w:r>
    </w:p>
    <w:p w14:paraId="1642CA4B"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Geyh</w:t>
      </w:r>
      <w:proofErr w:type="spellEnd"/>
      <w:r w:rsidRPr="009B159C">
        <w:rPr>
          <w:rFonts w:ascii="Times New Roman" w:hAnsi="Times New Roman" w:cs="Times New Roman"/>
        </w:rPr>
        <w:t>, M.A., H</w:t>
      </w:r>
      <w:proofErr w:type="gramStart"/>
      <w:r w:rsidRPr="009B159C">
        <w:rPr>
          <w:rFonts w:ascii="Times New Roman" w:hAnsi="Times New Roman" w:cs="Times New Roman"/>
        </w:rPr>
        <w:t>.-</w:t>
      </w:r>
      <w:proofErr w:type="gramEnd"/>
      <w:r w:rsidRPr="009B159C">
        <w:rPr>
          <w:rFonts w:ascii="Times New Roman" w:hAnsi="Times New Roman" w:cs="Times New Roman"/>
        </w:rPr>
        <w:t xml:space="preserve">R. </w:t>
      </w:r>
      <w:proofErr w:type="spellStart"/>
      <w:r w:rsidRPr="009B159C">
        <w:rPr>
          <w:rFonts w:ascii="Times New Roman" w:hAnsi="Times New Roman" w:cs="Times New Roman"/>
        </w:rPr>
        <w:t>Kudrass</w:t>
      </w:r>
      <w:proofErr w:type="spellEnd"/>
      <w:r w:rsidRPr="009B159C">
        <w:rPr>
          <w:rFonts w:ascii="Times New Roman" w:hAnsi="Times New Roman" w:cs="Times New Roman"/>
        </w:rPr>
        <w:t xml:space="preserve">, and H. </w:t>
      </w:r>
      <w:proofErr w:type="spellStart"/>
      <w:r w:rsidRPr="009B159C">
        <w:rPr>
          <w:rFonts w:ascii="Times New Roman" w:hAnsi="Times New Roman" w:cs="Times New Roman"/>
        </w:rPr>
        <w:t>Streif</w:t>
      </w:r>
      <w:proofErr w:type="spellEnd"/>
      <w:r w:rsidRPr="009B159C">
        <w:rPr>
          <w:rFonts w:ascii="Times New Roman" w:hAnsi="Times New Roman" w:cs="Times New Roman"/>
        </w:rPr>
        <w:t xml:space="preserve">. 1979. Sea-level changes during the late Pleistocene and Holocene in the Strait of Malacca. </w:t>
      </w:r>
      <w:proofErr w:type="gramStart"/>
      <w:r w:rsidRPr="009B159C">
        <w:rPr>
          <w:rFonts w:ascii="Times New Roman" w:hAnsi="Times New Roman" w:cs="Times New Roman"/>
        </w:rPr>
        <w:t>Nature 278:441–443.</w:t>
      </w:r>
      <w:proofErr w:type="gramEnd"/>
      <w:r w:rsidRPr="009B159C">
        <w:rPr>
          <w:rFonts w:ascii="Times New Roman" w:hAnsi="Times New Roman" w:cs="Times New Roman"/>
        </w:rPr>
        <w:t xml:space="preserve"> </w:t>
      </w:r>
    </w:p>
    <w:p w14:paraId="1B5761B6"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Inger</w:t>
      </w:r>
      <w:proofErr w:type="spellEnd"/>
      <w:r w:rsidRPr="009B159C">
        <w:rPr>
          <w:rFonts w:ascii="Times New Roman" w:hAnsi="Times New Roman" w:cs="Times New Roman"/>
        </w:rPr>
        <w:t xml:space="preserve">, R.F. 1954. </w:t>
      </w:r>
      <w:proofErr w:type="gramStart"/>
      <w:r w:rsidRPr="009B159C">
        <w:rPr>
          <w:rFonts w:ascii="Times New Roman" w:hAnsi="Times New Roman" w:cs="Times New Roman"/>
        </w:rPr>
        <w:t xml:space="preserve">Systematics and zoogeography of Philippine </w:t>
      </w:r>
      <w:proofErr w:type="spellStart"/>
      <w:r w:rsidRPr="009B159C">
        <w:rPr>
          <w:rFonts w:ascii="Times New Roman" w:hAnsi="Times New Roman" w:cs="Times New Roman"/>
        </w:rPr>
        <w:t>Amphibia</w:t>
      </w:r>
      <w:proofErr w:type="spellEnd"/>
      <w:r w:rsidRPr="009B159C">
        <w:rPr>
          <w:rFonts w:ascii="Times New Roman" w:hAnsi="Times New Roman" w:cs="Times New Roman"/>
        </w:rPr>
        <w:t>.</w:t>
      </w:r>
      <w:proofErr w:type="gramEnd"/>
      <w:r w:rsidRPr="009B159C">
        <w:rPr>
          <w:rFonts w:ascii="Times New Roman" w:hAnsi="Times New Roman" w:cs="Times New Roman"/>
        </w:rPr>
        <w:t xml:space="preserve"> </w:t>
      </w:r>
      <w:proofErr w:type="spellStart"/>
      <w:proofErr w:type="gramStart"/>
      <w:r w:rsidRPr="009B159C">
        <w:rPr>
          <w:rFonts w:ascii="Times New Roman" w:hAnsi="Times New Roman" w:cs="Times New Roman"/>
        </w:rPr>
        <w:t>Fieldiana</w:t>
      </w:r>
      <w:proofErr w:type="spellEnd"/>
      <w:r w:rsidRPr="009B159C">
        <w:rPr>
          <w:rFonts w:ascii="Times New Roman" w:hAnsi="Times New Roman" w:cs="Times New Roman"/>
        </w:rPr>
        <w:t xml:space="preserve"> 33:183–531.</w:t>
      </w:r>
      <w:proofErr w:type="gramEnd"/>
    </w:p>
    <w:p w14:paraId="024C3B05" w14:textId="77777777" w:rsidR="00E93BEF" w:rsidRPr="009B159C" w:rsidRDefault="00143DFB" w:rsidP="00EB0329">
      <w:pPr>
        <w:pStyle w:val="DefaultStyle"/>
        <w:tabs>
          <w:tab w:val="left" w:pos="720"/>
          <w:tab w:val="left" w:pos="85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Inger</w:t>
      </w:r>
      <w:proofErr w:type="spellEnd"/>
      <w:r w:rsidRPr="009B159C">
        <w:rPr>
          <w:rFonts w:ascii="Times New Roman" w:hAnsi="Times New Roman" w:cs="Times New Roman"/>
        </w:rPr>
        <w:t xml:space="preserve">, R.F. 1966. </w:t>
      </w:r>
      <w:proofErr w:type="gramStart"/>
      <w:r w:rsidRPr="009B159C">
        <w:rPr>
          <w:rFonts w:ascii="Times New Roman" w:hAnsi="Times New Roman" w:cs="Times New Roman"/>
        </w:rPr>
        <w:t xml:space="preserve">The systematics and zoogeography of the </w:t>
      </w:r>
      <w:proofErr w:type="spellStart"/>
      <w:r w:rsidRPr="009B159C">
        <w:rPr>
          <w:rFonts w:ascii="Times New Roman" w:hAnsi="Times New Roman" w:cs="Times New Roman"/>
        </w:rPr>
        <w:t>Amphibia</w:t>
      </w:r>
      <w:proofErr w:type="spellEnd"/>
      <w:r w:rsidRPr="009B159C">
        <w:rPr>
          <w:rFonts w:ascii="Times New Roman" w:hAnsi="Times New Roman" w:cs="Times New Roman"/>
        </w:rPr>
        <w:t xml:space="preserve"> of Borneo.</w:t>
      </w:r>
      <w:proofErr w:type="gramEnd"/>
      <w:r w:rsidRPr="009B159C">
        <w:rPr>
          <w:rFonts w:ascii="Times New Roman" w:hAnsi="Times New Roman" w:cs="Times New Roman"/>
        </w:rPr>
        <w:t xml:space="preserve">  </w:t>
      </w:r>
      <w:proofErr w:type="spellStart"/>
      <w:proofErr w:type="gramStart"/>
      <w:r w:rsidRPr="009B159C">
        <w:rPr>
          <w:rFonts w:ascii="Times New Roman" w:hAnsi="Times New Roman" w:cs="Times New Roman"/>
        </w:rPr>
        <w:t>Fieldiana</w:t>
      </w:r>
      <w:proofErr w:type="spellEnd"/>
      <w:r w:rsidRPr="009B159C">
        <w:rPr>
          <w:rFonts w:ascii="Times New Roman" w:hAnsi="Times New Roman" w:cs="Times New Roman"/>
        </w:rPr>
        <w:t xml:space="preserve"> 52:1–402.</w:t>
      </w:r>
      <w:proofErr w:type="gramEnd"/>
    </w:p>
    <w:p w14:paraId="4180CF43" w14:textId="59463C28" w:rsidR="00E93BEF" w:rsidRPr="009B159C" w:rsidRDefault="00143DFB" w:rsidP="009D6253">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Leong, T.M., and B.L. Lim. 2003. </w:t>
      </w:r>
      <w:proofErr w:type="gramStart"/>
      <w:r w:rsidRPr="009B159C">
        <w:rPr>
          <w:rFonts w:ascii="Times New Roman" w:hAnsi="Times New Roman" w:cs="Times New Roman"/>
        </w:rPr>
        <w:t xml:space="preserve">A new species of </w:t>
      </w:r>
      <w:proofErr w:type="spellStart"/>
      <w:r w:rsidRPr="009B159C">
        <w:rPr>
          <w:rFonts w:ascii="Times New Roman" w:hAnsi="Times New Roman" w:cs="Times New Roman"/>
          <w:i/>
        </w:rPr>
        <w:t>Rana</w:t>
      </w:r>
      <w:proofErr w:type="spellEnd"/>
      <w:r w:rsidR="009D6253" w:rsidRPr="009B159C">
        <w:rPr>
          <w:rFonts w:ascii="Times New Roman" w:hAnsi="Times New Roman" w:cs="Times New Roman"/>
        </w:rPr>
        <w:t xml:space="preserve"> (</w:t>
      </w:r>
      <w:proofErr w:type="spellStart"/>
      <w:r w:rsidR="009D6253" w:rsidRPr="009B159C">
        <w:rPr>
          <w:rFonts w:ascii="Times New Roman" w:hAnsi="Times New Roman" w:cs="Times New Roman"/>
        </w:rPr>
        <w:t>Amphibia</w:t>
      </w:r>
      <w:proofErr w:type="spellEnd"/>
      <w:r w:rsidR="009D6253" w:rsidRPr="009B159C">
        <w:rPr>
          <w:rFonts w:ascii="Times New Roman" w:hAnsi="Times New Roman" w:cs="Times New Roman"/>
        </w:rPr>
        <w:t xml:space="preserve">: </w:t>
      </w:r>
      <w:proofErr w:type="spellStart"/>
      <w:r w:rsidR="009D6253" w:rsidRPr="009B159C">
        <w:rPr>
          <w:rFonts w:ascii="Times New Roman" w:hAnsi="Times New Roman" w:cs="Times New Roman"/>
        </w:rPr>
        <w:t>Anura</w:t>
      </w:r>
      <w:proofErr w:type="spellEnd"/>
      <w:r w:rsidR="009D6253" w:rsidRPr="009B159C">
        <w:rPr>
          <w:rFonts w:ascii="Times New Roman" w:hAnsi="Times New Roman" w:cs="Times New Roman"/>
        </w:rPr>
        <w:t xml:space="preserve">: </w:t>
      </w:r>
      <w:proofErr w:type="spellStart"/>
      <w:r w:rsidR="009D6253" w:rsidRPr="009B159C">
        <w:rPr>
          <w:rFonts w:ascii="Times New Roman" w:hAnsi="Times New Roman" w:cs="Times New Roman"/>
        </w:rPr>
        <w:t>Ranidae</w:t>
      </w:r>
      <w:proofErr w:type="spellEnd"/>
      <w:r w:rsidR="009D6253" w:rsidRPr="009B159C">
        <w:rPr>
          <w:rFonts w:ascii="Times New Roman" w:hAnsi="Times New Roman" w:cs="Times New Roman"/>
        </w:rPr>
        <w:t xml:space="preserve">) </w:t>
      </w:r>
      <w:r w:rsidRPr="009B159C">
        <w:rPr>
          <w:rFonts w:ascii="Times New Roman" w:hAnsi="Times New Roman" w:cs="Times New Roman"/>
        </w:rPr>
        <w:t>from the highlands of the Malay Peninsula, with diagnostic larval descriptions.</w:t>
      </w:r>
      <w:proofErr w:type="gramEnd"/>
      <w:r w:rsidRPr="009B159C">
        <w:rPr>
          <w:rFonts w:ascii="Times New Roman" w:hAnsi="Times New Roman" w:cs="Times New Roman"/>
        </w:rPr>
        <w:t xml:space="preserve"> </w:t>
      </w:r>
      <w:r w:rsidRPr="009B159C">
        <w:rPr>
          <w:rFonts w:ascii="Times New Roman" w:hAnsi="Times New Roman" w:cs="Times New Roman"/>
        </w:rPr>
        <w:tab/>
        <w:t>Raffles Bulletin of Zoology 51:115–122.</w:t>
      </w:r>
    </w:p>
    <w:p w14:paraId="085C7C54" w14:textId="77777777" w:rsidR="00842D19" w:rsidRDefault="00143DFB" w:rsidP="00842D1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Leong, T.M., and B.L. Lim. 2004.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Dring</w:t>
      </w:r>
      <w:proofErr w:type="spellEnd"/>
      <w:r w:rsidRPr="009B159C">
        <w:rPr>
          <w:rFonts w:ascii="Times New Roman" w:hAnsi="Times New Roman" w:cs="Times New Roman"/>
        </w:rPr>
        <w:t xml:space="preserve">, </w:t>
      </w:r>
      <w:r w:rsidR="009D6253" w:rsidRPr="009B159C">
        <w:rPr>
          <w:rFonts w:ascii="Times New Roman" w:hAnsi="Times New Roman" w:cs="Times New Roman"/>
        </w:rPr>
        <w:t xml:space="preserve">McCarthy and Whitten, 1990 – A </w:t>
      </w:r>
      <w:r w:rsidRPr="009B159C">
        <w:rPr>
          <w:rFonts w:ascii="Times New Roman" w:hAnsi="Times New Roman" w:cs="Times New Roman"/>
        </w:rPr>
        <w:t>first record for Peninsular Malaysia (</w:t>
      </w:r>
      <w:proofErr w:type="spellStart"/>
      <w:r w:rsidRPr="009B159C">
        <w:rPr>
          <w:rFonts w:ascii="Times New Roman" w:hAnsi="Times New Roman" w:cs="Times New Roman"/>
        </w:rPr>
        <w:t>Amphibia</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Anu</w:t>
      </w:r>
      <w:r w:rsidR="009D6253" w:rsidRPr="009B159C">
        <w:rPr>
          <w:rFonts w:ascii="Times New Roman" w:hAnsi="Times New Roman" w:cs="Times New Roman"/>
        </w:rPr>
        <w:t>ra</w:t>
      </w:r>
      <w:proofErr w:type="spellEnd"/>
      <w:r w:rsidR="009D6253" w:rsidRPr="009B159C">
        <w:rPr>
          <w:rFonts w:ascii="Times New Roman" w:hAnsi="Times New Roman" w:cs="Times New Roman"/>
        </w:rPr>
        <w:t xml:space="preserve">: </w:t>
      </w:r>
      <w:proofErr w:type="spellStart"/>
      <w:r w:rsidR="009D6253" w:rsidRPr="009B159C">
        <w:rPr>
          <w:rFonts w:ascii="Times New Roman" w:hAnsi="Times New Roman" w:cs="Times New Roman"/>
        </w:rPr>
        <w:t>Ranidae</w:t>
      </w:r>
      <w:proofErr w:type="spellEnd"/>
      <w:r w:rsidR="009D6253" w:rsidRPr="009B159C">
        <w:rPr>
          <w:rFonts w:ascii="Times New Roman" w:hAnsi="Times New Roman" w:cs="Times New Roman"/>
        </w:rPr>
        <w:t xml:space="preserve">). Raffles Bulletin </w:t>
      </w:r>
      <w:r w:rsidRPr="009B159C">
        <w:rPr>
          <w:rFonts w:ascii="Times New Roman" w:hAnsi="Times New Roman" w:cs="Times New Roman"/>
        </w:rPr>
        <w:t>of Zoology 52:261–263.</w:t>
      </w:r>
    </w:p>
    <w:p w14:paraId="4E2F9F89" w14:textId="5F1A6520" w:rsidR="00E93BEF" w:rsidRPr="009B159C" w:rsidRDefault="00143DFB" w:rsidP="00842D19">
      <w:pPr>
        <w:pStyle w:val="DefaultStyle"/>
        <w:spacing w:line="480" w:lineRule="auto"/>
        <w:ind w:left="270" w:hanging="270"/>
        <w:rPr>
          <w:rFonts w:ascii="Times New Roman" w:hAnsi="Times New Roman" w:cs="Times New Roman"/>
        </w:rPr>
      </w:pPr>
      <w:proofErr w:type="spellStart"/>
      <w:r w:rsidRPr="009B159C">
        <w:rPr>
          <w:rFonts w:ascii="Times New Roman" w:hAnsi="Times New Roman" w:cs="Times New Roman"/>
        </w:rPr>
        <w:t>Maddison</w:t>
      </w:r>
      <w:proofErr w:type="spellEnd"/>
      <w:r w:rsidRPr="009B159C">
        <w:rPr>
          <w:rFonts w:ascii="Times New Roman" w:hAnsi="Times New Roman" w:cs="Times New Roman"/>
        </w:rPr>
        <w:t xml:space="preserve">, D.R., and W.P. </w:t>
      </w:r>
      <w:proofErr w:type="spellStart"/>
      <w:r w:rsidRPr="009B159C">
        <w:rPr>
          <w:rFonts w:ascii="Times New Roman" w:hAnsi="Times New Roman" w:cs="Times New Roman"/>
        </w:rPr>
        <w:t>Maddison</w:t>
      </w:r>
      <w:proofErr w:type="spellEnd"/>
      <w:r w:rsidRPr="009B159C">
        <w:rPr>
          <w:rFonts w:ascii="Times New Roman" w:hAnsi="Times New Roman" w:cs="Times New Roman"/>
        </w:rPr>
        <w:t xml:space="preserve">. 2005. </w:t>
      </w:r>
      <w:proofErr w:type="spellStart"/>
      <w:r w:rsidRPr="009B159C">
        <w:rPr>
          <w:rFonts w:ascii="Times New Roman" w:hAnsi="Times New Roman" w:cs="Times New Roman"/>
        </w:rPr>
        <w:t>MacCl</w:t>
      </w:r>
      <w:r w:rsidR="009D6253" w:rsidRPr="009B159C">
        <w:rPr>
          <w:rFonts w:ascii="Times New Roman" w:hAnsi="Times New Roman" w:cs="Times New Roman"/>
        </w:rPr>
        <w:t>ade</w:t>
      </w:r>
      <w:proofErr w:type="spellEnd"/>
      <w:r w:rsidR="009D6253" w:rsidRPr="009B159C">
        <w:rPr>
          <w:rFonts w:ascii="Times New Roman" w:hAnsi="Times New Roman" w:cs="Times New Roman"/>
        </w:rPr>
        <w:t xml:space="preserve">: analysis of phylogeny and </w:t>
      </w:r>
      <w:r w:rsidRPr="009B159C">
        <w:rPr>
          <w:rFonts w:ascii="Times New Roman" w:hAnsi="Times New Roman" w:cs="Times New Roman"/>
        </w:rPr>
        <w:t>character evolution.</w:t>
      </w:r>
      <w:r w:rsidRPr="009B159C">
        <w:rPr>
          <w:rFonts w:ascii="Times New Roman" w:hAnsi="Times New Roman" w:cs="Times New Roman"/>
          <w:i/>
        </w:rPr>
        <w:t xml:space="preserve"> </w:t>
      </w:r>
      <w:r w:rsidRPr="009B159C">
        <w:rPr>
          <w:rFonts w:ascii="Times New Roman" w:hAnsi="Times New Roman" w:cs="Times New Roman"/>
        </w:rPr>
        <w:t xml:space="preserve">Version 4.08. </w:t>
      </w:r>
      <w:proofErr w:type="spellStart"/>
      <w:r w:rsidRPr="009B159C">
        <w:rPr>
          <w:rFonts w:ascii="Times New Roman" w:hAnsi="Times New Roman" w:cs="Times New Roman"/>
        </w:rPr>
        <w:t>Sinauer</w:t>
      </w:r>
      <w:proofErr w:type="spellEnd"/>
      <w:r w:rsidRPr="009B159C">
        <w:rPr>
          <w:rFonts w:ascii="Times New Roman" w:hAnsi="Times New Roman" w:cs="Times New Roman"/>
        </w:rPr>
        <w:t>, Sunderland.</w:t>
      </w:r>
    </w:p>
    <w:p w14:paraId="140823DD" w14:textId="333E1CA3" w:rsidR="00E93BEF" w:rsidRPr="009B159C" w:rsidRDefault="00143DFB" w:rsidP="009D6253">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Myers, N., R.A. </w:t>
      </w:r>
      <w:proofErr w:type="spellStart"/>
      <w:r w:rsidRPr="009B159C">
        <w:rPr>
          <w:rFonts w:ascii="Times New Roman" w:hAnsi="Times New Roman" w:cs="Times New Roman"/>
        </w:rPr>
        <w:t>Mittermeier</w:t>
      </w:r>
      <w:proofErr w:type="spellEnd"/>
      <w:r w:rsidRPr="009B159C">
        <w:rPr>
          <w:rFonts w:ascii="Times New Roman" w:hAnsi="Times New Roman" w:cs="Times New Roman"/>
        </w:rPr>
        <w:t xml:space="preserve">, C.G. </w:t>
      </w:r>
      <w:proofErr w:type="spellStart"/>
      <w:r w:rsidRPr="009B159C">
        <w:rPr>
          <w:rFonts w:ascii="Times New Roman" w:hAnsi="Times New Roman" w:cs="Times New Roman"/>
        </w:rPr>
        <w:t>Mittermeier</w:t>
      </w:r>
      <w:proofErr w:type="spellEnd"/>
      <w:r w:rsidRPr="009B159C">
        <w:rPr>
          <w:rFonts w:ascii="Times New Roman" w:hAnsi="Times New Roman" w:cs="Times New Roman"/>
        </w:rPr>
        <w:t>, A.</w:t>
      </w:r>
      <w:r w:rsidR="009D6253" w:rsidRPr="009B159C">
        <w:rPr>
          <w:rFonts w:ascii="Times New Roman" w:hAnsi="Times New Roman" w:cs="Times New Roman"/>
        </w:rPr>
        <w:t xml:space="preserve">B. Gustavo, and J. Kent. 2000. </w:t>
      </w:r>
      <w:r w:rsidRPr="009B159C">
        <w:rPr>
          <w:rFonts w:ascii="Times New Roman" w:hAnsi="Times New Roman" w:cs="Times New Roman"/>
        </w:rPr>
        <w:t xml:space="preserve">Biodiversity hotspots for conservation priorities. </w:t>
      </w:r>
      <w:proofErr w:type="gramStart"/>
      <w:r w:rsidRPr="009B159C">
        <w:rPr>
          <w:rFonts w:ascii="Times New Roman" w:hAnsi="Times New Roman" w:cs="Times New Roman"/>
        </w:rPr>
        <w:t>Nature 403:853–858.</w:t>
      </w:r>
      <w:proofErr w:type="gramEnd"/>
      <w:r w:rsidRPr="009B159C">
        <w:rPr>
          <w:rFonts w:ascii="Times New Roman" w:hAnsi="Times New Roman" w:cs="Times New Roman"/>
        </w:rPr>
        <w:t xml:space="preserve"> </w:t>
      </w:r>
    </w:p>
    <w:p w14:paraId="175487A4" w14:textId="586EACAF" w:rsidR="00E93BEF" w:rsidRPr="009B159C" w:rsidRDefault="00143DFB" w:rsidP="009D6253">
      <w:pPr>
        <w:pStyle w:val="DefaultStyle"/>
        <w:spacing w:line="480" w:lineRule="auto"/>
        <w:ind w:left="270" w:hanging="270"/>
        <w:rPr>
          <w:rFonts w:ascii="Times New Roman" w:hAnsi="Times New Roman" w:cs="Times New Roman"/>
        </w:rPr>
      </w:pPr>
      <w:proofErr w:type="gramStart"/>
      <w:r w:rsidRPr="009B159C">
        <w:rPr>
          <w:rFonts w:ascii="Times New Roman" w:hAnsi="Times New Roman" w:cs="Times New Roman"/>
        </w:rPr>
        <w:lastRenderedPageBreak/>
        <w:t xml:space="preserve">Ng, P.K.L., J.B. </w:t>
      </w:r>
      <w:proofErr w:type="spellStart"/>
      <w:r w:rsidRPr="009B159C">
        <w:rPr>
          <w:rFonts w:ascii="Times New Roman" w:hAnsi="Times New Roman" w:cs="Times New Roman"/>
        </w:rPr>
        <w:t>Tay</w:t>
      </w:r>
      <w:proofErr w:type="spellEnd"/>
      <w:r w:rsidRPr="009B159C">
        <w:rPr>
          <w:rFonts w:ascii="Times New Roman" w:hAnsi="Times New Roman" w:cs="Times New Roman"/>
        </w:rPr>
        <w:t>, and K.K.P. Lim. 1994.</w:t>
      </w:r>
      <w:proofErr w:type="gramEnd"/>
      <w:r w:rsidRPr="009B159C">
        <w:rPr>
          <w:rFonts w:ascii="Times New Roman" w:hAnsi="Times New Roman" w:cs="Times New Roman"/>
        </w:rPr>
        <w:t xml:space="preserve"> Diversity </w:t>
      </w:r>
      <w:r w:rsidR="009D6253" w:rsidRPr="009B159C">
        <w:rPr>
          <w:rFonts w:ascii="Times New Roman" w:hAnsi="Times New Roman" w:cs="Times New Roman"/>
        </w:rPr>
        <w:t xml:space="preserve">and conservation of </w:t>
      </w:r>
      <w:proofErr w:type="spellStart"/>
      <w:r w:rsidR="009D6253" w:rsidRPr="009B159C">
        <w:rPr>
          <w:rFonts w:ascii="Times New Roman" w:hAnsi="Times New Roman" w:cs="Times New Roman"/>
        </w:rPr>
        <w:t>blackwater</w:t>
      </w:r>
      <w:proofErr w:type="spellEnd"/>
      <w:r w:rsidR="009D6253" w:rsidRPr="009B159C">
        <w:rPr>
          <w:rFonts w:ascii="Times New Roman" w:hAnsi="Times New Roman" w:cs="Times New Roman"/>
        </w:rPr>
        <w:t xml:space="preserve"> </w:t>
      </w:r>
      <w:r w:rsidRPr="009B159C">
        <w:rPr>
          <w:rFonts w:ascii="Times New Roman" w:hAnsi="Times New Roman" w:cs="Times New Roman"/>
        </w:rPr>
        <w:t xml:space="preserve">fishes in Peninsular Malaysia, particularly in the North Selangor peat swamp </w:t>
      </w:r>
      <w:r w:rsidRPr="009B159C">
        <w:rPr>
          <w:rFonts w:ascii="Times New Roman" w:hAnsi="Times New Roman" w:cs="Times New Roman"/>
        </w:rPr>
        <w:tab/>
        <w:t xml:space="preserve">forest. </w:t>
      </w:r>
      <w:proofErr w:type="gramStart"/>
      <w:r w:rsidRPr="009B159C">
        <w:rPr>
          <w:rFonts w:ascii="Times New Roman" w:hAnsi="Times New Roman" w:cs="Times New Roman"/>
        </w:rPr>
        <w:t>Developments in Hydrobiology 98:203–218.</w:t>
      </w:r>
      <w:proofErr w:type="gramEnd"/>
    </w:p>
    <w:p w14:paraId="20E45474" w14:textId="4F8FB4E9" w:rsidR="00E93BEF" w:rsidRPr="009B159C" w:rsidRDefault="00143DFB" w:rsidP="009D6253">
      <w:pPr>
        <w:pStyle w:val="DefaultStyle"/>
        <w:spacing w:line="480" w:lineRule="auto"/>
        <w:ind w:left="270" w:hanging="270"/>
        <w:rPr>
          <w:rFonts w:ascii="Times New Roman" w:hAnsi="Times New Roman" w:cs="Times New Roman"/>
        </w:rPr>
      </w:pPr>
      <w:proofErr w:type="gramStart"/>
      <w:r w:rsidRPr="009B159C">
        <w:rPr>
          <w:rFonts w:ascii="Times New Roman" w:hAnsi="Times New Roman" w:cs="Times New Roman"/>
        </w:rPr>
        <w:t>Posada, D., and K.A. Crandall.</w:t>
      </w:r>
      <w:proofErr w:type="gramEnd"/>
      <w:r w:rsidRPr="009B159C">
        <w:rPr>
          <w:rFonts w:ascii="Times New Roman" w:hAnsi="Times New Roman" w:cs="Times New Roman"/>
        </w:rPr>
        <w:t xml:space="preserve"> 1998. </w:t>
      </w:r>
      <w:proofErr w:type="spellStart"/>
      <w:r w:rsidRPr="009B159C">
        <w:rPr>
          <w:rFonts w:ascii="Times New Roman" w:hAnsi="Times New Roman" w:cs="Times New Roman"/>
        </w:rPr>
        <w:t>Modeltest</w:t>
      </w:r>
      <w:proofErr w:type="spellEnd"/>
      <w:r w:rsidRPr="009B159C">
        <w:rPr>
          <w:rFonts w:ascii="Times New Roman" w:hAnsi="Times New Roman" w:cs="Times New Roman"/>
        </w:rPr>
        <w:t xml:space="preserve">: testing </w:t>
      </w:r>
      <w:r w:rsidR="009D6253" w:rsidRPr="009B159C">
        <w:rPr>
          <w:rFonts w:ascii="Times New Roman" w:hAnsi="Times New Roman" w:cs="Times New Roman"/>
        </w:rPr>
        <w:t xml:space="preserve">the model of DNA substitution. </w:t>
      </w:r>
      <w:proofErr w:type="gramStart"/>
      <w:r w:rsidRPr="009B159C">
        <w:rPr>
          <w:rFonts w:ascii="Times New Roman" w:hAnsi="Times New Roman" w:cs="Times New Roman"/>
        </w:rPr>
        <w:t>Bioinformatics 14:817–818.</w:t>
      </w:r>
      <w:proofErr w:type="gramEnd"/>
    </w:p>
    <w:p w14:paraId="7288B09E" w14:textId="53D589BD" w:rsidR="00E93BEF" w:rsidRPr="009B159C" w:rsidRDefault="00143DFB" w:rsidP="009D6253">
      <w:pPr>
        <w:pStyle w:val="DefaultStyle"/>
        <w:spacing w:line="480" w:lineRule="auto"/>
        <w:ind w:left="270" w:hanging="270"/>
        <w:rPr>
          <w:rFonts w:ascii="Times New Roman" w:hAnsi="Times New Roman" w:cs="Times New Roman"/>
        </w:rPr>
      </w:pPr>
      <w:proofErr w:type="spellStart"/>
      <w:r w:rsidRPr="009B159C">
        <w:rPr>
          <w:rFonts w:ascii="Times New Roman" w:hAnsi="Times New Roman" w:cs="Times New Roman"/>
        </w:rPr>
        <w:t>Rambaut</w:t>
      </w:r>
      <w:proofErr w:type="spellEnd"/>
      <w:r w:rsidRPr="009B159C">
        <w:rPr>
          <w:rFonts w:ascii="Times New Roman" w:hAnsi="Times New Roman" w:cs="Times New Roman"/>
        </w:rPr>
        <w:t>, A., and A.J. Drummond. 20</w:t>
      </w:r>
      <w:r w:rsidR="009D6253" w:rsidRPr="009B159C">
        <w:rPr>
          <w:rFonts w:ascii="Times New Roman" w:hAnsi="Times New Roman" w:cs="Times New Roman"/>
        </w:rPr>
        <w:t xml:space="preserve">07. Tracer v1.4. Available at: </w:t>
      </w:r>
      <w:r w:rsidRPr="009B159C">
        <w:rPr>
          <w:rFonts w:ascii="Times New Roman" w:hAnsi="Times New Roman" w:cs="Times New Roman"/>
        </w:rPr>
        <w:t>http://beast.bio.ed.ac.uk/Tracer.</w:t>
      </w:r>
    </w:p>
    <w:p w14:paraId="00EC8C5F" w14:textId="0C55411B" w:rsidR="00E93BEF" w:rsidRPr="009B159C" w:rsidRDefault="00143DFB" w:rsidP="009D6253">
      <w:pPr>
        <w:pStyle w:val="DefaultStyle"/>
        <w:tabs>
          <w:tab w:val="left" w:pos="270"/>
        </w:tabs>
        <w:spacing w:line="480" w:lineRule="auto"/>
        <w:ind w:left="270" w:hanging="270"/>
        <w:rPr>
          <w:rFonts w:ascii="Times New Roman" w:hAnsi="Times New Roman" w:cs="Times New Roman"/>
        </w:rPr>
      </w:pPr>
      <w:proofErr w:type="spellStart"/>
      <w:proofErr w:type="gramStart"/>
      <w:r w:rsidRPr="009B159C">
        <w:rPr>
          <w:rFonts w:ascii="Times New Roman" w:hAnsi="Times New Roman" w:cs="Times New Roman"/>
        </w:rPr>
        <w:t>Ronquist</w:t>
      </w:r>
      <w:proofErr w:type="spellEnd"/>
      <w:r w:rsidRPr="009B159C">
        <w:rPr>
          <w:rFonts w:ascii="Times New Roman" w:hAnsi="Times New Roman" w:cs="Times New Roman"/>
        </w:rPr>
        <w:t>, F., and J.P</w:t>
      </w:r>
      <w:r w:rsidR="002712E3" w:rsidRPr="009B159C">
        <w:rPr>
          <w:rFonts w:ascii="Times New Roman" w:hAnsi="Times New Roman" w:cs="Times New Roman"/>
        </w:rPr>
        <w:t xml:space="preserve">. </w:t>
      </w:r>
      <w:proofErr w:type="spellStart"/>
      <w:r w:rsidR="002712E3" w:rsidRPr="009B159C">
        <w:rPr>
          <w:rFonts w:ascii="Times New Roman" w:hAnsi="Times New Roman" w:cs="Times New Roman"/>
        </w:rPr>
        <w:t>Huelsenbeck</w:t>
      </w:r>
      <w:proofErr w:type="spellEnd"/>
      <w:r w:rsidR="002712E3" w:rsidRPr="009B159C">
        <w:rPr>
          <w:rFonts w:ascii="Times New Roman" w:hAnsi="Times New Roman" w:cs="Times New Roman"/>
        </w:rPr>
        <w:t>.</w:t>
      </w:r>
      <w:proofErr w:type="gramEnd"/>
      <w:r w:rsidR="002712E3" w:rsidRPr="009B159C">
        <w:rPr>
          <w:rFonts w:ascii="Times New Roman" w:hAnsi="Times New Roman" w:cs="Times New Roman"/>
        </w:rPr>
        <w:t xml:space="preserve"> 2003. </w:t>
      </w:r>
      <w:proofErr w:type="spellStart"/>
      <w:r w:rsidR="002712E3" w:rsidRPr="009B159C">
        <w:rPr>
          <w:rFonts w:ascii="Times New Roman" w:hAnsi="Times New Roman" w:cs="Times New Roman"/>
        </w:rPr>
        <w:t>MrBayes</w:t>
      </w:r>
      <w:proofErr w:type="spellEnd"/>
      <w:r w:rsidR="002712E3" w:rsidRPr="009B159C">
        <w:rPr>
          <w:rFonts w:ascii="Times New Roman" w:hAnsi="Times New Roman" w:cs="Times New Roman"/>
        </w:rPr>
        <w:t xml:space="preserve"> 3: </w:t>
      </w:r>
      <w:r w:rsidRPr="009B159C">
        <w:rPr>
          <w:rFonts w:ascii="Times New Roman" w:hAnsi="Times New Roman" w:cs="Times New Roman"/>
        </w:rPr>
        <w:t>B</w:t>
      </w:r>
      <w:r w:rsidR="009D6253" w:rsidRPr="009B159C">
        <w:rPr>
          <w:rFonts w:ascii="Times New Roman" w:hAnsi="Times New Roman" w:cs="Times New Roman"/>
        </w:rPr>
        <w:t xml:space="preserve">ayesian phylogenetic inference </w:t>
      </w:r>
      <w:r w:rsidRPr="009B159C">
        <w:rPr>
          <w:rFonts w:ascii="Times New Roman" w:hAnsi="Times New Roman" w:cs="Times New Roman"/>
        </w:rPr>
        <w:t xml:space="preserve">under mixed models. </w:t>
      </w:r>
      <w:proofErr w:type="gramStart"/>
      <w:r w:rsidRPr="009B159C">
        <w:rPr>
          <w:rFonts w:ascii="Times New Roman" w:hAnsi="Times New Roman" w:cs="Times New Roman"/>
        </w:rPr>
        <w:t>Bioinformatics 19:1572–1574.</w:t>
      </w:r>
      <w:proofErr w:type="gramEnd"/>
    </w:p>
    <w:p w14:paraId="0DD1CC71" w14:textId="5F156162" w:rsidR="00E93BEF" w:rsidRPr="009B159C" w:rsidRDefault="00143DFB" w:rsidP="009D6253">
      <w:pPr>
        <w:pStyle w:val="DefaultStyle"/>
        <w:spacing w:line="480" w:lineRule="auto"/>
        <w:ind w:left="270" w:hanging="257"/>
        <w:rPr>
          <w:rFonts w:ascii="Times New Roman" w:hAnsi="Times New Roman" w:cs="Times New Roman"/>
        </w:rPr>
      </w:pPr>
      <w:r w:rsidRPr="009B159C">
        <w:rPr>
          <w:rFonts w:ascii="Times New Roman" w:hAnsi="Times New Roman" w:cs="Times New Roman"/>
        </w:rPr>
        <w:t xml:space="preserve">Savage, J.M., and R.W. </w:t>
      </w:r>
      <w:proofErr w:type="spellStart"/>
      <w:r w:rsidRPr="009B159C">
        <w:rPr>
          <w:rFonts w:ascii="Times New Roman" w:hAnsi="Times New Roman" w:cs="Times New Roman"/>
        </w:rPr>
        <w:t>Heyer</w:t>
      </w:r>
      <w:proofErr w:type="spellEnd"/>
      <w:r w:rsidRPr="009B159C">
        <w:rPr>
          <w:rFonts w:ascii="Times New Roman" w:hAnsi="Times New Roman" w:cs="Times New Roman"/>
        </w:rPr>
        <w:t>. 1997. Digital webbing formulae for anurans:</w:t>
      </w:r>
      <w:r w:rsidR="009D6253" w:rsidRPr="009B159C">
        <w:rPr>
          <w:rFonts w:ascii="Times New Roman" w:hAnsi="Times New Roman" w:cs="Times New Roman"/>
        </w:rPr>
        <w:t xml:space="preserve"> a </w:t>
      </w:r>
      <w:r w:rsidR="002712E3" w:rsidRPr="009B159C">
        <w:rPr>
          <w:rFonts w:ascii="Times New Roman" w:hAnsi="Times New Roman" w:cs="Times New Roman"/>
        </w:rPr>
        <w:t xml:space="preserve">refinement. </w:t>
      </w:r>
      <w:r w:rsidRPr="009B159C">
        <w:rPr>
          <w:rFonts w:ascii="Times New Roman" w:hAnsi="Times New Roman" w:cs="Times New Roman"/>
        </w:rPr>
        <w:t>Herpetological Review 28:131.</w:t>
      </w:r>
    </w:p>
    <w:p w14:paraId="449CB9CF" w14:textId="1326CF21" w:rsidR="00E93BEF" w:rsidRPr="009B159C" w:rsidRDefault="00143DFB" w:rsidP="009D6253">
      <w:pPr>
        <w:pStyle w:val="DefaultStyle"/>
        <w:tabs>
          <w:tab w:val="left" w:pos="720"/>
        </w:tabs>
        <w:spacing w:line="480" w:lineRule="auto"/>
        <w:ind w:left="270" w:hanging="270"/>
        <w:rPr>
          <w:rFonts w:ascii="Times New Roman" w:hAnsi="Times New Roman" w:cs="Times New Roman"/>
        </w:rPr>
      </w:pPr>
      <w:proofErr w:type="spellStart"/>
      <w:proofErr w:type="gramStart"/>
      <w:r w:rsidRPr="009B159C">
        <w:rPr>
          <w:rFonts w:ascii="Times New Roman" w:hAnsi="Times New Roman" w:cs="Times New Roman"/>
        </w:rPr>
        <w:t>Stamatakis</w:t>
      </w:r>
      <w:proofErr w:type="spellEnd"/>
      <w:r w:rsidRPr="009B159C">
        <w:rPr>
          <w:rFonts w:ascii="Times New Roman" w:hAnsi="Times New Roman" w:cs="Times New Roman"/>
        </w:rPr>
        <w:t>, A. 2006.</w:t>
      </w:r>
      <w:proofErr w:type="gramEnd"/>
      <w:r w:rsidRPr="009B159C">
        <w:rPr>
          <w:rFonts w:ascii="Times New Roman" w:hAnsi="Times New Roman" w:cs="Times New Roman"/>
        </w:rPr>
        <w:t xml:space="preserve"> </w:t>
      </w:r>
      <w:proofErr w:type="spellStart"/>
      <w:r w:rsidRPr="009B159C">
        <w:rPr>
          <w:rFonts w:ascii="Times New Roman" w:hAnsi="Times New Roman" w:cs="Times New Roman"/>
        </w:rPr>
        <w:t>RAxML</w:t>
      </w:r>
      <w:proofErr w:type="spellEnd"/>
      <w:r w:rsidRPr="009B159C">
        <w:rPr>
          <w:rFonts w:ascii="Times New Roman" w:hAnsi="Times New Roman" w:cs="Times New Roman"/>
        </w:rPr>
        <w:t>-VI-HPC: Maximum</w:t>
      </w:r>
      <w:r w:rsidR="009D6253" w:rsidRPr="009B159C">
        <w:rPr>
          <w:rFonts w:ascii="Times New Roman" w:hAnsi="Times New Roman" w:cs="Times New Roman"/>
        </w:rPr>
        <w:t xml:space="preserve"> Likelihood-based Phylogenetic </w:t>
      </w:r>
      <w:r w:rsidRPr="009B159C">
        <w:rPr>
          <w:rFonts w:ascii="Times New Roman" w:hAnsi="Times New Roman" w:cs="Times New Roman"/>
        </w:rPr>
        <w:t>Analyses with Thousands of Taxa an</w:t>
      </w:r>
      <w:r w:rsidR="00842D19">
        <w:rPr>
          <w:rFonts w:ascii="Times New Roman" w:hAnsi="Times New Roman" w:cs="Times New Roman"/>
        </w:rPr>
        <w:t xml:space="preserve">d Mixed Models. </w:t>
      </w:r>
      <w:proofErr w:type="gramStart"/>
      <w:r w:rsidR="00842D19">
        <w:rPr>
          <w:rFonts w:ascii="Times New Roman" w:hAnsi="Times New Roman" w:cs="Times New Roman"/>
        </w:rPr>
        <w:t xml:space="preserve">Bioinformatics </w:t>
      </w:r>
      <w:r w:rsidRPr="009B159C">
        <w:rPr>
          <w:rFonts w:ascii="Times New Roman" w:hAnsi="Times New Roman" w:cs="Times New Roman"/>
        </w:rPr>
        <w:t>22:2688–2690.</w:t>
      </w:r>
      <w:proofErr w:type="gramEnd"/>
    </w:p>
    <w:p w14:paraId="4B91065D" w14:textId="053B883B" w:rsidR="00D05381" w:rsidRPr="009B159C" w:rsidRDefault="00D05381" w:rsidP="009D6253">
      <w:pPr>
        <w:spacing w:line="480" w:lineRule="auto"/>
        <w:ind w:left="270" w:hanging="270"/>
        <w:contextualSpacing/>
        <w:rPr>
          <w:rStyle w:val="apple-style-span"/>
          <w:rFonts w:ascii="Times New Roman" w:hAnsi="Times New Roman"/>
        </w:rPr>
      </w:pPr>
      <w:proofErr w:type="gramStart"/>
      <w:r w:rsidRPr="009B159C">
        <w:rPr>
          <w:rFonts w:ascii="Times New Roman" w:hAnsi="Times New Roman" w:cs="Times New Roman"/>
        </w:rPr>
        <w:t xml:space="preserve">Tamura, K., D. Peterson, N. Peterson, G. </w:t>
      </w:r>
      <w:proofErr w:type="spellStart"/>
      <w:r w:rsidRPr="009B159C">
        <w:rPr>
          <w:rFonts w:ascii="Times New Roman" w:hAnsi="Times New Roman" w:cs="Times New Roman"/>
        </w:rPr>
        <w:t>Stecher</w:t>
      </w:r>
      <w:proofErr w:type="spellEnd"/>
      <w:r w:rsidRPr="009B159C">
        <w:rPr>
          <w:rFonts w:ascii="Times New Roman" w:hAnsi="Times New Roman" w:cs="Times New Roman"/>
        </w:rPr>
        <w:t xml:space="preserve">, M. </w:t>
      </w:r>
      <w:proofErr w:type="spellStart"/>
      <w:r w:rsidR="009D6253" w:rsidRPr="009B159C">
        <w:rPr>
          <w:rFonts w:ascii="Times New Roman" w:hAnsi="Times New Roman" w:cs="Times New Roman"/>
        </w:rPr>
        <w:t>Nei</w:t>
      </w:r>
      <w:proofErr w:type="spellEnd"/>
      <w:r w:rsidR="009D6253" w:rsidRPr="009B159C">
        <w:rPr>
          <w:rFonts w:ascii="Times New Roman" w:hAnsi="Times New Roman" w:cs="Times New Roman"/>
        </w:rPr>
        <w:t>, and S. Kumar.</w:t>
      </w:r>
      <w:proofErr w:type="gramEnd"/>
      <w:r w:rsidR="009D6253" w:rsidRPr="009B159C">
        <w:rPr>
          <w:rFonts w:ascii="Times New Roman" w:hAnsi="Times New Roman" w:cs="Times New Roman"/>
        </w:rPr>
        <w:t xml:space="preserve"> 2011. MEGA5: </w:t>
      </w:r>
      <w:r w:rsidRPr="009B159C">
        <w:rPr>
          <w:rFonts w:ascii="Times New Roman" w:hAnsi="Times New Roman" w:cs="Times New Roman"/>
        </w:rPr>
        <w:t>Molecular Evolutionary Genetics Analysis using Maximum Likelihood, Evolutionary Distance, and Maximum Parsimony Methods. Molecular Biology and Evolution 28:2731–2739.</w:t>
      </w:r>
    </w:p>
    <w:p w14:paraId="15ADFCF2" w14:textId="5C05538E" w:rsidR="00E93BEF" w:rsidRPr="009B159C" w:rsidRDefault="002712E3" w:rsidP="009D6253">
      <w:pPr>
        <w:pStyle w:val="DefaultStyle"/>
        <w:spacing w:line="480" w:lineRule="auto"/>
        <w:ind w:left="270" w:hanging="270"/>
        <w:jc w:val="both"/>
        <w:rPr>
          <w:rFonts w:ascii="Times New Roman" w:hAnsi="Times New Roman" w:cs="Times New Roman"/>
        </w:rPr>
      </w:pPr>
      <w:r w:rsidRPr="009B159C">
        <w:rPr>
          <w:rStyle w:val="apple-style-span"/>
          <w:rFonts w:ascii="Times New Roman" w:hAnsi="Times New Roman"/>
          <w:color w:val="000000"/>
        </w:rPr>
        <w:t xml:space="preserve">Taylor, E.H. </w:t>
      </w:r>
      <w:r w:rsidR="00143DFB" w:rsidRPr="009B159C">
        <w:rPr>
          <w:rStyle w:val="apple-style-span"/>
          <w:rFonts w:ascii="Times New Roman" w:hAnsi="Times New Roman"/>
          <w:color w:val="000000"/>
        </w:rPr>
        <w:t xml:space="preserve">1962. </w:t>
      </w:r>
      <w:proofErr w:type="gramStart"/>
      <w:r w:rsidR="00143DFB" w:rsidRPr="009B159C">
        <w:rPr>
          <w:rStyle w:val="apple-style-span"/>
          <w:rFonts w:ascii="Times New Roman" w:hAnsi="Times New Roman"/>
          <w:color w:val="000000"/>
        </w:rPr>
        <w:t>The amphibian fauna of Thailand</w:t>
      </w:r>
      <w:r w:rsidR="009D6253" w:rsidRPr="009B159C">
        <w:rPr>
          <w:rStyle w:val="apple-style-span"/>
          <w:rFonts w:ascii="Times New Roman" w:hAnsi="Times New Roman"/>
          <w:color w:val="000000"/>
        </w:rPr>
        <w:t>.</w:t>
      </w:r>
      <w:proofErr w:type="gramEnd"/>
      <w:r w:rsidR="009D6253" w:rsidRPr="009B159C">
        <w:rPr>
          <w:rStyle w:val="apple-style-span"/>
          <w:rFonts w:ascii="Times New Roman" w:hAnsi="Times New Roman"/>
          <w:color w:val="000000"/>
        </w:rPr>
        <w:t xml:space="preserve"> </w:t>
      </w:r>
      <w:bookmarkStart w:id="24" w:name="_GoBack"/>
      <w:bookmarkEnd w:id="24"/>
      <w:proofErr w:type="gramStart"/>
      <w:r w:rsidR="009D6253" w:rsidRPr="009B159C">
        <w:rPr>
          <w:rStyle w:val="apple-style-span"/>
          <w:rFonts w:ascii="Times New Roman" w:hAnsi="Times New Roman"/>
          <w:color w:val="000000"/>
        </w:rPr>
        <w:t xml:space="preserve">University of Kansas Science </w:t>
      </w:r>
      <w:r w:rsidR="00143DFB" w:rsidRPr="009B159C">
        <w:rPr>
          <w:rStyle w:val="apple-style-span"/>
          <w:rFonts w:ascii="Times New Roman" w:hAnsi="Times New Roman"/>
          <w:color w:val="000000"/>
        </w:rPr>
        <w:t>Bulletin 43:267–599.</w:t>
      </w:r>
      <w:proofErr w:type="gramEnd"/>
    </w:p>
    <w:p w14:paraId="4ECD9D9D" w14:textId="47A4FA48" w:rsidR="00E93BEF" w:rsidRPr="009B159C" w:rsidRDefault="00143DFB" w:rsidP="009D6253">
      <w:pPr>
        <w:pStyle w:val="DefaultStyle"/>
        <w:tabs>
          <w:tab w:val="left" w:pos="270"/>
        </w:tabs>
        <w:spacing w:line="480" w:lineRule="auto"/>
        <w:ind w:left="270" w:hanging="270"/>
        <w:rPr>
          <w:rFonts w:ascii="Times New Roman" w:hAnsi="Times New Roman" w:cs="Times New Roman"/>
        </w:rPr>
      </w:pPr>
      <w:proofErr w:type="gramStart"/>
      <w:r w:rsidRPr="009B159C">
        <w:rPr>
          <w:rFonts w:ascii="Times New Roman" w:hAnsi="Times New Roman" w:cs="Times New Roman"/>
        </w:rPr>
        <w:t>van</w:t>
      </w:r>
      <w:proofErr w:type="gramEnd"/>
      <w:r w:rsidRPr="009B159C">
        <w:rPr>
          <w:rFonts w:ascii="Times New Roman" w:hAnsi="Times New Roman" w:cs="Times New Roman"/>
        </w:rPr>
        <w:t xml:space="preserve"> </w:t>
      </w:r>
      <w:proofErr w:type="spellStart"/>
      <w:r w:rsidRPr="009B159C">
        <w:rPr>
          <w:rFonts w:ascii="Times New Roman" w:hAnsi="Times New Roman" w:cs="Times New Roman"/>
        </w:rPr>
        <w:t>Kampen</w:t>
      </w:r>
      <w:proofErr w:type="spellEnd"/>
      <w:r w:rsidRPr="009B159C">
        <w:rPr>
          <w:rFonts w:ascii="Times New Roman" w:hAnsi="Times New Roman" w:cs="Times New Roman"/>
        </w:rPr>
        <w:t xml:space="preserve">, P.N. 1910. </w:t>
      </w:r>
      <w:proofErr w:type="spellStart"/>
      <w:proofErr w:type="gramStart"/>
      <w:r w:rsidRPr="009B159C">
        <w:rPr>
          <w:rFonts w:ascii="Times New Roman" w:hAnsi="Times New Roman" w:cs="Times New Roman"/>
        </w:rPr>
        <w:t>Eine</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neue</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i/>
        </w:rPr>
        <w:t>Nectophryne</w:t>
      </w:r>
      <w:proofErr w:type="spellEnd"/>
      <w:r w:rsidR="009D6253" w:rsidRPr="009B159C">
        <w:rPr>
          <w:rFonts w:ascii="Times New Roman" w:hAnsi="Times New Roman" w:cs="Times New Roman"/>
        </w:rPr>
        <w:t xml:space="preserve">-Art und </w:t>
      </w:r>
      <w:proofErr w:type="spellStart"/>
      <w:r w:rsidR="009D6253" w:rsidRPr="009B159C">
        <w:rPr>
          <w:rFonts w:ascii="Times New Roman" w:hAnsi="Times New Roman" w:cs="Times New Roman"/>
        </w:rPr>
        <w:t>Amphibien</w:t>
      </w:r>
      <w:proofErr w:type="spellEnd"/>
      <w:r w:rsidR="009D6253" w:rsidRPr="009B159C">
        <w:rPr>
          <w:rFonts w:ascii="Times New Roman" w:hAnsi="Times New Roman" w:cs="Times New Roman"/>
        </w:rPr>
        <w:t xml:space="preserve"> von Deli </w:t>
      </w:r>
      <w:r w:rsidRPr="009B159C">
        <w:rPr>
          <w:rFonts w:ascii="Times New Roman" w:hAnsi="Times New Roman" w:cs="Times New Roman"/>
        </w:rPr>
        <w:t>(Sumatra).</w:t>
      </w:r>
      <w:proofErr w:type="gramEnd"/>
      <w:r w:rsidRPr="009B159C">
        <w:rPr>
          <w:rFonts w:ascii="Times New Roman" w:hAnsi="Times New Roman" w:cs="Times New Roman"/>
        </w:rPr>
        <w:t xml:space="preserve"> </w:t>
      </w:r>
      <w:proofErr w:type="spellStart"/>
      <w:proofErr w:type="gramStart"/>
      <w:r w:rsidRPr="009B159C">
        <w:rPr>
          <w:rFonts w:ascii="Times New Roman" w:hAnsi="Times New Roman" w:cs="Times New Roman"/>
        </w:rPr>
        <w:t>Natuurkundif</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Tijdschrift</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voor</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Nederlandsch</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Indië</w:t>
      </w:r>
      <w:proofErr w:type="spellEnd"/>
      <w:r w:rsidRPr="009B159C">
        <w:rPr>
          <w:rFonts w:ascii="Times New Roman" w:hAnsi="Times New Roman" w:cs="Times New Roman"/>
        </w:rPr>
        <w:t xml:space="preserve"> 69:18–24.</w:t>
      </w:r>
      <w:proofErr w:type="gramEnd"/>
    </w:p>
    <w:p w14:paraId="412477BC" w14:textId="58F8A50F" w:rsidR="00E93BEF" w:rsidRPr="009B159C" w:rsidRDefault="00143DFB" w:rsidP="009D6253">
      <w:pPr>
        <w:pStyle w:val="DefaultStyle"/>
        <w:spacing w:line="480" w:lineRule="auto"/>
        <w:ind w:left="270" w:hanging="282"/>
        <w:rPr>
          <w:rFonts w:ascii="Times New Roman" w:hAnsi="Times New Roman" w:cs="Times New Roman"/>
        </w:rPr>
      </w:pPr>
      <w:proofErr w:type="gramStart"/>
      <w:r w:rsidRPr="009B159C">
        <w:rPr>
          <w:rFonts w:ascii="Times New Roman" w:hAnsi="Times New Roman" w:cs="Times New Roman"/>
        </w:rPr>
        <w:t>van</w:t>
      </w:r>
      <w:proofErr w:type="gramEnd"/>
      <w:r w:rsidRPr="009B159C">
        <w:rPr>
          <w:rFonts w:ascii="Times New Roman" w:hAnsi="Times New Roman" w:cs="Times New Roman"/>
        </w:rPr>
        <w:t xml:space="preserve"> </w:t>
      </w:r>
      <w:proofErr w:type="spellStart"/>
      <w:r w:rsidRPr="009B159C">
        <w:rPr>
          <w:rFonts w:ascii="Times New Roman" w:hAnsi="Times New Roman" w:cs="Times New Roman"/>
        </w:rPr>
        <w:t>Kampen</w:t>
      </w:r>
      <w:proofErr w:type="spellEnd"/>
      <w:r w:rsidRPr="009B159C">
        <w:rPr>
          <w:rFonts w:ascii="Times New Roman" w:hAnsi="Times New Roman" w:cs="Times New Roman"/>
        </w:rPr>
        <w:t xml:space="preserve">, P.N. 1923. </w:t>
      </w:r>
      <w:proofErr w:type="gramStart"/>
      <w:r w:rsidRPr="009B159C">
        <w:rPr>
          <w:rFonts w:ascii="Times New Roman" w:hAnsi="Times New Roman" w:cs="Times New Roman"/>
        </w:rPr>
        <w:t xml:space="preserve">The </w:t>
      </w:r>
      <w:proofErr w:type="spellStart"/>
      <w:r w:rsidRPr="009B159C">
        <w:rPr>
          <w:rFonts w:ascii="Times New Roman" w:hAnsi="Times New Roman" w:cs="Times New Roman"/>
        </w:rPr>
        <w:t>Amphibia</w:t>
      </w:r>
      <w:proofErr w:type="spellEnd"/>
      <w:r w:rsidRPr="009B159C">
        <w:rPr>
          <w:rFonts w:ascii="Times New Roman" w:hAnsi="Times New Roman" w:cs="Times New Roman"/>
        </w:rPr>
        <w:t xml:space="preserve"> of the Indo-A</w:t>
      </w:r>
      <w:r w:rsidR="009D6253" w:rsidRPr="009B159C">
        <w:rPr>
          <w:rFonts w:ascii="Times New Roman" w:hAnsi="Times New Roman" w:cs="Times New Roman"/>
        </w:rPr>
        <w:t>ustralian Archipelago.</w:t>
      </w:r>
      <w:proofErr w:type="gramEnd"/>
      <w:r w:rsidR="009D6253" w:rsidRPr="009B159C">
        <w:rPr>
          <w:rFonts w:ascii="Times New Roman" w:hAnsi="Times New Roman" w:cs="Times New Roman"/>
        </w:rPr>
        <w:t xml:space="preserve"> Leiden, </w:t>
      </w:r>
      <w:r w:rsidRPr="009B159C">
        <w:rPr>
          <w:rFonts w:ascii="Times New Roman" w:hAnsi="Times New Roman" w:cs="Times New Roman"/>
        </w:rPr>
        <w:t xml:space="preserve">Netherlands. </w:t>
      </w:r>
    </w:p>
    <w:p w14:paraId="2F12501F" w14:textId="6E9E645D" w:rsidR="00E93BEF" w:rsidRPr="009B159C" w:rsidRDefault="00143DFB" w:rsidP="009D6253">
      <w:pPr>
        <w:pStyle w:val="DefaultStyle"/>
        <w:tabs>
          <w:tab w:val="left" w:pos="1463"/>
        </w:tabs>
        <w:spacing w:line="480" w:lineRule="auto"/>
        <w:ind w:left="270" w:hanging="270"/>
        <w:rPr>
          <w:rFonts w:ascii="Times New Roman" w:hAnsi="Times New Roman" w:cs="Times New Roman"/>
        </w:rPr>
      </w:pPr>
      <w:proofErr w:type="spellStart"/>
      <w:r w:rsidRPr="009B159C">
        <w:rPr>
          <w:rFonts w:ascii="Times New Roman" w:hAnsi="Times New Roman" w:cs="Times New Roman"/>
        </w:rPr>
        <w:lastRenderedPageBreak/>
        <w:t>Voris</w:t>
      </w:r>
      <w:proofErr w:type="spellEnd"/>
      <w:r w:rsidRPr="009B159C">
        <w:rPr>
          <w:rFonts w:ascii="Times New Roman" w:hAnsi="Times New Roman" w:cs="Times New Roman"/>
        </w:rPr>
        <w:t>, H. 2000. Maps of Pleistocene sea levels in Sout</w:t>
      </w:r>
      <w:r w:rsidR="009D6253" w:rsidRPr="009B159C">
        <w:rPr>
          <w:rFonts w:ascii="Times New Roman" w:hAnsi="Times New Roman" w:cs="Times New Roman"/>
        </w:rPr>
        <w:t xml:space="preserve">heast Asia: shorelines, river </w:t>
      </w:r>
      <w:r w:rsidRPr="009B159C">
        <w:rPr>
          <w:rFonts w:ascii="Times New Roman" w:hAnsi="Times New Roman" w:cs="Times New Roman"/>
        </w:rPr>
        <w:t xml:space="preserve">systems and time durations. </w:t>
      </w:r>
      <w:proofErr w:type="gramStart"/>
      <w:r w:rsidRPr="009B159C">
        <w:rPr>
          <w:rFonts w:ascii="Times New Roman" w:hAnsi="Times New Roman" w:cs="Times New Roman"/>
        </w:rPr>
        <w:t>Journal of Biogeography 27:1153–1167.</w:t>
      </w:r>
      <w:proofErr w:type="gramEnd"/>
    </w:p>
    <w:p w14:paraId="15F01404" w14:textId="1FEA9FF4" w:rsidR="005E6E97" w:rsidRPr="009B159C" w:rsidRDefault="005E6E97" w:rsidP="005E6E97">
      <w:pPr>
        <w:pStyle w:val="DefaultStyle"/>
        <w:tabs>
          <w:tab w:val="left" w:pos="1463"/>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Wiens</w:t>
      </w:r>
      <w:proofErr w:type="spellEnd"/>
      <w:r w:rsidRPr="009B159C">
        <w:rPr>
          <w:rFonts w:ascii="Times New Roman" w:hAnsi="Times New Roman" w:cs="Times New Roman"/>
        </w:rPr>
        <w:t xml:space="preserve">, J.J., J.S. </w:t>
      </w:r>
      <w:proofErr w:type="spellStart"/>
      <w:r w:rsidRPr="009B159C">
        <w:rPr>
          <w:rFonts w:ascii="Times New Roman" w:hAnsi="Times New Roman" w:cs="Times New Roman"/>
        </w:rPr>
        <w:t>Sukumaran</w:t>
      </w:r>
      <w:proofErr w:type="spellEnd"/>
      <w:r w:rsidRPr="009B159C">
        <w:rPr>
          <w:rFonts w:ascii="Times New Roman" w:hAnsi="Times New Roman" w:cs="Times New Roman"/>
        </w:rPr>
        <w:t xml:space="preserve">, R.A. </w:t>
      </w:r>
      <w:proofErr w:type="spellStart"/>
      <w:r w:rsidRPr="009B159C">
        <w:rPr>
          <w:rFonts w:ascii="Times New Roman" w:hAnsi="Times New Roman" w:cs="Times New Roman"/>
        </w:rPr>
        <w:t>Pyron</w:t>
      </w:r>
      <w:proofErr w:type="spellEnd"/>
      <w:r w:rsidRPr="009B159C">
        <w:rPr>
          <w:rFonts w:ascii="Times New Roman" w:hAnsi="Times New Roman" w:cs="Times New Roman"/>
        </w:rPr>
        <w:t>, and R.M. Brown. 2009. Evolutionary and biogeographic origins of high tropical diversity in old world frogs (</w:t>
      </w:r>
      <w:proofErr w:type="spellStart"/>
      <w:r w:rsidRPr="009B159C">
        <w:rPr>
          <w:rFonts w:ascii="Times New Roman" w:hAnsi="Times New Roman" w:cs="Times New Roman"/>
        </w:rPr>
        <w:t>Ranidae</w:t>
      </w:r>
      <w:proofErr w:type="spellEnd"/>
      <w:r w:rsidRPr="009B159C">
        <w:rPr>
          <w:rFonts w:ascii="Times New Roman" w:hAnsi="Times New Roman" w:cs="Times New Roman"/>
        </w:rPr>
        <w:t xml:space="preserve">). </w:t>
      </w:r>
      <w:proofErr w:type="gramStart"/>
      <w:r w:rsidRPr="009B159C">
        <w:rPr>
          <w:rFonts w:ascii="Times New Roman" w:hAnsi="Times New Roman" w:cs="Times New Roman"/>
        </w:rPr>
        <w:t>Evolution</w:t>
      </w:r>
      <w:r w:rsidRPr="009B159C">
        <w:rPr>
          <w:rFonts w:ascii="Times New Roman" w:hAnsi="Times New Roman" w:cs="Times New Roman"/>
          <w:i/>
        </w:rPr>
        <w:t xml:space="preserve"> </w:t>
      </w:r>
      <w:r w:rsidRPr="009B159C">
        <w:rPr>
          <w:rFonts w:ascii="Times New Roman" w:hAnsi="Times New Roman" w:cs="Times New Roman"/>
        </w:rPr>
        <w:t>64:</w:t>
      </w:r>
      <w:r w:rsidRPr="009B159C">
        <w:rPr>
          <w:rFonts w:ascii="Times New Roman" w:hAnsi="Times New Roman" w:cs="Times New Roman"/>
          <w:lang w:bidi="en-US"/>
        </w:rPr>
        <w:t>1217–1231.</w:t>
      </w:r>
      <w:proofErr w:type="gramEnd"/>
    </w:p>
    <w:p w14:paraId="6C989385" w14:textId="63F8BF9C" w:rsidR="00E93BEF" w:rsidRPr="009B159C" w:rsidRDefault="00143DFB" w:rsidP="009D6253">
      <w:pPr>
        <w:pStyle w:val="DefaultStyle"/>
        <w:spacing w:line="480" w:lineRule="auto"/>
        <w:ind w:left="270" w:hanging="270"/>
        <w:rPr>
          <w:rFonts w:ascii="Times New Roman" w:hAnsi="Times New Roman" w:cs="Times New Roman"/>
        </w:rPr>
      </w:pPr>
      <w:proofErr w:type="spellStart"/>
      <w:r w:rsidRPr="009B159C">
        <w:rPr>
          <w:rFonts w:ascii="Times New Roman" w:hAnsi="Times New Roman" w:cs="Times New Roman"/>
        </w:rPr>
        <w:t>Zainudin</w:t>
      </w:r>
      <w:proofErr w:type="spellEnd"/>
      <w:r w:rsidRPr="009B159C">
        <w:rPr>
          <w:rFonts w:ascii="Times New Roman" w:hAnsi="Times New Roman" w:cs="Times New Roman"/>
        </w:rPr>
        <w:t xml:space="preserve">, R., and S.N. </w:t>
      </w:r>
      <w:proofErr w:type="spellStart"/>
      <w:r w:rsidRPr="009B159C">
        <w:rPr>
          <w:rFonts w:ascii="Times New Roman" w:hAnsi="Times New Roman" w:cs="Times New Roman"/>
        </w:rPr>
        <w:t>Sazali</w:t>
      </w:r>
      <w:proofErr w:type="spellEnd"/>
      <w:r w:rsidRPr="009B159C">
        <w:rPr>
          <w:rFonts w:ascii="Times New Roman" w:hAnsi="Times New Roman" w:cs="Times New Roman"/>
        </w:rPr>
        <w:t xml:space="preserve">. 2012. A morphometric analysis of </w:t>
      </w:r>
      <w:proofErr w:type="spellStart"/>
      <w:r w:rsidRPr="009B159C">
        <w:rPr>
          <w:rFonts w:ascii="Times New Roman" w:hAnsi="Times New Roman" w:cs="Times New Roman"/>
          <w:i/>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signata</w:t>
      </w:r>
      <w:proofErr w:type="spellEnd"/>
      <w:r w:rsidR="009D6253" w:rsidRPr="009B159C">
        <w:rPr>
          <w:rFonts w:ascii="Times New Roman" w:hAnsi="Times New Roman" w:cs="Times New Roman"/>
        </w:rPr>
        <w:t xml:space="preserve"> group </w:t>
      </w:r>
      <w:r w:rsidRPr="009B159C">
        <w:rPr>
          <w:rFonts w:ascii="Times New Roman" w:hAnsi="Times New Roman" w:cs="Times New Roman"/>
        </w:rPr>
        <w:t xml:space="preserve">(Previously known as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and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picturata</w:t>
      </w:r>
      <w:proofErr w:type="spellEnd"/>
      <w:r w:rsidRPr="009B159C">
        <w:rPr>
          <w:rFonts w:ascii="Times New Roman" w:hAnsi="Times New Roman" w:cs="Times New Roman"/>
        </w:rPr>
        <w:t xml:space="preserve">) of Malaysia. </w:t>
      </w:r>
      <w:r w:rsidRPr="009B159C">
        <w:rPr>
          <w:rFonts w:ascii="Times New Roman" w:hAnsi="Times New Roman" w:cs="Times New Roman"/>
        </w:rPr>
        <w:tab/>
        <w:t xml:space="preserve">International Journal of Modern Physics: Conference Series 9:199–208. </w:t>
      </w:r>
    </w:p>
    <w:p w14:paraId="224A59AF" w14:textId="77777777" w:rsidR="005E6E97" w:rsidRPr="009B159C" w:rsidRDefault="005E6E97" w:rsidP="00200961">
      <w:pPr>
        <w:pStyle w:val="DefaultStyle"/>
        <w:spacing w:line="480" w:lineRule="auto"/>
        <w:rPr>
          <w:rFonts w:ascii="Times New Roman" w:hAnsi="Times New Roman" w:cs="Times New Roman"/>
        </w:rPr>
      </w:pPr>
    </w:p>
    <w:p w14:paraId="670E812C" w14:textId="77777777" w:rsidR="00A541C7" w:rsidRDefault="00A541C7" w:rsidP="00200961">
      <w:pPr>
        <w:pStyle w:val="DefaultStyle"/>
        <w:spacing w:line="480" w:lineRule="auto"/>
        <w:rPr>
          <w:rFonts w:ascii="Times New Roman" w:hAnsi="Times New Roman" w:cs="Times New Roman"/>
        </w:rPr>
      </w:pPr>
    </w:p>
    <w:p w14:paraId="136BCB17" w14:textId="77777777" w:rsidR="00D343E0" w:rsidRDefault="00D343E0" w:rsidP="00200961">
      <w:pPr>
        <w:pStyle w:val="DefaultStyle"/>
        <w:spacing w:line="480" w:lineRule="auto"/>
        <w:rPr>
          <w:rFonts w:ascii="Times New Roman" w:hAnsi="Times New Roman" w:cs="Times New Roman"/>
        </w:rPr>
      </w:pPr>
    </w:p>
    <w:p w14:paraId="64B7BB65" w14:textId="77777777" w:rsidR="00D343E0" w:rsidRDefault="00D343E0" w:rsidP="00200961">
      <w:pPr>
        <w:pStyle w:val="DefaultStyle"/>
        <w:spacing w:line="480" w:lineRule="auto"/>
        <w:rPr>
          <w:rFonts w:ascii="Times New Roman" w:hAnsi="Times New Roman" w:cs="Times New Roman"/>
        </w:rPr>
      </w:pPr>
    </w:p>
    <w:p w14:paraId="75B87EBF" w14:textId="77777777" w:rsidR="00D343E0" w:rsidRDefault="00D343E0" w:rsidP="00200961">
      <w:pPr>
        <w:pStyle w:val="DefaultStyle"/>
        <w:spacing w:line="480" w:lineRule="auto"/>
        <w:rPr>
          <w:rFonts w:ascii="Times New Roman" w:hAnsi="Times New Roman" w:cs="Times New Roman"/>
        </w:rPr>
      </w:pPr>
    </w:p>
    <w:p w14:paraId="010B3DE5" w14:textId="77777777" w:rsidR="00D343E0" w:rsidRDefault="00D343E0" w:rsidP="00200961">
      <w:pPr>
        <w:pStyle w:val="DefaultStyle"/>
        <w:spacing w:line="480" w:lineRule="auto"/>
        <w:rPr>
          <w:rFonts w:ascii="Times New Roman" w:hAnsi="Times New Roman" w:cs="Times New Roman"/>
        </w:rPr>
      </w:pPr>
    </w:p>
    <w:p w14:paraId="37CE49C0" w14:textId="77777777" w:rsidR="00D343E0" w:rsidRDefault="00D343E0" w:rsidP="00200961">
      <w:pPr>
        <w:pStyle w:val="DefaultStyle"/>
        <w:spacing w:line="480" w:lineRule="auto"/>
        <w:rPr>
          <w:rFonts w:ascii="Times New Roman" w:hAnsi="Times New Roman" w:cs="Times New Roman"/>
        </w:rPr>
      </w:pPr>
    </w:p>
    <w:p w14:paraId="3ED70867" w14:textId="77777777" w:rsidR="00D343E0" w:rsidRDefault="00D343E0" w:rsidP="00200961">
      <w:pPr>
        <w:pStyle w:val="DefaultStyle"/>
        <w:spacing w:line="480" w:lineRule="auto"/>
        <w:rPr>
          <w:rFonts w:ascii="Times New Roman" w:hAnsi="Times New Roman" w:cs="Times New Roman"/>
        </w:rPr>
      </w:pPr>
    </w:p>
    <w:p w14:paraId="7E85DE81" w14:textId="77777777" w:rsidR="00D343E0" w:rsidRDefault="00D343E0" w:rsidP="00200961">
      <w:pPr>
        <w:pStyle w:val="DefaultStyle"/>
        <w:spacing w:line="480" w:lineRule="auto"/>
        <w:rPr>
          <w:rFonts w:ascii="Times New Roman" w:hAnsi="Times New Roman" w:cs="Times New Roman"/>
        </w:rPr>
      </w:pPr>
    </w:p>
    <w:p w14:paraId="64CAE26F" w14:textId="77777777" w:rsidR="00D343E0" w:rsidRDefault="00D343E0" w:rsidP="00200961">
      <w:pPr>
        <w:pStyle w:val="DefaultStyle"/>
        <w:spacing w:line="480" w:lineRule="auto"/>
        <w:rPr>
          <w:rFonts w:ascii="Times New Roman" w:hAnsi="Times New Roman" w:cs="Times New Roman"/>
        </w:rPr>
      </w:pPr>
    </w:p>
    <w:p w14:paraId="4F05BF02" w14:textId="77777777" w:rsidR="00D343E0" w:rsidRDefault="00D343E0" w:rsidP="00200961">
      <w:pPr>
        <w:pStyle w:val="DefaultStyle"/>
        <w:spacing w:line="480" w:lineRule="auto"/>
        <w:rPr>
          <w:rFonts w:ascii="Times New Roman" w:hAnsi="Times New Roman" w:cs="Times New Roman"/>
        </w:rPr>
      </w:pPr>
    </w:p>
    <w:p w14:paraId="3A406DB4" w14:textId="77777777" w:rsidR="00D343E0" w:rsidRDefault="00D343E0" w:rsidP="00200961">
      <w:pPr>
        <w:pStyle w:val="DefaultStyle"/>
        <w:spacing w:line="480" w:lineRule="auto"/>
        <w:rPr>
          <w:rFonts w:ascii="Times New Roman" w:hAnsi="Times New Roman" w:cs="Times New Roman"/>
        </w:rPr>
      </w:pPr>
    </w:p>
    <w:p w14:paraId="17D4D95F" w14:textId="77777777" w:rsidR="00D343E0" w:rsidRDefault="00D343E0" w:rsidP="00200961">
      <w:pPr>
        <w:pStyle w:val="DefaultStyle"/>
        <w:spacing w:line="480" w:lineRule="auto"/>
        <w:rPr>
          <w:rFonts w:ascii="Times New Roman" w:hAnsi="Times New Roman" w:cs="Times New Roman"/>
        </w:rPr>
      </w:pPr>
    </w:p>
    <w:p w14:paraId="61EF86E5" w14:textId="77777777" w:rsidR="00D343E0" w:rsidRPr="009B159C" w:rsidRDefault="00D343E0" w:rsidP="00200961">
      <w:pPr>
        <w:pStyle w:val="DefaultStyle"/>
        <w:spacing w:line="480" w:lineRule="auto"/>
        <w:rPr>
          <w:rFonts w:ascii="Times New Roman" w:hAnsi="Times New Roman" w:cs="Times New Roman"/>
        </w:rPr>
      </w:pPr>
    </w:p>
    <w:p w14:paraId="5225705D" w14:textId="330305A8" w:rsidR="002712E3" w:rsidRPr="009B159C" w:rsidRDefault="00143DFB" w:rsidP="000242E0">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1</w:t>
      </w:r>
      <w:proofErr w:type="gramStart"/>
      <w:r w:rsidRPr="009B159C">
        <w:rPr>
          <w:rFonts w:ascii="Times New Roman" w:hAnsi="Times New Roman" w:cs="Times New Roman"/>
          <w:i/>
        </w:rPr>
        <w:t>.</w:t>
      </w:r>
      <w:r w:rsidR="002712E3" w:rsidRPr="009B159C">
        <w:rPr>
          <w:rFonts w:ascii="Times New Roman" w:hAnsi="Times New Roman" w:cs="Times New Roman"/>
          <w:b/>
          <w:bCs/>
        </w:rPr>
        <w:t>—</w:t>
      </w:r>
      <w:proofErr w:type="gramEnd"/>
      <w:r w:rsidR="002712E3" w:rsidRPr="009B159C">
        <w:rPr>
          <w:rFonts w:ascii="Times New Roman" w:hAnsi="Times New Roman" w:cs="Times New Roman"/>
        </w:rPr>
        <w:t xml:space="preserve">Samples used in this study and </w:t>
      </w:r>
      <w:r w:rsidR="005E6E97" w:rsidRPr="009B159C">
        <w:rPr>
          <w:rFonts w:ascii="Times New Roman" w:hAnsi="Times New Roman" w:cs="Times New Roman"/>
        </w:rPr>
        <w:t xml:space="preserve">accompanying </w:t>
      </w:r>
      <w:proofErr w:type="spellStart"/>
      <w:r w:rsidR="002712E3" w:rsidRPr="009B159C">
        <w:rPr>
          <w:rFonts w:ascii="Times New Roman" w:hAnsi="Times New Roman" w:cs="Times New Roman"/>
        </w:rPr>
        <w:t>GenBank</w:t>
      </w:r>
      <w:proofErr w:type="spellEnd"/>
      <w:r w:rsidR="002712E3" w:rsidRPr="009B159C">
        <w:rPr>
          <w:rFonts w:ascii="Times New Roman" w:hAnsi="Times New Roman" w:cs="Times New Roman"/>
        </w:rPr>
        <w:t xml:space="preserve"> accession numbers. See Materials and Methods for museum abbreviations.</w:t>
      </w:r>
    </w:p>
    <w:tbl>
      <w:tblPr>
        <w:tblW w:w="0" w:type="auto"/>
        <w:tblInd w:w="93" w:type="dxa"/>
        <w:tblBorders>
          <w:top w:val="single" w:sz="4" w:space="0" w:color="00000A"/>
          <w:bottom w:val="single" w:sz="4" w:space="0" w:color="00000A"/>
          <w:insideH w:val="single" w:sz="4" w:space="0" w:color="00000A"/>
        </w:tblBorders>
        <w:tblLook w:val="04A0" w:firstRow="1" w:lastRow="0" w:firstColumn="1" w:lastColumn="0" w:noHBand="0" w:noVBand="1"/>
      </w:tblPr>
      <w:tblGrid>
        <w:gridCol w:w="2980"/>
        <w:gridCol w:w="1096"/>
        <w:gridCol w:w="3139"/>
        <w:gridCol w:w="1350"/>
      </w:tblGrid>
      <w:tr w:rsidR="002712E3" w:rsidRPr="009B159C" w14:paraId="4496AC9F" w14:textId="77777777" w:rsidTr="00ED7154">
        <w:trPr>
          <w:trHeight w:val="300"/>
        </w:trPr>
        <w:tc>
          <w:tcPr>
            <w:tcW w:w="2980" w:type="dxa"/>
            <w:tcBorders>
              <w:top w:val="single" w:sz="4" w:space="0" w:color="00000A"/>
              <w:bottom w:val="single" w:sz="4" w:space="0" w:color="auto"/>
            </w:tcBorders>
            <w:shd w:val="clear" w:color="auto" w:fill="FFFFFF"/>
          </w:tcPr>
          <w:p w14:paraId="01547F8C"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bCs/>
                <w:color w:val="000000"/>
              </w:rPr>
              <w:t>Species</w:t>
            </w:r>
          </w:p>
        </w:tc>
        <w:tc>
          <w:tcPr>
            <w:tcW w:w="1096" w:type="dxa"/>
            <w:tcBorders>
              <w:top w:val="single" w:sz="4" w:space="0" w:color="00000A"/>
              <w:bottom w:val="single" w:sz="4" w:space="0" w:color="auto"/>
            </w:tcBorders>
            <w:shd w:val="clear" w:color="auto" w:fill="FFFFFF"/>
          </w:tcPr>
          <w:p w14:paraId="21ADD695"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bCs/>
                <w:color w:val="000000"/>
              </w:rPr>
              <w:t>Voucher</w:t>
            </w:r>
          </w:p>
        </w:tc>
        <w:tc>
          <w:tcPr>
            <w:tcW w:w="3139" w:type="dxa"/>
            <w:tcBorders>
              <w:top w:val="single" w:sz="4" w:space="0" w:color="00000A"/>
              <w:bottom w:val="single" w:sz="4" w:space="0" w:color="auto"/>
            </w:tcBorders>
            <w:shd w:val="clear" w:color="auto" w:fill="FFFFFF"/>
          </w:tcPr>
          <w:p w14:paraId="250DD8DD"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bCs/>
                <w:color w:val="000000"/>
              </w:rPr>
              <w:t>Locality</w:t>
            </w:r>
          </w:p>
        </w:tc>
        <w:tc>
          <w:tcPr>
            <w:tcW w:w="1350" w:type="dxa"/>
            <w:tcBorders>
              <w:top w:val="single" w:sz="4" w:space="0" w:color="00000A"/>
              <w:bottom w:val="single" w:sz="4" w:space="0" w:color="auto"/>
            </w:tcBorders>
            <w:shd w:val="clear" w:color="auto" w:fill="FFFFFF"/>
          </w:tcPr>
          <w:p w14:paraId="1F45673F" w14:textId="7AB55715" w:rsidR="002712E3" w:rsidRPr="009B159C" w:rsidRDefault="00ED7154" w:rsidP="00ED7154">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bCs/>
                <w:color w:val="000000"/>
              </w:rPr>
              <w:t>Genbank</w:t>
            </w:r>
            <w:proofErr w:type="spellEnd"/>
            <w:r w:rsidRPr="009B159C">
              <w:rPr>
                <w:rFonts w:ascii="Times New Roman" w:eastAsia="Times New Roman" w:hAnsi="Times New Roman" w:cs="Times New Roman"/>
                <w:bCs/>
                <w:color w:val="000000"/>
              </w:rPr>
              <w:t xml:space="preserve"> </w:t>
            </w:r>
            <w:r w:rsidR="002712E3" w:rsidRPr="009B159C">
              <w:rPr>
                <w:rFonts w:ascii="Times New Roman" w:eastAsia="Times New Roman" w:hAnsi="Times New Roman" w:cs="Times New Roman"/>
                <w:bCs/>
                <w:color w:val="000000"/>
              </w:rPr>
              <w:t>#</w:t>
            </w:r>
          </w:p>
        </w:tc>
      </w:tr>
      <w:tr w:rsidR="002712E3" w:rsidRPr="009B159C" w14:paraId="2DE0312C" w14:textId="77777777" w:rsidTr="00ED7154">
        <w:trPr>
          <w:trHeight w:val="300"/>
        </w:trPr>
        <w:tc>
          <w:tcPr>
            <w:tcW w:w="2980" w:type="dxa"/>
            <w:tcBorders>
              <w:top w:val="single" w:sz="4" w:space="0" w:color="auto"/>
              <w:bottom w:val="nil"/>
            </w:tcBorders>
            <w:shd w:val="clear" w:color="auto" w:fill="FFFFFF"/>
          </w:tcPr>
          <w:p w14:paraId="636931F4" w14:textId="77777777" w:rsidR="002712E3" w:rsidRPr="009B159C" w:rsidRDefault="002712E3"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glandulosa</w:t>
            </w:r>
            <w:proofErr w:type="spellEnd"/>
          </w:p>
        </w:tc>
        <w:tc>
          <w:tcPr>
            <w:tcW w:w="1096" w:type="dxa"/>
            <w:tcBorders>
              <w:top w:val="single" w:sz="4" w:space="0" w:color="auto"/>
              <w:bottom w:val="nil"/>
            </w:tcBorders>
            <w:shd w:val="clear" w:color="auto" w:fill="FFFFFF"/>
          </w:tcPr>
          <w:p w14:paraId="55AE4C3C"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248254</w:t>
            </w:r>
          </w:p>
        </w:tc>
        <w:tc>
          <w:tcPr>
            <w:tcW w:w="3139" w:type="dxa"/>
            <w:tcBorders>
              <w:top w:val="single" w:sz="4" w:space="0" w:color="auto"/>
              <w:bottom w:val="nil"/>
            </w:tcBorders>
            <w:shd w:val="clear" w:color="auto" w:fill="FFFFFF"/>
          </w:tcPr>
          <w:p w14:paraId="1AAF7789"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Brunei, </w:t>
            </w:r>
            <w:proofErr w:type="spellStart"/>
            <w:r w:rsidRPr="009B159C">
              <w:rPr>
                <w:rFonts w:ascii="Times New Roman" w:eastAsia="Times New Roman" w:hAnsi="Times New Roman" w:cs="Times New Roman"/>
                <w:color w:val="000000"/>
              </w:rPr>
              <w:t>Belait</w:t>
            </w:r>
            <w:proofErr w:type="spellEnd"/>
            <w:r w:rsidRPr="009B159C">
              <w:rPr>
                <w:rFonts w:ascii="Times New Roman" w:eastAsia="Times New Roman" w:hAnsi="Times New Roman" w:cs="Times New Roman"/>
                <w:color w:val="000000"/>
              </w:rPr>
              <w:t xml:space="preserve"> District</w:t>
            </w:r>
          </w:p>
        </w:tc>
        <w:tc>
          <w:tcPr>
            <w:tcW w:w="1350" w:type="dxa"/>
            <w:tcBorders>
              <w:top w:val="single" w:sz="4" w:space="0" w:color="auto"/>
              <w:bottom w:val="nil"/>
            </w:tcBorders>
            <w:shd w:val="clear" w:color="auto" w:fill="FFFFFF"/>
          </w:tcPr>
          <w:p w14:paraId="58897F29" w14:textId="2C3378E9" w:rsidR="002712E3" w:rsidRPr="009B159C" w:rsidRDefault="002712E3"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KF477638</w:t>
            </w:r>
          </w:p>
        </w:tc>
      </w:tr>
      <w:tr w:rsidR="002712E3" w:rsidRPr="009B159C" w14:paraId="64883436" w14:textId="77777777" w:rsidTr="00ED7154">
        <w:trPr>
          <w:trHeight w:val="300"/>
        </w:trPr>
        <w:tc>
          <w:tcPr>
            <w:tcW w:w="2980" w:type="dxa"/>
            <w:tcBorders>
              <w:top w:val="nil"/>
              <w:bottom w:val="nil"/>
            </w:tcBorders>
            <w:shd w:val="clear" w:color="auto" w:fill="FFFFFF"/>
          </w:tcPr>
          <w:p w14:paraId="237DB36D" w14:textId="77777777" w:rsidR="002712E3" w:rsidRPr="009B159C" w:rsidRDefault="002712E3"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baramica</w:t>
            </w:r>
            <w:proofErr w:type="spellEnd"/>
          </w:p>
        </w:tc>
        <w:tc>
          <w:tcPr>
            <w:tcW w:w="1096" w:type="dxa"/>
            <w:tcBorders>
              <w:top w:val="nil"/>
              <w:bottom w:val="nil"/>
            </w:tcBorders>
            <w:shd w:val="clear" w:color="auto" w:fill="FFFFFF"/>
          </w:tcPr>
          <w:p w14:paraId="28591BFD"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248218</w:t>
            </w:r>
          </w:p>
        </w:tc>
        <w:tc>
          <w:tcPr>
            <w:tcW w:w="3139" w:type="dxa"/>
            <w:tcBorders>
              <w:top w:val="nil"/>
              <w:bottom w:val="nil"/>
            </w:tcBorders>
            <w:shd w:val="clear" w:color="auto" w:fill="FFFFFF"/>
          </w:tcPr>
          <w:p w14:paraId="7D938602"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Brunei, </w:t>
            </w:r>
            <w:proofErr w:type="spellStart"/>
            <w:r w:rsidRPr="009B159C">
              <w:rPr>
                <w:rFonts w:ascii="Times New Roman" w:eastAsia="Times New Roman" w:hAnsi="Times New Roman" w:cs="Times New Roman"/>
                <w:color w:val="000000"/>
              </w:rPr>
              <w:t>Belait</w:t>
            </w:r>
            <w:proofErr w:type="spellEnd"/>
            <w:r w:rsidRPr="009B159C">
              <w:rPr>
                <w:rFonts w:ascii="Times New Roman" w:eastAsia="Times New Roman" w:hAnsi="Times New Roman" w:cs="Times New Roman"/>
                <w:color w:val="000000"/>
              </w:rPr>
              <w:t xml:space="preserve"> District</w:t>
            </w:r>
          </w:p>
        </w:tc>
        <w:tc>
          <w:tcPr>
            <w:tcW w:w="1350" w:type="dxa"/>
            <w:tcBorders>
              <w:top w:val="nil"/>
              <w:bottom w:val="nil"/>
            </w:tcBorders>
            <w:shd w:val="clear" w:color="auto" w:fill="FFFFFF"/>
          </w:tcPr>
          <w:p w14:paraId="1F88F769" w14:textId="02CD5C39" w:rsidR="002712E3" w:rsidRPr="009B159C" w:rsidRDefault="002712E3"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KF477628</w:t>
            </w:r>
          </w:p>
        </w:tc>
      </w:tr>
      <w:tr w:rsidR="00DA7C18" w:rsidRPr="009B159C" w14:paraId="4181B5CE" w14:textId="77777777" w:rsidTr="00ED7154">
        <w:trPr>
          <w:trHeight w:val="600"/>
        </w:trPr>
        <w:tc>
          <w:tcPr>
            <w:tcW w:w="2980" w:type="dxa"/>
            <w:tcBorders>
              <w:top w:val="nil"/>
              <w:bottom w:val="nil"/>
            </w:tcBorders>
            <w:shd w:val="clear" w:color="auto" w:fill="FFFFFF"/>
          </w:tcPr>
          <w:p w14:paraId="7EA1E18D" w14:textId="163BFA7E" w:rsidR="00DA7C18" w:rsidRPr="009B159C" w:rsidRDefault="00DA7C18" w:rsidP="002712E3">
            <w:pPr>
              <w:pStyle w:val="DefaultStyle"/>
              <w:spacing w:line="480" w:lineRule="auto"/>
              <w:rPr>
                <w:rFonts w:ascii="Times New Roman" w:eastAsia="Times New Roman" w:hAnsi="Times New Roman" w:cs="Times New Roman"/>
                <w:i/>
                <w:iCs/>
                <w:color w:val="000000"/>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banjarana</w:t>
            </w:r>
            <w:proofErr w:type="spellEnd"/>
          </w:p>
        </w:tc>
        <w:tc>
          <w:tcPr>
            <w:tcW w:w="1096" w:type="dxa"/>
            <w:tcBorders>
              <w:top w:val="nil"/>
              <w:bottom w:val="nil"/>
            </w:tcBorders>
            <w:shd w:val="clear" w:color="auto" w:fill="FFFFFF"/>
          </w:tcPr>
          <w:p w14:paraId="2356D895" w14:textId="59541FB2" w:rsidR="00DA7C18" w:rsidRPr="009B159C" w:rsidRDefault="00DA7C18" w:rsidP="002712E3">
            <w:pPr>
              <w:pStyle w:val="DefaultStyle"/>
              <w:spacing w:line="480" w:lineRule="auto"/>
              <w:rPr>
                <w:rFonts w:ascii="Times New Roman" w:eastAsia="Times New Roman" w:hAnsi="Times New Roman" w:cs="Times New Roman"/>
                <w:color w:val="000000"/>
              </w:rPr>
            </w:pPr>
            <w:r w:rsidRPr="009B159C">
              <w:rPr>
                <w:rFonts w:ascii="Times New Roman" w:hAnsi="Times New Roman" w:cs="Times New Roman"/>
                <w:lang w:eastAsia="ja-JP"/>
              </w:rPr>
              <w:t>LSUHC 5128</w:t>
            </w:r>
          </w:p>
        </w:tc>
        <w:tc>
          <w:tcPr>
            <w:tcW w:w="3139" w:type="dxa"/>
            <w:tcBorders>
              <w:top w:val="nil"/>
              <w:bottom w:val="nil"/>
            </w:tcBorders>
            <w:shd w:val="clear" w:color="auto" w:fill="FFFFFF"/>
          </w:tcPr>
          <w:p w14:paraId="55BF976E" w14:textId="65DE4960" w:rsidR="00DA7C18" w:rsidRPr="009B159C" w:rsidRDefault="00DA7C18" w:rsidP="002712E3">
            <w:pPr>
              <w:pStyle w:val="DefaultStyle"/>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Malaysia, Pahang, Cameron Highlands</w:t>
            </w:r>
          </w:p>
        </w:tc>
        <w:tc>
          <w:tcPr>
            <w:tcW w:w="1350" w:type="dxa"/>
            <w:tcBorders>
              <w:top w:val="nil"/>
              <w:bottom w:val="nil"/>
            </w:tcBorders>
            <w:shd w:val="clear" w:color="auto" w:fill="FFFFFF"/>
          </w:tcPr>
          <w:p w14:paraId="322145DB" w14:textId="08A8F73F" w:rsidR="00DA7C18" w:rsidRPr="009B159C" w:rsidRDefault="007E57C0" w:rsidP="002712E3">
            <w:pPr>
              <w:pStyle w:val="DefaultStyle"/>
              <w:spacing w:line="480" w:lineRule="auto"/>
              <w:rPr>
                <w:rFonts w:ascii="Times New Roman" w:hAnsi="Times New Roman" w:cs="Times New Roman"/>
                <w:color w:val="000000"/>
              </w:rPr>
            </w:pPr>
            <w:r w:rsidRPr="009B159C">
              <w:rPr>
                <w:rFonts w:ascii="Times New Roman" w:hAnsi="Times New Roman" w:cs="Times New Roman"/>
                <w:lang w:eastAsia="ja-JP"/>
              </w:rPr>
              <w:t>KF477644</w:t>
            </w:r>
          </w:p>
        </w:tc>
      </w:tr>
      <w:tr w:rsidR="00DA7C18" w:rsidRPr="009B159C" w14:paraId="650B317C" w14:textId="77777777" w:rsidTr="00ED7154">
        <w:trPr>
          <w:trHeight w:val="600"/>
        </w:trPr>
        <w:tc>
          <w:tcPr>
            <w:tcW w:w="2980" w:type="dxa"/>
            <w:tcBorders>
              <w:top w:val="nil"/>
              <w:bottom w:val="nil"/>
            </w:tcBorders>
            <w:shd w:val="clear" w:color="auto" w:fill="FFFFFF"/>
          </w:tcPr>
          <w:p w14:paraId="7D16784D" w14:textId="3B3788B4" w:rsidR="00DA7C18" w:rsidRPr="009B159C" w:rsidRDefault="00DA7C18" w:rsidP="002712E3">
            <w:pPr>
              <w:pStyle w:val="DefaultStyle"/>
              <w:spacing w:line="480" w:lineRule="auto"/>
              <w:rPr>
                <w:rFonts w:ascii="Times New Roman" w:eastAsia="Times New Roman" w:hAnsi="Times New Roman" w:cs="Times New Roman"/>
                <w:i/>
                <w:iCs/>
                <w:color w:val="000000"/>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banjarana</w:t>
            </w:r>
            <w:proofErr w:type="spellEnd"/>
          </w:p>
        </w:tc>
        <w:tc>
          <w:tcPr>
            <w:tcW w:w="1096" w:type="dxa"/>
            <w:tcBorders>
              <w:top w:val="nil"/>
              <w:bottom w:val="nil"/>
            </w:tcBorders>
            <w:shd w:val="clear" w:color="auto" w:fill="FFFFFF"/>
          </w:tcPr>
          <w:p w14:paraId="62122924" w14:textId="3C1F0DF8" w:rsidR="00DA7C18" w:rsidRPr="009B159C" w:rsidRDefault="007E57C0" w:rsidP="002712E3">
            <w:pPr>
              <w:pStyle w:val="DefaultStyle"/>
              <w:spacing w:line="480" w:lineRule="auto"/>
              <w:rPr>
                <w:rFonts w:ascii="Times New Roman" w:eastAsia="Times New Roman" w:hAnsi="Times New Roman" w:cs="Times New Roman"/>
                <w:color w:val="000000"/>
              </w:rPr>
            </w:pPr>
            <w:r w:rsidRPr="009B159C">
              <w:rPr>
                <w:rFonts w:ascii="Times New Roman" w:hAnsi="Times New Roman" w:cs="Times New Roman"/>
                <w:lang w:eastAsia="ja-JP"/>
              </w:rPr>
              <w:t>ZRC 8326</w:t>
            </w:r>
          </w:p>
        </w:tc>
        <w:tc>
          <w:tcPr>
            <w:tcW w:w="3139" w:type="dxa"/>
            <w:tcBorders>
              <w:top w:val="nil"/>
              <w:bottom w:val="nil"/>
            </w:tcBorders>
            <w:shd w:val="clear" w:color="auto" w:fill="FFFFFF"/>
          </w:tcPr>
          <w:p w14:paraId="6DC13DFD" w14:textId="4568DB03" w:rsidR="00DA7C18" w:rsidRPr="009B159C" w:rsidRDefault="007E57C0" w:rsidP="002712E3">
            <w:pPr>
              <w:pStyle w:val="DefaultStyle"/>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Malaysia, Pahang, Cameron Highlands</w:t>
            </w:r>
          </w:p>
        </w:tc>
        <w:tc>
          <w:tcPr>
            <w:tcW w:w="1350" w:type="dxa"/>
            <w:tcBorders>
              <w:top w:val="nil"/>
              <w:bottom w:val="nil"/>
            </w:tcBorders>
            <w:shd w:val="clear" w:color="auto" w:fill="FFFFFF"/>
          </w:tcPr>
          <w:p w14:paraId="2974130A" w14:textId="35DD104F" w:rsidR="00DA7C18" w:rsidRPr="009B159C" w:rsidRDefault="007E57C0" w:rsidP="002712E3">
            <w:pPr>
              <w:pStyle w:val="DefaultStyle"/>
              <w:spacing w:line="480" w:lineRule="auto"/>
              <w:rPr>
                <w:rFonts w:ascii="Times New Roman" w:hAnsi="Times New Roman" w:cs="Times New Roman"/>
                <w:color w:val="000000"/>
              </w:rPr>
            </w:pPr>
            <w:r w:rsidRPr="009B159C">
              <w:rPr>
                <w:rFonts w:ascii="Times New Roman" w:hAnsi="Times New Roman" w:cs="Times New Roman"/>
                <w:lang w:eastAsia="ja-JP"/>
              </w:rPr>
              <w:t>KF477645</w:t>
            </w:r>
          </w:p>
        </w:tc>
      </w:tr>
      <w:tr w:rsidR="00DA7C18" w:rsidRPr="009B159C" w14:paraId="78EBA23A" w14:textId="77777777" w:rsidTr="00ED7154">
        <w:trPr>
          <w:trHeight w:val="600"/>
        </w:trPr>
        <w:tc>
          <w:tcPr>
            <w:tcW w:w="2980" w:type="dxa"/>
            <w:tcBorders>
              <w:top w:val="nil"/>
              <w:bottom w:val="nil"/>
            </w:tcBorders>
            <w:shd w:val="clear" w:color="auto" w:fill="FFFFFF"/>
          </w:tcPr>
          <w:p w14:paraId="5847D6E1"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color w:val="000000"/>
              </w:rPr>
              <w:t>sp</w:t>
            </w:r>
            <w:proofErr w:type="spellEnd"/>
            <w:r w:rsidRPr="009B159C">
              <w:rPr>
                <w:rFonts w:ascii="Times New Roman" w:eastAsia="Times New Roman" w:hAnsi="Times New Roman" w:cs="Times New Roman"/>
                <w:i/>
                <w:iCs/>
                <w:color w:val="000000"/>
              </w:rPr>
              <w:t xml:space="preserve"> </w:t>
            </w:r>
            <w:r w:rsidRPr="009B159C">
              <w:rPr>
                <w:rFonts w:ascii="Times New Roman" w:eastAsia="Times New Roman" w:hAnsi="Times New Roman" w:cs="Times New Roman"/>
                <w:color w:val="000000"/>
              </w:rPr>
              <w:t>Sumatra</w:t>
            </w:r>
          </w:p>
        </w:tc>
        <w:tc>
          <w:tcPr>
            <w:tcW w:w="1096" w:type="dxa"/>
            <w:tcBorders>
              <w:top w:val="nil"/>
              <w:bottom w:val="nil"/>
            </w:tcBorders>
            <w:shd w:val="clear" w:color="auto" w:fill="FFFFFF"/>
          </w:tcPr>
          <w:p w14:paraId="570B58B8"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MK 334</w:t>
            </w:r>
          </w:p>
        </w:tc>
        <w:tc>
          <w:tcPr>
            <w:tcW w:w="3139" w:type="dxa"/>
            <w:tcBorders>
              <w:top w:val="nil"/>
              <w:bottom w:val="nil"/>
            </w:tcBorders>
            <w:shd w:val="clear" w:color="auto" w:fill="FFFFFF"/>
          </w:tcPr>
          <w:p w14:paraId="695762A8"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Northern Sumatra Island, </w:t>
            </w:r>
            <w:proofErr w:type="spellStart"/>
            <w:r w:rsidRPr="009B159C">
              <w:rPr>
                <w:rFonts w:ascii="Times New Roman" w:eastAsia="Times New Roman" w:hAnsi="Times New Roman" w:cs="Times New Roman"/>
                <w:color w:val="000000"/>
              </w:rPr>
              <w:t>Langkat</w:t>
            </w:r>
            <w:proofErr w:type="spellEnd"/>
            <w:r w:rsidRPr="009B159C">
              <w:rPr>
                <w:rFonts w:ascii="Times New Roman" w:eastAsia="Times New Roman" w:hAnsi="Times New Roman" w:cs="Times New Roman"/>
                <w:color w:val="000000"/>
              </w:rPr>
              <w:t xml:space="preserve">, Bandar </w:t>
            </w:r>
            <w:proofErr w:type="spellStart"/>
            <w:r w:rsidRPr="009B159C">
              <w:rPr>
                <w:rFonts w:ascii="Times New Roman" w:eastAsia="Times New Roman" w:hAnsi="Times New Roman" w:cs="Times New Roman"/>
                <w:color w:val="000000"/>
              </w:rPr>
              <w:t>Baru</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Batak</w:t>
            </w:r>
            <w:proofErr w:type="spellEnd"/>
            <w:r w:rsidRPr="009B159C">
              <w:rPr>
                <w:rFonts w:ascii="Times New Roman" w:eastAsia="Times New Roman" w:hAnsi="Times New Roman" w:cs="Times New Roman"/>
                <w:color w:val="000000"/>
              </w:rPr>
              <w:t xml:space="preserve"> Mountains</w:t>
            </w:r>
          </w:p>
        </w:tc>
        <w:tc>
          <w:tcPr>
            <w:tcW w:w="1350" w:type="dxa"/>
            <w:tcBorders>
              <w:top w:val="nil"/>
              <w:bottom w:val="nil"/>
            </w:tcBorders>
            <w:shd w:val="clear" w:color="auto" w:fill="FFFFFF"/>
          </w:tcPr>
          <w:p w14:paraId="5870C2BD" w14:textId="48FD15C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KF477646</w:t>
            </w:r>
          </w:p>
        </w:tc>
      </w:tr>
      <w:tr w:rsidR="00DA7C18" w:rsidRPr="009B159C" w14:paraId="70C7DC35" w14:textId="77777777" w:rsidTr="00ED7154">
        <w:trPr>
          <w:trHeight w:val="600"/>
        </w:trPr>
        <w:tc>
          <w:tcPr>
            <w:tcW w:w="2980" w:type="dxa"/>
            <w:tcBorders>
              <w:top w:val="nil"/>
              <w:bottom w:val="nil"/>
            </w:tcBorders>
            <w:shd w:val="clear" w:color="auto" w:fill="FFFFFF"/>
          </w:tcPr>
          <w:p w14:paraId="02BB758C"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color w:val="000000"/>
              </w:rPr>
              <w:t>sp</w:t>
            </w:r>
            <w:proofErr w:type="spellEnd"/>
            <w:r w:rsidRPr="009B159C">
              <w:rPr>
                <w:rFonts w:ascii="Times New Roman" w:eastAsia="Times New Roman" w:hAnsi="Times New Roman" w:cs="Times New Roman"/>
                <w:i/>
                <w:iCs/>
                <w:color w:val="000000"/>
              </w:rPr>
              <w:t xml:space="preserve"> </w:t>
            </w:r>
            <w:r w:rsidRPr="009B159C">
              <w:rPr>
                <w:rFonts w:ascii="Times New Roman" w:eastAsia="Times New Roman" w:hAnsi="Times New Roman" w:cs="Times New Roman"/>
                <w:color w:val="000000"/>
              </w:rPr>
              <w:t>Sumatra</w:t>
            </w:r>
          </w:p>
        </w:tc>
        <w:tc>
          <w:tcPr>
            <w:tcW w:w="1096" w:type="dxa"/>
            <w:tcBorders>
              <w:top w:val="nil"/>
              <w:bottom w:val="nil"/>
            </w:tcBorders>
            <w:shd w:val="clear" w:color="auto" w:fill="FFFFFF"/>
          </w:tcPr>
          <w:p w14:paraId="6C9933AE"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MK 335</w:t>
            </w:r>
          </w:p>
        </w:tc>
        <w:tc>
          <w:tcPr>
            <w:tcW w:w="3139" w:type="dxa"/>
            <w:tcBorders>
              <w:top w:val="nil"/>
              <w:bottom w:val="nil"/>
            </w:tcBorders>
            <w:shd w:val="clear" w:color="auto" w:fill="FFFFFF"/>
          </w:tcPr>
          <w:p w14:paraId="4C60806A"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Northern Sumatra Island, </w:t>
            </w:r>
            <w:proofErr w:type="spellStart"/>
            <w:r w:rsidRPr="009B159C">
              <w:rPr>
                <w:rFonts w:ascii="Times New Roman" w:eastAsia="Times New Roman" w:hAnsi="Times New Roman" w:cs="Times New Roman"/>
                <w:color w:val="000000"/>
              </w:rPr>
              <w:t>Langkat</w:t>
            </w:r>
            <w:proofErr w:type="spellEnd"/>
            <w:r w:rsidRPr="009B159C">
              <w:rPr>
                <w:rFonts w:ascii="Times New Roman" w:eastAsia="Times New Roman" w:hAnsi="Times New Roman" w:cs="Times New Roman"/>
                <w:color w:val="000000"/>
              </w:rPr>
              <w:t xml:space="preserve">, Bandar </w:t>
            </w:r>
            <w:proofErr w:type="spellStart"/>
            <w:r w:rsidRPr="009B159C">
              <w:rPr>
                <w:rFonts w:ascii="Times New Roman" w:eastAsia="Times New Roman" w:hAnsi="Times New Roman" w:cs="Times New Roman"/>
                <w:color w:val="000000"/>
              </w:rPr>
              <w:t>Baru</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Batak</w:t>
            </w:r>
            <w:proofErr w:type="spellEnd"/>
            <w:r w:rsidRPr="009B159C">
              <w:rPr>
                <w:rFonts w:ascii="Times New Roman" w:eastAsia="Times New Roman" w:hAnsi="Times New Roman" w:cs="Times New Roman"/>
                <w:color w:val="000000"/>
              </w:rPr>
              <w:t xml:space="preserve"> Mountains</w:t>
            </w:r>
          </w:p>
        </w:tc>
        <w:tc>
          <w:tcPr>
            <w:tcW w:w="1350" w:type="dxa"/>
            <w:tcBorders>
              <w:top w:val="nil"/>
              <w:bottom w:val="nil"/>
            </w:tcBorders>
            <w:shd w:val="clear" w:color="auto" w:fill="FFFFFF"/>
          </w:tcPr>
          <w:p w14:paraId="2D2B4A23" w14:textId="534332FC"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KF477648</w:t>
            </w:r>
          </w:p>
        </w:tc>
      </w:tr>
      <w:tr w:rsidR="00DA7C18" w:rsidRPr="009B159C" w14:paraId="7687A98F" w14:textId="77777777" w:rsidTr="00ED7154">
        <w:trPr>
          <w:trHeight w:val="600"/>
        </w:trPr>
        <w:tc>
          <w:tcPr>
            <w:tcW w:w="2980" w:type="dxa"/>
            <w:tcBorders>
              <w:top w:val="nil"/>
              <w:bottom w:val="nil"/>
            </w:tcBorders>
            <w:shd w:val="clear" w:color="auto" w:fill="FFFFFF"/>
          </w:tcPr>
          <w:p w14:paraId="3E57BFA3"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centropeninsularis</w:t>
            </w:r>
            <w:proofErr w:type="spellEnd"/>
            <w:r w:rsidRPr="009B159C">
              <w:rPr>
                <w:rFonts w:ascii="Times New Roman" w:eastAsia="Times New Roman" w:hAnsi="Times New Roman" w:cs="Times New Roman"/>
                <w:i/>
                <w:iCs/>
                <w:color w:val="000000"/>
              </w:rPr>
              <w:t xml:space="preserve"> </w:t>
            </w:r>
          </w:p>
        </w:tc>
        <w:tc>
          <w:tcPr>
            <w:tcW w:w="1096" w:type="dxa"/>
            <w:tcBorders>
              <w:top w:val="nil"/>
              <w:bottom w:val="nil"/>
            </w:tcBorders>
            <w:shd w:val="clear" w:color="auto" w:fill="FFFFFF"/>
          </w:tcPr>
          <w:p w14:paraId="475F96B9"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DWNP 1189</w:t>
            </w:r>
          </w:p>
        </w:tc>
        <w:tc>
          <w:tcPr>
            <w:tcW w:w="3139" w:type="dxa"/>
            <w:tcBorders>
              <w:top w:val="nil"/>
              <w:bottom w:val="nil"/>
            </w:tcBorders>
            <w:shd w:val="clear" w:color="auto" w:fill="FFFFFF"/>
          </w:tcPr>
          <w:p w14:paraId="39260E20"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Malaysia, Pahang, Kuala </w:t>
            </w:r>
            <w:proofErr w:type="spellStart"/>
            <w:r w:rsidRPr="009B159C">
              <w:rPr>
                <w:rFonts w:ascii="Times New Roman" w:eastAsia="Times New Roman" w:hAnsi="Times New Roman" w:cs="Times New Roman"/>
                <w:color w:val="000000"/>
              </w:rPr>
              <w:t>Gandah</w:t>
            </w:r>
            <w:proofErr w:type="spellEnd"/>
          </w:p>
        </w:tc>
        <w:tc>
          <w:tcPr>
            <w:tcW w:w="1350" w:type="dxa"/>
            <w:tcBorders>
              <w:top w:val="nil"/>
              <w:bottom w:val="nil"/>
            </w:tcBorders>
            <w:shd w:val="clear" w:color="auto" w:fill="FFFFFF"/>
          </w:tcPr>
          <w:p w14:paraId="03F8B014" w14:textId="28DA4D4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KF477745</w:t>
            </w:r>
          </w:p>
        </w:tc>
      </w:tr>
      <w:tr w:rsidR="00DA7C18" w:rsidRPr="009B159C" w14:paraId="4F3B3F97" w14:textId="77777777" w:rsidTr="00ED7154">
        <w:trPr>
          <w:trHeight w:val="300"/>
        </w:trPr>
        <w:tc>
          <w:tcPr>
            <w:tcW w:w="2980" w:type="dxa"/>
            <w:tcBorders>
              <w:top w:val="nil"/>
              <w:bottom w:val="nil"/>
            </w:tcBorders>
            <w:shd w:val="clear" w:color="auto" w:fill="FFFFFF"/>
          </w:tcPr>
          <w:p w14:paraId="4D80B8ED"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siberu</w:t>
            </w:r>
            <w:proofErr w:type="spellEnd"/>
          </w:p>
        </w:tc>
        <w:tc>
          <w:tcPr>
            <w:tcW w:w="1096" w:type="dxa"/>
            <w:tcBorders>
              <w:top w:val="nil"/>
              <w:bottom w:val="nil"/>
            </w:tcBorders>
            <w:shd w:val="clear" w:color="auto" w:fill="FFFFFF"/>
          </w:tcPr>
          <w:p w14:paraId="5E433E2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BJE 203</w:t>
            </w:r>
          </w:p>
        </w:tc>
        <w:tc>
          <w:tcPr>
            <w:tcW w:w="3139" w:type="dxa"/>
            <w:tcBorders>
              <w:top w:val="nil"/>
              <w:bottom w:val="nil"/>
            </w:tcBorders>
            <w:shd w:val="clear" w:color="auto" w:fill="FFFFFF"/>
          </w:tcPr>
          <w:p w14:paraId="54B53BA2"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color w:val="000000"/>
              </w:rPr>
              <w:t>Siberut</w:t>
            </w:r>
            <w:proofErr w:type="spellEnd"/>
            <w:r w:rsidRPr="009B159C">
              <w:rPr>
                <w:rFonts w:ascii="Times New Roman" w:eastAsia="Times New Roman" w:hAnsi="Times New Roman" w:cs="Times New Roman"/>
                <w:color w:val="000000"/>
              </w:rPr>
              <w:t xml:space="preserve"> Island, West Sumatra Province</w:t>
            </w:r>
          </w:p>
        </w:tc>
        <w:tc>
          <w:tcPr>
            <w:tcW w:w="1350" w:type="dxa"/>
            <w:tcBorders>
              <w:top w:val="nil"/>
              <w:bottom w:val="nil"/>
            </w:tcBorders>
            <w:shd w:val="clear" w:color="auto" w:fill="FFFFFF"/>
          </w:tcPr>
          <w:p w14:paraId="47BD9649" w14:textId="0EA4C7EB"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KF477741</w:t>
            </w:r>
          </w:p>
        </w:tc>
      </w:tr>
      <w:tr w:rsidR="00DA7C18" w:rsidRPr="009B159C" w14:paraId="342CEE20" w14:textId="77777777" w:rsidTr="00ED7154">
        <w:trPr>
          <w:trHeight w:val="300"/>
        </w:trPr>
        <w:tc>
          <w:tcPr>
            <w:tcW w:w="2980" w:type="dxa"/>
            <w:tcBorders>
              <w:top w:val="nil"/>
              <w:bottom w:val="nil"/>
            </w:tcBorders>
            <w:shd w:val="clear" w:color="auto" w:fill="FFFFFF"/>
          </w:tcPr>
          <w:p w14:paraId="2F03723A"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siberu</w:t>
            </w:r>
            <w:proofErr w:type="spellEnd"/>
          </w:p>
        </w:tc>
        <w:tc>
          <w:tcPr>
            <w:tcW w:w="1096" w:type="dxa"/>
            <w:tcBorders>
              <w:top w:val="nil"/>
              <w:bottom w:val="nil"/>
            </w:tcBorders>
            <w:shd w:val="clear" w:color="auto" w:fill="FFFFFF"/>
          </w:tcPr>
          <w:p w14:paraId="3241E3E7"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BJE 236</w:t>
            </w:r>
          </w:p>
        </w:tc>
        <w:tc>
          <w:tcPr>
            <w:tcW w:w="3139" w:type="dxa"/>
            <w:tcBorders>
              <w:top w:val="nil"/>
              <w:bottom w:val="nil"/>
            </w:tcBorders>
            <w:shd w:val="clear" w:color="auto" w:fill="FFFFFF"/>
          </w:tcPr>
          <w:p w14:paraId="24D0DDAD"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color w:val="000000"/>
              </w:rPr>
              <w:t>Siberut</w:t>
            </w:r>
            <w:proofErr w:type="spellEnd"/>
            <w:r w:rsidRPr="009B159C">
              <w:rPr>
                <w:rFonts w:ascii="Times New Roman" w:eastAsia="Times New Roman" w:hAnsi="Times New Roman" w:cs="Times New Roman"/>
                <w:color w:val="000000"/>
              </w:rPr>
              <w:t xml:space="preserve"> Island, West Sumatra Province</w:t>
            </w:r>
          </w:p>
        </w:tc>
        <w:tc>
          <w:tcPr>
            <w:tcW w:w="1350" w:type="dxa"/>
            <w:tcBorders>
              <w:top w:val="nil"/>
              <w:bottom w:val="nil"/>
            </w:tcBorders>
            <w:shd w:val="clear" w:color="auto" w:fill="FFFFFF"/>
          </w:tcPr>
          <w:p w14:paraId="7BD4F7A2" w14:textId="74F378D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KF477743</w:t>
            </w:r>
          </w:p>
        </w:tc>
      </w:tr>
      <w:tr w:rsidR="00DA7C18" w:rsidRPr="009B159C" w14:paraId="786C7638" w14:textId="77777777" w:rsidTr="00ED7154">
        <w:trPr>
          <w:trHeight w:val="300"/>
        </w:trPr>
        <w:tc>
          <w:tcPr>
            <w:tcW w:w="2980" w:type="dxa"/>
            <w:tcBorders>
              <w:top w:val="nil"/>
              <w:bottom w:val="nil"/>
            </w:tcBorders>
            <w:shd w:val="clear" w:color="auto" w:fill="FFFFFF"/>
          </w:tcPr>
          <w:p w14:paraId="3AB8073C"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lastRenderedPageBreak/>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40FA58D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235707</w:t>
            </w:r>
          </w:p>
        </w:tc>
        <w:tc>
          <w:tcPr>
            <w:tcW w:w="3139" w:type="dxa"/>
            <w:tcBorders>
              <w:top w:val="nil"/>
              <w:bottom w:val="nil"/>
            </w:tcBorders>
            <w:shd w:val="clear" w:color="auto" w:fill="FFFFFF"/>
          </w:tcPr>
          <w:p w14:paraId="5F2E49D4"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Malaysia, Sabah, Kota </w:t>
            </w:r>
            <w:proofErr w:type="spellStart"/>
            <w:r w:rsidRPr="009B159C">
              <w:rPr>
                <w:rFonts w:ascii="Times New Roman" w:eastAsia="Times New Roman" w:hAnsi="Times New Roman" w:cs="Times New Roman"/>
                <w:color w:val="000000"/>
              </w:rPr>
              <w:t>Marudu</w:t>
            </w:r>
            <w:proofErr w:type="spellEnd"/>
          </w:p>
        </w:tc>
        <w:tc>
          <w:tcPr>
            <w:tcW w:w="1350" w:type="dxa"/>
            <w:tcBorders>
              <w:top w:val="nil"/>
              <w:bottom w:val="nil"/>
            </w:tcBorders>
            <w:shd w:val="clear" w:color="auto" w:fill="FFFFFF"/>
          </w:tcPr>
          <w:p w14:paraId="0DD3262E" w14:textId="510B16C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KF477729</w:t>
            </w:r>
          </w:p>
        </w:tc>
      </w:tr>
      <w:tr w:rsidR="00DA7C18" w:rsidRPr="009B159C" w14:paraId="0D242751" w14:textId="77777777" w:rsidTr="00ED7154">
        <w:trPr>
          <w:trHeight w:val="600"/>
        </w:trPr>
        <w:tc>
          <w:tcPr>
            <w:tcW w:w="2980" w:type="dxa"/>
            <w:tcBorders>
              <w:top w:val="nil"/>
              <w:bottom w:val="nil"/>
            </w:tcBorders>
            <w:shd w:val="clear" w:color="auto" w:fill="FFFFFF"/>
          </w:tcPr>
          <w:p w14:paraId="7400356E"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470EBD2A"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ZRC 1.10886</w:t>
            </w:r>
          </w:p>
        </w:tc>
        <w:tc>
          <w:tcPr>
            <w:tcW w:w="3139" w:type="dxa"/>
            <w:tcBorders>
              <w:top w:val="nil"/>
              <w:bottom w:val="nil"/>
            </w:tcBorders>
            <w:shd w:val="clear" w:color="auto" w:fill="FFFFFF"/>
          </w:tcPr>
          <w:p w14:paraId="1B7BC60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Borneo Island, Sabah, Mt. </w:t>
            </w:r>
            <w:proofErr w:type="spellStart"/>
            <w:r w:rsidRPr="009B159C">
              <w:rPr>
                <w:rFonts w:ascii="Times New Roman" w:eastAsia="Times New Roman" w:hAnsi="Times New Roman" w:cs="Times New Roman"/>
                <w:color w:val="000000"/>
              </w:rPr>
              <w:t>Kinabalu</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Neotype</w:t>
            </w:r>
            <w:proofErr w:type="spellEnd"/>
            <w:r w:rsidRPr="009B159C">
              <w:rPr>
                <w:rFonts w:ascii="Times New Roman" w:eastAsia="Times New Roman" w:hAnsi="Times New Roman" w:cs="Times New Roman"/>
                <w:color w:val="000000"/>
              </w:rPr>
              <w:t xml:space="preserve"> Locality)</w:t>
            </w:r>
          </w:p>
        </w:tc>
        <w:tc>
          <w:tcPr>
            <w:tcW w:w="1350" w:type="dxa"/>
            <w:tcBorders>
              <w:top w:val="nil"/>
              <w:bottom w:val="nil"/>
            </w:tcBorders>
            <w:shd w:val="clear" w:color="auto" w:fill="FFFFFF"/>
          </w:tcPr>
          <w:p w14:paraId="7667F4B8" w14:textId="328E69A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KF477731</w:t>
            </w:r>
          </w:p>
        </w:tc>
      </w:tr>
      <w:tr w:rsidR="00DA7C18" w:rsidRPr="009B159C" w14:paraId="3935B022" w14:textId="77777777" w:rsidTr="00ED7154">
        <w:trPr>
          <w:trHeight w:val="600"/>
        </w:trPr>
        <w:tc>
          <w:tcPr>
            <w:tcW w:w="2980" w:type="dxa"/>
            <w:tcBorders>
              <w:top w:val="nil"/>
              <w:bottom w:val="nil"/>
            </w:tcBorders>
            <w:shd w:val="clear" w:color="auto" w:fill="FFFFFF"/>
          </w:tcPr>
          <w:p w14:paraId="3F04F444"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3C1BA42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266930</w:t>
            </w:r>
          </w:p>
        </w:tc>
        <w:tc>
          <w:tcPr>
            <w:tcW w:w="3139" w:type="dxa"/>
            <w:tcBorders>
              <w:top w:val="nil"/>
              <w:bottom w:val="nil"/>
            </w:tcBorders>
            <w:shd w:val="clear" w:color="auto" w:fill="FFFFFF"/>
          </w:tcPr>
          <w:p w14:paraId="0B744E26"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Sumatra Island, West Sumatra Province, </w:t>
            </w:r>
            <w:proofErr w:type="spellStart"/>
            <w:r w:rsidRPr="009B159C">
              <w:rPr>
                <w:rFonts w:ascii="Times New Roman" w:eastAsia="Times New Roman" w:hAnsi="Times New Roman" w:cs="Times New Roman"/>
                <w:color w:val="000000"/>
              </w:rPr>
              <w:t>Limau</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Manis</w:t>
            </w:r>
            <w:proofErr w:type="spellEnd"/>
          </w:p>
        </w:tc>
        <w:tc>
          <w:tcPr>
            <w:tcW w:w="1350" w:type="dxa"/>
            <w:tcBorders>
              <w:top w:val="nil"/>
              <w:bottom w:val="nil"/>
            </w:tcBorders>
            <w:shd w:val="clear" w:color="auto" w:fill="FFFFFF"/>
          </w:tcPr>
          <w:p w14:paraId="07E6B836" w14:textId="542D5FC4"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KF477717</w:t>
            </w:r>
          </w:p>
        </w:tc>
      </w:tr>
      <w:tr w:rsidR="00DA7C18" w:rsidRPr="009B159C" w14:paraId="5FA0CBAF" w14:textId="77777777" w:rsidTr="00ED7154">
        <w:trPr>
          <w:trHeight w:val="600"/>
        </w:trPr>
        <w:tc>
          <w:tcPr>
            <w:tcW w:w="2980" w:type="dxa"/>
            <w:tcBorders>
              <w:top w:val="nil"/>
              <w:bottom w:val="nil"/>
            </w:tcBorders>
            <w:shd w:val="clear" w:color="auto" w:fill="FFFFFF"/>
          </w:tcPr>
          <w:p w14:paraId="5BB2CAE3"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751E4BB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266944</w:t>
            </w:r>
          </w:p>
        </w:tc>
        <w:tc>
          <w:tcPr>
            <w:tcW w:w="3139" w:type="dxa"/>
            <w:tcBorders>
              <w:top w:val="nil"/>
              <w:bottom w:val="nil"/>
            </w:tcBorders>
            <w:shd w:val="clear" w:color="auto" w:fill="FFFFFF"/>
          </w:tcPr>
          <w:p w14:paraId="264AAE5A"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Sumatra Island, West Sumatra </w:t>
            </w:r>
            <w:proofErr w:type="spellStart"/>
            <w:r w:rsidRPr="009B159C">
              <w:rPr>
                <w:rFonts w:ascii="Times New Roman" w:eastAsia="Times New Roman" w:hAnsi="Times New Roman" w:cs="Times New Roman"/>
                <w:color w:val="000000"/>
              </w:rPr>
              <w:t>Province</w:t>
            </w:r>
            <w:proofErr w:type="gramStart"/>
            <w:r w:rsidRPr="009B159C">
              <w:rPr>
                <w:rFonts w:ascii="Times New Roman" w:eastAsia="Times New Roman" w:hAnsi="Times New Roman" w:cs="Times New Roman"/>
                <w:color w:val="000000"/>
              </w:rPr>
              <w:t>,Payakumbuh</w:t>
            </w:r>
            <w:proofErr w:type="spellEnd"/>
            <w:proofErr w:type="gramEnd"/>
          </w:p>
        </w:tc>
        <w:tc>
          <w:tcPr>
            <w:tcW w:w="1350" w:type="dxa"/>
            <w:tcBorders>
              <w:top w:val="nil"/>
              <w:bottom w:val="nil"/>
            </w:tcBorders>
            <w:shd w:val="clear" w:color="auto" w:fill="FFFFFF"/>
          </w:tcPr>
          <w:p w14:paraId="1A0F7FA6" w14:textId="29B54238"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KF477701</w:t>
            </w:r>
          </w:p>
        </w:tc>
      </w:tr>
      <w:tr w:rsidR="00DA7C18" w:rsidRPr="009B159C" w14:paraId="56C2F70F" w14:textId="77777777" w:rsidTr="00ED7154">
        <w:trPr>
          <w:trHeight w:val="600"/>
        </w:trPr>
        <w:tc>
          <w:tcPr>
            <w:tcW w:w="2980" w:type="dxa"/>
            <w:tcBorders>
              <w:top w:val="nil"/>
              <w:bottom w:val="nil"/>
            </w:tcBorders>
            <w:shd w:val="clear" w:color="auto" w:fill="FFFFFF"/>
          </w:tcPr>
          <w:p w14:paraId="36B2E43F"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signata</w:t>
            </w:r>
            <w:proofErr w:type="spellEnd"/>
          </w:p>
        </w:tc>
        <w:tc>
          <w:tcPr>
            <w:tcW w:w="1096" w:type="dxa"/>
            <w:tcBorders>
              <w:top w:val="nil"/>
              <w:bottom w:val="nil"/>
            </w:tcBorders>
            <w:shd w:val="clear" w:color="auto" w:fill="FFFFFF"/>
          </w:tcPr>
          <w:p w14:paraId="07EB1F67"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238842</w:t>
            </w:r>
          </w:p>
        </w:tc>
        <w:tc>
          <w:tcPr>
            <w:tcW w:w="3139" w:type="dxa"/>
            <w:tcBorders>
              <w:top w:val="nil"/>
              <w:bottom w:val="nil"/>
            </w:tcBorders>
            <w:shd w:val="clear" w:color="auto" w:fill="FFFFFF"/>
          </w:tcPr>
          <w:p w14:paraId="62207614"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color w:val="000000"/>
              </w:rPr>
              <w:t>Mendolong</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Sipitang</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Dustrict</w:t>
            </w:r>
            <w:proofErr w:type="spellEnd"/>
            <w:r w:rsidRPr="009B159C">
              <w:rPr>
                <w:rFonts w:ascii="Times New Roman" w:eastAsia="Times New Roman" w:hAnsi="Times New Roman" w:cs="Times New Roman"/>
                <w:color w:val="000000"/>
              </w:rPr>
              <w:t>, Sabah, Malaysia</w:t>
            </w:r>
          </w:p>
        </w:tc>
        <w:tc>
          <w:tcPr>
            <w:tcW w:w="1350" w:type="dxa"/>
            <w:tcBorders>
              <w:top w:val="nil"/>
              <w:bottom w:val="nil"/>
            </w:tcBorders>
            <w:shd w:val="clear" w:color="auto" w:fill="FFFFFF"/>
          </w:tcPr>
          <w:p w14:paraId="125EB7EF" w14:textId="5839DC00"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KF477746</w:t>
            </w:r>
          </w:p>
        </w:tc>
      </w:tr>
      <w:tr w:rsidR="00DA7C18" w:rsidRPr="009B159C" w14:paraId="5AC41BA8" w14:textId="77777777" w:rsidTr="00ED7154">
        <w:trPr>
          <w:trHeight w:val="300"/>
        </w:trPr>
        <w:tc>
          <w:tcPr>
            <w:tcW w:w="2980" w:type="dxa"/>
            <w:tcBorders>
              <w:top w:val="nil"/>
              <w:bottom w:val="nil"/>
            </w:tcBorders>
            <w:shd w:val="clear" w:color="auto" w:fill="FFFFFF"/>
          </w:tcPr>
          <w:p w14:paraId="108CCCE0"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signata</w:t>
            </w:r>
            <w:proofErr w:type="spellEnd"/>
          </w:p>
        </w:tc>
        <w:tc>
          <w:tcPr>
            <w:tcW w:w="1096" w:type="dxa"/>
            <w:tcBorders>
              <w:top w:val="nil"/>
              <w:bottom w:val="nil"/>
            </w:tcBorders>
            <w:shd w:val="clear" w:color="auto" w:fill="FFFFFF"/>
          </w:tcPr>
          <w:p w14:paraId="049C595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ZRC 1.12388</w:t>
            </w:r>
          </w:p>
        </w:tc>
        <w:tc>
          <w:tcPr>
            <w:tcW w:w="3139" w:type="dxa"/>
            <w:tcBorders>
              <w:top w:val="nil"/>
              <w:bottom w:val="nil"/>
            </w:tcBorders>
            <w:shd w:val="clear" w:color="auto" w:fill="FFFFFF"/>
          </w:tcPr>
          <w:p w14:paraId="7D1CE9CC"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Borneo Island, Sarawak, </w:t>
            </w:r>
            <w:proofErr w:type="spellStart"/>
            <w:r w:rsidRPr="009B159C">
              <w:rPr>
                <w:rFonts w:ascii="Times New Roman" w:eastAsia="Times New Roman" w:hAnsi="Times New Roman" w:cs="Times New Roman"/>
                <w:color w:val="000000"/>
              </w:rPr>
              <w:t>Matang</w:t>
            </w:r>
            <w:proofErr w:type="spellEnd"/>
          </w:p>
        </w:tc>
        <w:tc>
          <w:tcPr>
            <w:tcW w:w="1350" w:type="dxa"/>
            <w:tcBorders>
              <w:top w:val="nil"/>
              <w:bottom w:val="nil"/>
            </w:tcBorders>
            <w:shd w:val="clear" w:color="auto" w:fill="FFFFFF"/>
          </w:tcPr>
          <w:p w14:paraId="59422CF8" w14:textId="7A402065"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KF477748</w:t>
            </w:r>
          </w:p>
        </w:tc>
      </w:tr>
      <w:tr w:rsidR="00DA7C18" w:rsidRPr="009B159C" w14:paraId="1C021CA7" w14:textId="77777777" w:rsidTr="00ED7154">
        <w:trPr>
          <w:trHeight w:val="900"/>
        </w:trPr>
        <w:tc>
          <w:tcPr>
            <w:tcW w:w="2980" w:type="dxa"/>
            <w:tcBorders>
              <w:top w:val="nil"/>
              <w:bottom w:val="nil"/>
            </w:tcBorders>
            <w:shd w:val="clear" w:color="auto" w:fill="FFFFFF"/>
          </w:tcPr>
          <w:p w14:paraId="3065D5A6"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mangyanum</w:t>
            </w:r>
            <w:proofErr w:type="spellEnd"/>
          </w:p>
        </w:tc>
        <w:tc>
          <w:tcPr>
            <w:tcW w:w="1096" w:type="dxa"/>
            <w:tcBorders>
              <w:top w:val="nil"/>
              <w:bottom w:val="nil"/>
            </w:tcBorders>
            <w:shd w:val="clear" w:color="auto" w:fill="FFFFFF"/>
          </w:tcPr>
          <w:p w14:paraId="4DC1FE1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303566</w:t>
            </w:r>
          </w:p>
        </w:tc>
        <w:tc>
          <w:tcPr>
            <w:tcW w:w="3139" w:type="dxa"/>
            <w:tcBorders>
              <w:top w:val="nil"/>
              <w:bottom w:val="nil"/>
            </w:tcBorders>
            <w:shd w:val="clear" w:color="auto" w:fill="FFFFFF"/>
          </w:tcPr>
          <w:p w14:paraId="263CDE4B"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Mindoro Island, Municipality of </w:t>
            </w:r>
            <w:proofErr w:type="spellStart"/>
            <w:r w:rsidRPr="009B159C">
              <w:rPr>
                <w:rFonts w:ascii="Times New Roman" w:eastAsia="Times New Roman" w:hAnsi="Times New Roman" w:cs="Times New Roman"/>
                <w:color w:val="000000"/>
              </w:rPr>
              <w:t>Paypayama</w:t>
            </w:r>
            <w:proofErr w:type="spellEnd"/>
            <w:r w:rsidRPr="009B159C">
              <w:rPr>
                <w:rFonts w:ascii="Times New Roman" w:eastAsia="Times New Roman" w:hAnsi="Times New Roman" w:cs="Times New Roman"/>
                <w:color w:val="000000"/>
              </w:rPr>
              <w:t xml:space="preserve">, Barangay </w:t>
            </w:r>
            <w:proofErr w:type="spellStart"/>
            <w:r w:rsidRPr="009B159C">
              <w:rPr>
                <w:rFonts w:ascii="Times New Roman" w:eastAsia="Times New Roman" w:hAnsi="Times New Roman" w:cs="Times New Roman"/>
                <w:color w:val="000000"/>
              </w:rPr>
              <w:t>Carmundo</w:t>
            </w:r>
            <w:proofErr w:type="spellEnd"/>
            <w:r w:rsidRPr="009B159C">
              <w:rPr>
                <w:rFonts w:ascii="Times New Roman" w:eastAsia="Times New Roman" w:hAnsi="Times New Roman" w:cs="Times New Roman"/>
                <w:color w:val="000000"/>
              </w:rPr>
              <w:t>,</w:t>
            </w:r>
          </w:p>
        </w:tc>
        <w:tc>
          <w:tcPr>
            <w:tcW w:w="1350" w:type="dxa"/>
            <w:tcBorders>
              <w:top w:val="nil"/>
              <w:bottom w:val="nil"/>
            </w:tcBorders>
            <w:shd w:val="clear" w:color="auto" w:fill="FFFFFF"/>
          </w:tcPr>
          <w:p w14:paraId="0828B05A" w14:textId="7CD1DA20"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KF477687</w:t>
            </w:r>
          </w:p>
        </w:tc>
      </w:tr>
      <w:tr w:rsidR="00DA7C18" w:rsidRPr="009B159C" w14:paraId="1A15DC22" w14:textId="77777777" w:rsidTr="00ED7154">
        <w:trPr>
          <w:trHeight w:val="900"/>
        </w:trPr>
        <w:tc>
          <w:tcPr>
            <w:tcW w:w="2980" w:type="dxa"/>
            <w:tcBorders>
              <w:top w:val="nil"/>
              <w:bottom w:val="nil"/>
            </w:tcBorders>
            <w:shd w:val="clear" w:color="auto" w:fill="FFFFFF"/>
          </w:tcPr>
          <w:p w14:paraId="1811EFBD"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mangyanum</w:t>
            </w:r>
            <w:proofErr w:type="spellEnd"/>
          </w:p>
        </w:tc>
        <w:tc>
          <w:tcPr>
            <w:tcW w:w="1096" w:type="dxa"/>
            <w:tcBorders>
              <w:top w:val="nil"/>
              <w:bottom w:val="nil"/>
            </w:tcBorders>
            <w:shd w:val="clear" w:color="auto" w:fill="FFFFFF"/>
          </w:tcPr>
          <w:p w14:paraId="0326DA90"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303578</w:t>
            </w:r>
          </w:p>
        </w:tc>
        <w:tc>
          <w:tcPr>
            <w:tcW w:w="3139" w:type="dxa"/>
            <w:tcBorders>
              <w:top w:val="nil"/>
              <w:bottom w:val="nil"/>
            </w:tcBorders>
            <w:shd w:val="clear" w:color="auto" w:fill="FFFFFF"/>
          </w:tcPr>
          <w:p w14:paraId="049B82EF"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Mindoro Island, Municipality of </w:t>
            </w:r>
            <w:proofErr w:type="spellStart"/>
            <w:r w:rsidRPr="009B159C">
              <w:rPr>
                <w:rFonts w:ascii="Times New Roman" w:eastAsia="Times New Roman" w:hAnsi="Times New Roman" w:cs="Times New Roman"/>
                <w:color w:val="000000"/>
              </w:rPr>
              <w:t>Bongabong</w:t>
            </w:r>
            <w:proofErr w:type="spellEnd"/>
            <w:r w:rsidRPr="009B159C">
              <w:rPr>
                <w:rFonts w:ascii="Times New Roman" w:eastAsia="Times New Roman" w:hAnsi="Times New Roman" w:cs="Times New Roman"/>
                <w:color w:val="000000"/>
              </w:rPr>
              <w:t xml:space="preserve">, Barangay </w:t>
            </w:r>
            <w:proofErr w:type="spellStart"/>
            <w:r w:rsidRPr="009B159C">
              <w:rPr>
                <w:rFonts w:ascii="Times New Roman" w:eastAsia="Times New Roman" w:hAnsi="Times New Roman" w:cs="Times New Roman"/>
                <w:color w:val="000000"/>
              </w:rPr>
              <w:t>Formon</w:t>
            </w:r>
            <w:proofErr w:type="spellEnd"/>
            <w:r w:rsidRPr="009B159C">
              <w:rPr>
                <w:rFonts w:ascii="Times New Roman" w:eastAsia="Times New Roman" w:hAnsi="Times New Roman" w:cs="Times New Roman"/>
                <w:color w:val="000000"/>
              </w:rPr>
              <w:t>,</w:t>
            </w:r>
          </w:p>
        </w:tc>
        <w:tc>
          <w:tcPr>
            <w:tcW w:w="1350" w:type="dxa"/>
            <w:tcBorders>
              <w:top w:val="nil"/>
              <w:bottom w:val="nil"/>
            </w:tcBorders>
            <w:shd w:val="clear" w:color="auto" w:fill="FFFFFF"/>
          </w:tcPr>
          <w:p w14:paraId="5CFABC47" w14:textId="168AE3A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KF477686</w:t>
            </w:r>
          </w:p>
        </w:tc>
      </w:tr>
      <w:tr w:rsidR="00DA7C18" w:rsidRPr="009B159C" w14:paraId="40D80CBF" w14:textId="77777777" w:rsidTr="00ED7154">
        <w:trPr>
          <w:trHeight w:val="900"/>
        </w:trPr>
        <w:tc>
          <w:tcPr>
            <w:tcW w:w="2980" w:type="dxa"/>
            <w:tcBorders>
              <w:top w:val="nil"/>
              <w:bottom w:val="nil"/>
            </w:tcBorders>
            <w:shd w:val="clear" w:color="auto" w:fill="FFFFFF"/>
          </w:tcPr>
          <w:p w14:paraId="53AAC191"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moellendorffi</w:t>
            </w:r>
            <w:proofErr w:type="spellEnd"/>
          </w:p>
        </w:tc>
        <w:tc>
          <w:tcPr>
            <w:tcW w:w="1096" w:type="dxa"/>
            <w:tcBorders>
              <w:top w:val="nil"/>
              <w:bottom w:val="nil"/>
            </w:tcBorders>
            <w:shd w:val="clear" w:color="auto" w:fill="FFFFFF"/>
          </w:tcPr>
          <w:p w14:paraId="58D0C0E0"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309009</w:t>
            </w:r>
          </w:p>
        </w:tc>
        <w:tc>
          <w:tcPr>
            <w:tcW w:w="3139" w:type="dxa"/>
            <w:tcBorders>
              <w:top w:val="nil"/>
              <w:bottom w:val="nil"/>
            </w:tcBorders>
            <w:shd w:val="clear" w:color="auto" w:fill="FFFFFF"/>
          </w:tcPr>
          <w:p w14:paraId="5B842C1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Philippines, Palawan Island</w:t>
            </w:r>
            <w:proofErr w:type="gramStart"/>
            <w:r w:rsidRPr="009B159C">
              <w:rPr>
                <w:rFonts w:ascii="Times New Roman" w:eastAsia="Times New Roman" w:hAnsi="Times New Roman" w:cs="Times New Roman"/>
                <w:color w:val="000000"/>
              </w:rPr>
              <w:t>,  Palawan</w:t>
            </w:r>
            <w:proofErr w:type="gramEnd"/>
            <w:r w:rsidRPr="009B159C">
              <w:rPr>
                <w:rFonts w:ascii="Times New Roman" w:eastAsia="Times New Roman" w:hAnsi="Times New Roman" w:cs="Times New Roman"/>
                <w:color w:val="000000"/>
              </w:rPr>
              <w:t xml:space="preserve"> Province, Municipality of Puerto </w:t>
            </w:r>
            <w:proofErr w:type="spellStart"/>
            <w:r w:rsidRPr="009B159C">
              <w:rPr>
                <w:rFonts w:ascii="Times New Roman" w:eastAsia="Times New Roman" w:hAnsi="Times New Roman" w:cs="Times New Roman"/>
                <w:color w:val="000000"/>
              </w:rPr>
              <w:t>Princesa</w:t>
            </w:r>
            <w:proofErr w:type="spellEnd"/>
            <w:r w:rsidRPr="009B159C">
              <w:rPr>
                <w:rFonts w:ascii="Times New Roman" w:eastAsia="Times New Roman" w:hAnsi="Times New Roman" w:cs="Times New Roman"/>
                <w:color w:val="000000"/>
              </w:rPr>
              <w:t xml:space="preserve"> City, Barangay </w:t>
            </w:r>
            <w:proofErr w:type="spellStart"/>
            <w:r w:rsidRPr="009B159C">
              <w:rPr>
                <w:rFonts w:ascii="Times New Roman" w:eastAsia="Times New Roman" w:hAnsi="Times New Roman" w:cs="Times New Roman"/>
                <w:color w:val="000000"/>
              </w:rPr>
              <w:t>Irawan</w:t>
            </w:r>
            <w:proofErr w:type="spellEnd"/>
          </w:p>
        </w:tc>
        <w:tc>
          <w:tcPr>
            <w:tcW w:w="1350" w:type="dxa"/>
            <w:tcBorders>
              <w:top w:val="nil"/>
              <w:bottom w:val="nil"/>
            </w:tcBorders>
            <w:shd w:val="clear" w:color="auto" w:fill="FFFFFF"/>
          </w:tcPr>
          <w:p w14:paraId="789D2D19" w14:textId="5AC4EFCF"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KF477696</w:t>
            </w:r>
          </w:p>
        </w:tc>
      </w:tr>
      <w:tr w:rsidR="00DA7C18" w:rsidRPr="009B159C" w14:paraId="1AFD843D" w14:textId="77777777" w:rsidTr="00ED7154">
        <w:trPr>
          <w:trHeight w:val="900"/>
        </w:trPr>
        <w:tc>
          <w:tcPr>
            <w:tcW w:w="2980" w:type="dxa"/>
            <w:tcBorders>
              <w:top w:val="nil"/>
              <w:bottom w:val="nil"/>
            </w:tcBorders>
            <w:shd w:val="clear" w:color="auto" w:fill="FFFFFF"/>
          </w:tcPr>
          <w:p w14:paraId="3B6DCE2F"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lastRenderedPageBreak/>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moellendorffi</w:t>
            </w:r>
            <w:proofErr w:type="spellEnd"/>
          </w:p>
        </w:tc>
        <w:tc>
          <w:tcPr>
            <w:tcW w:w="1096" w:type="dxa"/>
            <w:tcBorders>
              <w:top w:val="nil"/>
              <w:bottom w:val="nil"/>
            </w:tcBorders>
            <w:shd w:val="clear" w:color="auto" w:fill="FFFFFF"/>
          </w:tcPr>
          <w:p w14:paraId="7E8BAFE5"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327050</w:t>
            </w:r>
          </w:p>
        </w:tc>
        <w:tc>
          <w:tcPr>
            <w:tcW w:w="3139" w:type="dxa"/>
            <w:tcBorders>
              <w:top w:val="nil"/>
              <w:bottom w:val="nil"/>
            </w:tcBorders>
            <w:shd w:val="clear" w:color="auto" w:fill="FFFFFF"/>
          </w:tcPr>
          <w:p w14:paraId="4FE7E7B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Palawan Island, </w:t>
            </w:r>
            <w:proofErr w:type="spellStart"/>
            <w:r w:rsidRPr="009B159C">
              <w:rPr>
                <w:rFonts w:ascii="Times New Roman" w:eastAsia="Times New Roman" w:hAnsi="Times New Roman" w:cs="Times New Roman"/>
                <w:color w:val="000000"/>
              </w:rPr>
              <w:t>Palwan</w:t>
            </w:r>
            <w:proofErr w:type="spellEnd"/>
            <w:r w:rsidRPr="009B159C">
              <w:rPr>
                <w:rFonts w:ascii="Times New Roman" w:eastAsia="Times New Roman" w:hAnsi="Times New Roman" w:cs="Times New Roman"/>
                <w:color w:val="000000"/>
              </w:rPr>
              <w:t xml:space="preserve"> Province, Municipality of Nara, Barangay </w:t>
            </w:r>
            <w:proofErr w:type="spellStart"/>
            <w:r w:rsidRPr="009B159C">
              <w:rPr>
                <w:rFonts w:ascii="Times New Roman" w:eastAsia="Times New Roman" w:hAnsi="Times New Roman" w:cs="Times New Roman"/>
                <w:color w:val="000000"/>
              </w:rPr>
              <w:t>Estrella</w:t>
            </w:r>
            <w:proofErr w:type="spellEnd"/>
            <w:r w:rsidRPr="009B159C">
              <w:rPr>
                <w:rFonts w:ascii="Times New Roman" w:eastAsia="Times New Roman" w:hAnsi="Times New Roman" w:cs="Times New Roman"/>
                <w:color w:val="000000"/>
              </w:rPr>
              <w:t xml:space="preserve"> Falls</w:t>
            </w:r>
          </w:p>
        </w:tc>
        <w:tc>
          <w:tcPr>
            <w:tcW w:w="1350" w:type="dxa"/>
            <w:tcBorders>
              <w:top w:val="nil"/>
              <w:bottom w:val="nil"/>
            </w:tcBorders>
            <w:shd w:val="clear" w:color="auto" w:fill="FFFFFF"/>
          </w:tcPr>
          <w:p w14:paraId="0EB042C0" w14:textId="5B3C8F4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KF477695</w:t>
            </w:r>
          </w:p>
        </w:tc>
      </w:tr>
      <w:tr w:rsidR="00DA7C18" w:rsidRPr="009B159C" w14:paraId="38B78D9D" w14:textId="77777777" w:rsidTr="00ED7154">
        <w:trPr>
          <w:trHeight w:val="900"/>
        </w:trPr>
        <w:tc>
          <w:tcPr>
            <w:tcW w:w="2980" w:type="dxa"/>
            <w:tcBorders>
              <w:top w:val="nil"/>
              <w:bottom w:val="nil"/>
            </w:tcBorders>
            <w:shd w:val="clear" w:color="auto" w:fill="FFFFFF"/>
          </w:tcPr>
          <w:p w14:paraId="0AC6CC64"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grandocula</w:t>
            </w:r>
            <w:proofErr w:type="spellEnd"/>
          </w:p>
        </w:tc>
        <w:tc>
          <w:tcPr>
            <w:tcW w:w="1096" w:type="dxa"/>
            <w:tcBorders>
              <w:top w:val="nil"/>
              <w:bottom w:val="nil"/>
            </w:tcBorders>
            <w:shd w:val="clear" w:color="auto" w:fill="FFFFFF"/>
          </w:tcPr>
          <w:p w14:paraId="079BBC99"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306492</w:t>
            </w:r>
          </w:p>
        </w:tc>
        <w:tc>
          <w:tcPr>
            <w:tcW w:w="3139" w:type="dxa"/>
            <w:tcBorders>
              <w:top w:val="nil"/>
              <w:bottom w:val="nil"/>
            </w:tcBorders>
            <w:shd w:val="clear" w:color="auto" w:fill="FFFFFF"/>
          </w:tcPr>
          <w:p w14:paraId="7C9EE9C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Samar Island, Samar </w:t>
            </w:r>
            <w:proofErr w:type="spellStart"/>
            <w:r w:rsidRPr="009B159C">
              <w:rPr>
                <w:rFonts w:ascii="Times New Roman" w:eastAsia="Times New Roman" w:hAnsi="Times New Roman" w:cs="Times New Roman"/>
                <w:color w:val="000000"/>
              </w:rPr>
              <w:t>Proviunce</w:t>
            </w:r>
            <w:proofErr w:type="spellEnd"/>
            <w:r w:rsidRPr="009B159C">
              <w:rPr>
                <w:rFonts w:ascii="Times New Roman" w:eastAsia="Times New Roman" w:hAnsi="Times New Roman" w:cs="Times New Roman"/>
                <w:color w:val="000000"/>
              </w:rPr>
              <w:t xml:space="preserve"> Province, Municipality of San Jose de </w:t>
            </w:r>
            <w:proofErr w:type="spellStart"/>
            <w:r w:rsidRPr="009B159C">
              <w:rPr>
                <w:rFonts w:ascii="Times New Roman" w:eastAsia="Times New Roman" w:hAnsi="Times New Roman" w:cs="Times New Roman"/>
                <w:color w:val="000000"/>
              </w:rPr>
              <w:t>Baun</w:t>
            </w:r>
            <w:proofErr w:type="spellEnd"/>
            <w:r w:rsidRPr="009B159C">
              <w:rPr>
                <w:rFonts w:ascii="Times New Roman" w:eastAsia="Times New Roman" w:hAnsi="Times New Roman" w:cs="Times New Roman"/>
                <w:color w:val="000000"/>
              </w:rPr>
              <w:t xml:space="preserve">, Barangay </w:t>
            </w:r>
            <w:proofErr w:type="spellStart"/>
            <w:r w:rsidRPr="009B159C">
              <w:rPr>
                <w:rFonts w:ascii="Times New Roman" w:eastAsia="Times New Roman" w:hAnsi="Times New Roman" w:cs="Times New Roman"/>
                <w:color w:val="000000"/>
              </w:rPr>
              <w:t>Poblacion</w:t>
            </w:r>
            <w:proofErr w:type="spellEnd"/>
          </w:p>
        </w:tc>
        <w:tc>
          <w:tcPr>
            <w:tcW w:w="1350" w:type="dxa"/>
            <w:tcBorders>
              <w:top w:val="nil"/>
              <w:bottom w:val="nil"/>
            </w:tcBorders>
            <w:shd w:val="clear" w:color="auto" w:fill="FFFFFF"/>
          </w:tcPr>
          <w:p w14:paraId="777AAFCF" w14:textId="4C77419B"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KF477660</w:t>
            </w:r>
          </w:p>
        </w:tc>
      </w:tr>
      <w:tr w:rsidR="00DA7C18" w:rsidRPr="009B159C" w14:paraId="19E9B8FC" w14:textId="77777777" w:rsidTr="00ED7154">
        <w:trPr>
          <w:trHeight w:val="900"/>
        </w:trPr>
        <w:tc>
          <w:tcPr>
            <w:tcW w:w="2980" w:type="dxa"/>
            <w:tcBorders>
              <w:top w:val="nil"/>
              <w:bottom w:val="nil"/>
            </w:tcBorders>
            <w:shd w:val="clear" w:color="auto" w:fill="FFFFFF"/>
          </w:tcPr>
          <w:p w14:paraId="74C08BC9"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grandocula</w:t>
            </w:r>
            <w:proofErr w:type="spellEnd"/>
          </w:p>
        </w:tc>
        <w:tc>
          <w:tcPr>
            <w:tcW w:w="1096" w:type="dxa"/>
            <w:tcBorders>
              <w:top w:val="nil"/>
              <w:bottom w:val="nil"/>
            </w:tcBorders>
            <w:shd w:val="clear" w:color="auto" w:fill="FFFFFF"/>
          </w:tcPr>
          <w:p w14:paraId="19BF905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PNM 8848</w:t>
            </w:r>
          </w:p>
        </w:tc>
        <w:tc>
          <w:tcPr>
            <w:tcW w:w="3139" w:type="dxa"/>
            <w:tcBorders>
              <w:top w:val="nil"/>
              <w:bottom w:val="nil"/>
            </w:tcBorders>
            <w:shd w:val="clear" w:color="auto" w:fill="FFFFFF"/>
          </w:tcPr>
          <w:p w14:paraId="6511FA74"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Mindanao Island, Davao City Province, Municipality of </w:t>
            </w:r>
            <w:proofErr w:type="spellStart"/>
            <w:r w:rsidRPr="009B159C">
              <w:rPr>
                <w:rFonts w:ascii="Times New Roman" w:eastAsia="Times New Roman" w:hAnsi="Times New Roman" w:cs="Times New Roman"/>
                <w:color w:val="000000"/>
              </w:rPr>
              <w:t>Calinan</w:t>
            </w:r>
            <w:proofErr w:type="spellEnd"/>
            <w:r w:rsidRPr="009B159C">
              <w:rPr>
                <w:rFonts w:ascii="Times New Roman" w:eastAsia="Times New Roman" w:hAnsi="Times New Roman" w:cs="Times New Roman"/>
                <w:color w:val="000000"/>
              </w:rPr>
              <w:t xml:space="preserve">, Barangay </w:t>
            </w:r>
            <w:proofErr w:type="spellStart"/>
            <w:r w:rsidRPr="009B159C">
              <w:rPr>
                <w:rFonts w:ascii="Times New Roman" w:eastAsia="Times New Roman" w:hAnsi="Times New Roman" w:cs="Times New Roman"/>
                <w:color w:val="000000"/>
              </w:rPr>
              <w:t>Malagos</w:t>
            </w:r>
            <w:proofErr w:type="spellEnd"/>
          </w:p>
        </w:tc>
        <w:tc>
          <w:tcPr>
            <w:tcW w:w="1350" w:type="dxa"/>
            <w:tcBorders>
              <w:top w:val="nil"/>
              <w:bottom w:val="nil"/>
            </w:tcBorders>
            <w:shd w:val="clear" w:color="auto" w:fill="FFFFFF"/>
          </w:tcPr>
          <w:p w14:paraId="7DC21698" w14:textId="1F8E9333"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KF477676</w:t>
            </w:r>
          </w:p>
        </w:tc>
      </w:tr>
      <w:tr w:rsidR="00DA7C18" w:rsidRPr="009B159C" w14:paraId="377C7EE4" w14:textId="77777777" w:rsidTr="00ED7154">
        <w:trPr>
          <w:trHeight w:val="900"/>
        </w:trPr>
        <w:tc>
          <w:tcPr>
            <w:tcW w:w="2980" w:type="dxa"/>
            <w:tcBorders>
              <w:top w:val="nil"/>
              <w:bottom w:val="nil"/>
            </w:tcBorders>
            <w:shd w:val="clear" w:color="auto" w:fill="FFFFFF"/>
          </w:tcPr>
          <w:p w14:paraId="366A6773"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similis</w:t>
            </w:r>
            <w:proofErr w:type="spellEnd"/>
          </w:p>
        </w:tc>
        <w:tc>
          <w:tcPr>
            <w:tcW w:w="1096" w:type="dxa"/>
            <w:tcBorders>
              <w:top w:val="nil"/>
              <w:bottom w:val="nil"/>
            </w:tcBorders>
            <w:shd w:val="clear" w:color="auto" w:fill="FFFFFF"/>
          </w:tcPr>
          <w:p w14:paraId="2B0F80B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TNHC 63007</w:t>
            </w:r>
          </w:p>
        </w:tc>
        <w:tc>
          <w:tcPr>
            <w:tcW w:w="3139" w:type="dxa"/>
            <w:tcBorders>
              <w:top w:val="nil"/>
              <w:bottom w:val="nil"/>
            </w:tcBorders>
            <w:shd w:val="clear" w:color="auto" w:fill="FFFFFF"/>
          </w:tcPr>
          <w:p w14:paraId="0CC8DEF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Luzon Island, </w:t>
            </w:r>
            <w:proofErr w:type="spellStart"/>
            <w:r w:rsidRPr="009B159C">
              <w:rPr>
                <w:rFonts w:ascii="Times New Roman" w:eastAsia="Times New Roman" w:hAnsi="Times New Roman" w:cs="Times New Roman"/>
                <w:color w:val="000000"/>
              </w:rPr>
              <w:t>Camarines</w:t>
            </w:r>
            <w:proofErr w:type="spellEnd"/>
            <w:r w:rsidRPr="009B159C">
              <w:rPr>
                <w:rFonts w:ascii="Times New Roman" w:eastAsia="Times New Roman" w:hAnsi="Times New Roman" w:cs="Times New Roman"/>
                <w:color w:val="000000"/>
              </w:rPr>
              <w:t xml:space="preserve"> Norte Province, Municipality of Naga City, Barangay </w:t>
            </w:r>
            <w:proofErr w:type="spellStart"/>
            <w:r w:rsidRPr="009B159C">
              <w:rPr>
                <w:rFonts w:ascii="Times New Roman" w:eastAsia="Times New Roman" w:hAnsi="Times New Roman" w:cs="Times New Roman"/>
                <w:color w:val="000000"/>
              </w:rPr>
              <w:t>Panicuason</w:t>
            </w:r>
            <w:proofErr w:type="spellEnd"/>
            <w:r w:rsidRPr="009B159C">
              <w:rPr>
                <w:rFonts w:ascii="Times New Roman" w:eastAsia="Times New Roman" w:hAnsi="Times New Roman" w:cs="Times New Roman"/>
                <w:color w:val="000000"/>
              </w:rPr>
              <w:t>,</w:t>
            </w:r>
          </w:p>
        </w:tc>
        <w:tc>
          <w:tcPr>
            <w:tcW w:w="1350" w:type="dxa"/>
            <w:tcBorders>
              <w:top w:val="nil"/>
              <w:bottom w:val="nil"/>
            </w:tcBorders>
            <w:shd w:val="clear" w:color="auto" w:fill="FFFFFF"/>
          </w:tcPr>
          <w:p w14:paraId="111D98D3" w14:textId="180ED8A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KF477764</w:t>
            </w:r>
          </w:p>
        </w:tc>
      </w:tr>
      <w:tr w:rsidR="00DA7C18" w:rsidRPr="009B159C" w14:paraId="08A09D56" w14:textId="77777777" w:rsidTr="00ED7154">
        <w:trPr>
          <w:trHeight w:val="1200"/>
        </w:trPr>
        <w:tc>
          <w:tcPr>
            <w:tcW w:w="2980" w:type="dxa"/>
            <w:tcBorders>
              <w:top w:val="nil"/>
              <w:bottom w:val="single" w:sz="4" w:space="0" w:color="auto"/>
            </w:tcBorders>
            <w:shd w:val="clear" w:color="auto" w:fill="FFFFFF"/>
          </w:tcPr>
          <w:p w14:paraId="3E1CB90F"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similis</w:t>
            </w:r>
            <w:proofErr w:type="spellEnd"/>
          </w:p>
        </w:tc>
        <w:tc>
          <w:tcPr>
            <w:tcW w:w="1096" w:type="dxa"/>
            <w:tcBorders>
              <w:top w:val="nil"/>
              <w:bottom w:val="single" w:sz="4" w:space="0" w:color="auto"/>
            </w:tcBorders>
            <w:shd w:val="clear" w:color="auto" w:fill="FFFFFF"/>
          </w:tcPr>
          <w:p w14:paraId="6EF4522F"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PNM 5536</w:t>
            </w:r>
          </w:p>
        </w:tc>
        <w:tc>
          <w:tcPr>
            <w:tcW w:w="3139" w:type="dxa"/>
            <w:tcBorders>
              <w:top w:val="nil"/>
              <w:bottom w:val="single" w:sz="4" w:space="0" w:color="auto"/>
            </w:tcBorders>
            <w:shd w:val="clear" w:color="auto" w:fill="FFFFFF"/>
          </w:tcPr>
          <w:p w14:paraId="2E01B7D5"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Luzon Island, Laguna Province, Municipality of Los </w:t>
            </w:r>
            <w:proofErr w:type="spellStart"/>
            <w:r w:rsidRPr="009B159C">
              <w:rPr>
                <w:rFonts w:ascii="Times New Roman" w:eastAsia="Times New Roman" w:hAnsi="Times New Roman" w:cs="Times New Roman"/>
                <w:color w:val="000000"/>
              </w:rPr>
              <w:t>Baños</w:t>
            </w:r>
            <w:proofErr w:type="spellEnd"/>
            <w:r w:rsidRPr="009B159C">
              <w:rPr>
                <w:rFonts w:ascii="Times New Roman" w:eastAsia="Times New Roman" w:hAnsi="Times New Roman" w:cs="Times New Roman"/>
                <w:color w:val="000000"/>
              </w:rPr>
              <w:t xml:space="preserve">, University, of the Philippines campus, Mt. </w:t>
            </w:r>
            <w:proofErr w:type="spellStart"/>
            <w:r w:rsidRPr="009B159C">
              <w:rPr>
                <w:rFonts w:ascii="Times New Roman" w:eastAsia="Times New Roman" w:hAnsi="Times New Roman" w:cs="Times New Roman"/>
                <w:color w:val="000000"/>
              </w:rPr>
              <w:t>Makiling</w:t>
            </w:r>
            <w:proofErr w:type="spellEnd"/>
          </w:p>
        </w:tc>
        <w:tc>
          <w:tcPr>
            <w:tcW w:w="1350" w:type="dxa"/>
            <w:tcBorders>
              <w:top w:val="nil"/>
              <w:bottom w:val="single" w:sz="4" w:space="0" w:color="auto"/>
            </w:tcBorders>
            <w:shd w:val="clear" w:color="auto" w:fill="FFFFFF"/>
          </w:tcPr>
          <w:p w14:paraId="12F62971" w14:textId="3D4A2A54"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KF477776</w:t>
            </w:r>
          </w:p>
        </w:tc>
      </w:tr>
    </w:tbl>
    <w:p w14:paraId="0644031C" w14:textId="050CABBF" w:rsidR="002712E3" w:rsidRPr="009B159C" w:rsidRDefault="002712E3" w:rsidP="002712E3">
      <w:pPr>
        <w:pStyle w:val="DefaultStyle"/>
        <w:spacing w:line="480" w:lineRule="auto"/>
        <w:rPr>
          <w:rFonts w:ascii="Times New Roman" w:hAnsi="Times New Roman" w:cs="Times New Roman"/>
          <w:b/>
          <w:bCs/>
        </w:rPr>
      </w:pPr>
    </w:p>
    <w:p w14:paraId="152940DC" w14:textId="77777777" w:rsidR="00D2524F" w:rsidRPr="009B159C" w:rsidRDefault="00D2524F" w:rsidP="002712E3">
      <w:pPr>
        <w:pStyle w:val="DefaultStyle"/>
        <w:spacing w:line="480" w:lineRule="auto"/>
        <w:rPr>
          <w:rFonts w:ascii="Times New Roman" w:hAnsi="Times New Roman" w:cs="Times New Roman"/>
          <w:b/>
          <w:bCs/>
        </w:rPr>
      </w:pPr>
    </w:p>
    <w:p w14:paraId="3C12516B" w14:textId="30EC9B09" w:rsidR="00E93BEF" w:rsidRPr="009B159C" w:rsidRDefault="00476442" w:rsidP="007E57C0">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2</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rPr>
        <w:t xml:space="preserve">Summary statistics </w:t>
      </w:r>
      <w:r w:rsidR="00821032" w:rsidRPr="009B159C">
        <w:rPr>
          <w:rFonts w:ascii="Times New Roman" w:hAnsi="Times New Roman" w:cs="Times New Roman"/>
        </w:rPr>
        <w:t xml:space="preserve">of </w:t>
      </w:r>
      <w:r w:rsidR="00D2524F" w:rsidRPr="009B159C">
        <w:rPr>
          <w:rFonts w:ascii="Times New Roman" w:hAnsi="Times New Roman" w:cs="Times New Roman"/>
        </w:rPr>
        <w:t>specimens examined</w:t>
      </w:r>
      <w:r w:rsidR="00821032" w:rsidRPr="009B159C">
        <w:rPr>
          <w:rFonts w:ascii="Times New Roman" w:hAnsi="Times New Roman" w:cs="Times New Roman"/>
        </w:rPr>
        <w:t>.</w:t>
      </w:r>
      <w:r w:rsidR="000242E0" w:rsidRPr="009B159C">
        <w:rPr>
          <w:rFonts w:ascii="Times New Roman" w:hAnsi="Times New Roman" w:cs="Times New Roman"/>
        </w:rPr>
        <w:t xml:space="preserve"> Ranges follow mean ± SD</w:t>
      </w:r>
      <w:proofErr w:type="gramStart"/>
      <w:r w:rsidR="000242E0" w:rsidRPr="009B159C">
        <w:rPr>
          <w:rFonts w:ascii="Times New Roman" w:hAnsi="Times New Roman" w:cs="Times New Roman"/>
        </w:rPr>
        <w:t>;</w:t>
      </w:r>
      <w:proofErr w:type="gramEnd"/>
      <w:r w:rsidR="000242E0" w:rsidRPr="009B159C">
        <w:rPr>
          <w:rFonts w:ascii="Times New Roman" w:hAnsi="Times New Roman" w:cs="Times New Roman"/>
        </w:rPr>
        <w:t xml:space="preserve"> NA = data not available. </w:t>
      </w:r>
      <w:r w:rsidR="00E4084B" w:rsidRPr="009B159C">
        <w:rPr>
          <w:rFonts w:ascii="Times New Roman" w:hAnsi="Times New Roman" w:cs="Times New Roman"/>
        </w:rPr>
        <w:t>Voucher specimens are listed in Appendix I of Brown and Guttman (2002).</w:t>
      </w:r>
    </w:p>
    <w:tbl>
      <w:tblPr>
        <w:tblW w:w="7100" w:type="dxa"/>
        <w:tblInd w:w="93" w:type="dxa"/>
        <w:tblLook w:val="04A0" w:firstRow="1" w:lastRow="0" w:firstColumn="1" w:lastColumn="0" w:noHBand="0" w:noVBand="1"/>
      </w:tblPr>
      <w:tblGrid>
        <w:gridCol w:w="1300"/>
        <w:gridCol w:w="2016"/>
        <w:gridCol w:w="1300"/>
        <w:gridCol w:w="1323"/>
        <w:gridCol w:w="1390"/>
      </w:tblGrid>
      <w:tr w:rsidR="000242E0" w:rsidRPr="009B159C" w14:paraId="32FD15F0" w14:textId="77777777" w:rsidTr="00D036F7">
        <w:trPr>
          <w:trHeight w:val="700"/>
        </w:trPr>
        <w:tc>
          <w:tcPr>
            <w:tcW w:w="1300" w:type="dxa"/>
            <w:tcBorders>
              <w:top w:val="single" w:sz="4" w:space="0" w:color="auto"/>
              <w:left w:val="nil"/>
              <w:bottom w:val="nil"/>
              <w:right w:val="nil"/>
            </w:tcBorders>
            <w:shd w:val="clear" w:color="auto" w:fill="auto"/>
            <w:noWrap/>
            <w:hideMark/>
          </w:tcPr>
          <w:p w14:paraId="18E39A74" w14:textId="77777777" w:rsidR="000242E0" w:rsidRPr="009B159C" w:rsidRDefault="000242E0" w:rsidP="00D036F7">
            <w:pPr>
              <w:spacing w:line="480" w:lineRule="auto"/>
              <w:rPr>
                <w:rFonts w:ascii="Times New Roman" w:eastAsia="Times New Roman" w:hAnsi="Times New Roman" w:cs="Times New Roman"/>
                <w:i/>
                <w:iCs/>
              </w:rPr>
            </w:pPr>
          </w:p>
        </w:tc>
        <w:tc>
          <w:tcPr>
            <w:tcW w:w="1900" w:type="dxa"/>
            <w:tcBorders>
              <w:top w:val="single" w:sz="4" w:space="0" w:color="auto"/>
              <w:left w:val="nil"/>
              <w:bottom w:val="nil"/>
              <w:right w:val="nil"/>
            </w:tcBorders>
            <w:shd w:val="clear" w:color="auto" w:fill="auto"/>
            <w:hideMark/>
          </w:tcPr>
          <w:p w14:paraId="6EA920A4" w14:textId="77777777" w:rsidR="000242E0" w:rsidRPr="009B159C" w:rsidRDefault="000242E0" w:rsidP="00D036F7">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centropeninsularis</w:t>
            </w:r>
            <w:proofErr w:type="spellEnd"/>
            <w:proofErr w:type="gramEnd"/>
            <w:r w:rsidRPr="009B159C">
              <w:rPr>
                <w:rFonts w:ascii="Times New Roman" w:eastAsia="Times New Roman" w:hAnsi="Times New Roman" w:cs="Times New Roman"/>
                <w:i/>
                <w:iCs/>
              </w:rPr>
              <w:br/>
            </w:r>
            <w:r w:rsidRPr="009B159C">
              <w:rPr>
                <w:rFonts w:ascii="Times New Roman" w:eastAsia="Times New Roman" w:hAnsi="Times New Roman" w:cs="Times New Roman"/>
              </w:rPr>
              <w:t xml:space="preserve">sp. </w:t>
            </w:r>
            <w:proofErr w:type="spellStart"/>
            <w:r w:rsidRPr="009B159C">
              <w:rPr>
                <w:rFonts w:ascii="Times New Roman" w:eastAsia="Times New Roman" w:hAnsi="Times New Roman" w:cs="Times New Roman"/>
              </w:rPr>
              <w:t>nov.</w:t>
            </w:r>
            <w:proofErr w:type="spellEnd"/>
          </w:p>
        </w:tc>
        <w:tc>
          <w:tcPr>
            <w:tcW w:w="1300" w:type="dxa"/>
            <w:tcBorders>
              <w:top w:val="single" w:sz="4" w:space="0" w:color="auto"/>
              <w:left w:val="nil"/>
              <w:bottom w:val="nil"/>
              <w:right w:val="nil"/>
            </w:tcBorders>
            <w:shd w:val="clear" w:color="auto" w:fill="auto"/>
            <w:noWrap/>
            <w:hideMark/>
          </w:tcPr>
          <w:p w14:paraId="69561EE0" w14:textId="77777777" w:rsidR="000242E0" w:rsidRPr="009B159C" w:rsidRDefault="000242E0" w:rsidP="00D036F7">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banjarana</w:t>
            </w:r>
            <w:proofErr w:type="spellEnd"/>
            <w:proofErr w:type="gramEnd"/>
          </w:p>
        </w:tc>
        <w:tc>
          <w:tcPr>
            <w:tcW w:w="1240" w:type="dxa"/>
            <w:tcBorders>
              <w:top w:val="single" w:sz="4" w:space="0" w:color="auto"/>
              <w:left w:val="nil"/>
              <w:bottom w:val="nil"/>
              <w:right w:val="nil"/>
            </w:tcBorders>
            <w:shd w:val="clear" w:color="auto" w:fill="auto"/>
            <w:noWrap/>
            <w:hideMark/>
          </w:tcPr>
          <w:p w14:paraId="27EB5569" w14:textId="77777777" w:rsidR="000242E0" w:rsidRPr="009B159C" w:rsidRDefault="000242E0" w:rsidP="00D036F7">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grandocula</w:t>
            </w:r>
            <w:proofErr w:type="spellEnd"/>
            <w:proofErr w:type="gramEnd"/>
          </w:p>
        </w:tc>
        <w:tc>
          <w:tcPr>
            <w:tcW w:w="1360" w:type="dxa"/>
            <w:tcBorders>
              <w:top w:val="single" w:sz="4" w:space="0" w:color="auto"/>
              <w:left w:val="nil"/>
              <w:bottom w:val="nil"/>
              <w:right w:val="nil"/>
            </w:tcBorders>
            <w:shd w:val="clear" w:color="auto" w:fill="auto"/>
            <w:noWrap/>
            <w:hideMark/>
          </w:tcPr>
          <w:p w14:paraId="0A38756A" w14:textId="77777777" w:rsidR="000242E0" w:rsidRPr="009B159C" w:rsidRDefault="000242E0" w:rsidP="00D036F7">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mangyanum</w:t>
            </w:r>
            <w:proofErr w:type="spellEnd"/>
            <w:proofErr w:type="gramEnd"/>
          </w:p>
        </w:tc>
      </w:tr>
      <w:tr w:rsidR="000242E0" w:rsidRPr="009B159C" w14:paraId="4F0084B1" w14:textId="77777777" w:rsidTr="00D036F7">
        <w:trPr>
          <w:trHeight w:val="300"/>
        </w:trPr>
        <w:tc>
          <w:tcPr>
            <w:tcW w:w="1300" w:type="dxa"/>
            <w:tcBorders>
              <w:top w:val="nil"/>
              <w:left w:val="nil"/>
              <w:bottom w:val="single" w:sz="4" w:space="0" w:color="auto"/>
              <w:right w:val="nil"/>
            </w:tcBorders>
            <w:shd w:val="clear" w:color="auto" w:fill="auto"/>
            <w:noWrap/>
            <w:hideMark/>
          </w:tcPr>
          <w:p w14:paraId="323F5508" w14:textId="77777777" w:rsidR="000242E0" w:rsidRPr="009B159C" w:rsidRDefault="000242E0" w:rsidP="00D036F7">
            <w:pPr>
              <w:spacing w:line="480" w:lineRule="auto"/>
              <w:rPr>
                <w:rFonts w:ascii="Times New Roman" w:eastAsia="Times New Roman" w:hAnsi="Times New Roman" w:cs="Times New Roman"/>
              </w:rPr>
            </w:pPr>
          </w:p>
        </w:tc>
        <w:tc>
          <w:tcPr>
            <w:tcW w:w="1900" w:type="dxa"/>
            <w:tcBorders>
              <w:top w:val="nil"/>
              <w:left w:val="nil"/>
              <w:bottom w:val="single" w:sz="4" w:space="0" w:color="auto"/>
              <w:right w:val="nil"/>
            </w:tcBorders>
            <w:shd w:val="clear" w:color="auto" w:fill="auto"/>
            <w:noWrap/>
            <w:hideMark/>
          </w:tcPr>
          <w:p w14:paraId="42ADDA44"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N=2</w:t>
            </w:r>
          </w:p>
        </w:tc>
        <w:tc>
          <w:tcPr>
            <w:tcW w:w="1300" w:type="dxa"/>
            <w:tcBorders>
              <w:top w:val="nil"/>
              <w:left w:val="nil"/>
              <w:bottom w:val="single" w:sz="4" w:space="0" w:color="auto"/>
              <w:right w:val="nil"/>
            </w:tcBorders>
            <w:shd w:val="clear" w:color="auto" w:fill="auto"/>
            <w:noWrap/>
            <w:hideMark/>
          </w:tcPr>
          <w:p w14:paraId="229B2BAF"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N=5</w:t>
            </w:r>
          </w:p>
        </w:tc>
        <w:tc>
          <w:tcPr>
            <w:tcW w:w="1240" w:type="dxa"/>
            <w:tcBorders>
              <w:top w:val="nil"/>
              <w:left w:val="nil"/>
              <w:bottom w:val="single" w:sz="4" w:space="0" w:color="auto"/>
              <w:right w:val="nil"/>
            </w:tcBorders>
            <w:shd w:val="clear" w:color="auto" w:fill="auto"/>
            <w:noWrap/>
            <w:hideMark/>
          </w:tcPr>
          <w:p w14:paraId="35E7AF44"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N=148</w:t>
            </w:r>
          </w:p>
        </w:tc>
        <w:tc>
          <w:tcPr>
            <w:tcW w:w="1360" w:type="dxa"/>
            <w:tcBorders>
              <w:top w:val="nil"/>
              <w:left w:val="nil"/>
              <w:bottom w:val="single" w:sz="4" w:space="0" w:color="auto"/>
              <w:right w:val="nil"/>
            </w:tcBorders>
            <w:shd w:val="clear" w:color="auto" w:fill="auto"/>
            <w:noWrap/>
            <w:hideMark/>
          </w:tcPr>
          <w:p w14:paraId="143BA39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N=62</w:t>
            </w:r>
          </w:p>
        </w:tc>
      </w:tr>
      <w:tr w:rsidR="000242E0" w:rsidRPr="009B159C" w14:paraId="30E7B595" w14:textId="77777777" w:rsidTr="00D036F7">
        <w:trPr>
          <w:trHeight w:val="600"/>
        </w:trPr>
        <w:tc>
          <w:tcPr>
            <w:tcW w:w="1300" w:type="dxa"/>
            <w:tcBorders>
              <w:top w:val="single" w:sz="4" w:space="0" w:color="auto"/>
              <w:left w:val="nil"/>
              <w:bottom w:val="nil"/>
              <w:right w:val="nil"/>
            </w:tcBorders>
            <w:shd w:val="clear" w:color="auto" w:fill="auto"/>
            <w:noWrap/>
            <w:hideMark/>
          </w:tcPr>
          <w:p w14:paraId="61EF5F27"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SVL</w:t>
            </w:r>
          </w:p>
        </w:tc>
        <w:tc>
          <w:tcPr>
            <w:tcW w:w="1900" w:type="dxa"/>
            <w:tcBorders>
              <w:top w:val="single" w:sz="4" w:space="0" w:color="auto"/>
              <w:left w:val="nil"/>
              <w:bottom w:val="nil"/>
              <w:right w:val="nil"/>
            </w:tcBorders>
            <w:shd w:val="clear" w:color="auto" w:fill="auto"/>
            <w:hideMark/>
          </w:tcPr>
          <w:p w14:paraId="372247B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37.5 ± 0.1 </w:t>
            </w:r>
            <w:r w:rsidRPr="009B159C">
              <w:rPr>
                <w:rFonts w:ascii="Times New Roman" w:eastAsia="Times New Roman" w:hAnsi="Times New Roman" w:cs="Times New Roman"/>
              </w:rPr>
              <w:br/>
              <w:t>37.4 – 37.6</w:t>
            </w:r>
          </w:p>
        </w:tc>
        <w:tc>
          <w:tcPr>
            <w:tcW w:w="1300" w:type="dxa"/>
            <w:tcBorders>
              <w:top w:val="single" w:sz="4" w:space="0" w:color="auto"/>
              <w:left w:val="nil"/>
              <w:bottom w:val="nil"/>
              <w:right w:val="nil"/>
            </w:tcBorders>
            <w:shd w:val="clear" w:color="auto" w:fill="auto"/>
            <w:hideMark/>
          </w:tcPr>
          <w:p w14:paraId="3926FF11"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35.7 ± 1.0 </w:t>
            </w:r>
            <w:r w:rsidRPr="009B159C">
              <w:rPr>
                <w:rFonts w:ascii="Times New Roman" w:eastAsia="Times New Roman" w:hAnsi="Times New Roman" w:cs="Times New Roman"/>
              </w:rPr>
              <w:br/>
              <w:t>34.6 – 37.3</w:t>
            </w:r>
          </w:p>
        </w:tc>
        <w:tc>
          <w:tcPr>
            <w:tcW w:w="1240" w:type="dxa"/>
            <w:tcBorders>
              <w:top w:val="single" w:sz="4" w:space="0" w:color="auto"/>
              <w:left w:val="nil"/>
              <w:bottom w:val="nil"/>
              <w:right w:val="nil"/>
            </w:tcBorders>
            <w:shd w:val="clear" w:color="auto" w:fill="auto"/>
            <w:hideMark/>
          </w:tcPr>
          <w:p w14:paraId="28140E1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43.6 ± 3.5 33.7 – 52.8</w:t>
            </w:r>
          </w:p>
        </w:tc>
        <w:tc>
          <w:tcPr>
            <w:tcW w:w="1360" w:type="dxa"/>
            <w:tcBorders>
              <w:top w:val="single" w:sz="4" w:space="0" w:color="auto"/>
              <w:left w:val="nil"/>
              <w:bottom w:val="nil"/>
              <w:right w:val="nil"/>
            </w:tcBorders>
            <w:shd w:val="clear" w:color="auto" w:fill="auto"/>
            <w:hideMark/>
          </w:tcPr>
          <w:p w14:paraId="246E275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40.1 ± 3.2 </w:t>
            </w:r>
            <w:r w:rsidRPr="009B159C">
              <w:rPr>
                <w:rFonts w:ascii="Times New Roman" w:eastAsia="Times New Roman" w:hAnsi="Times New Roman" w:cs="Times New Roman"/>
              </w:rPr>
              <w:br/>
              <w:t>34.0 – 46.4</w:t>
            </w:r>
          </w:p>
        </w:tc>
      </w:tr>
      <w:tr w:rsidR="000242E0" w:rsidRPr="009B159C" w14:paraId="2150DA32" w14:textId="77777777" w:rsidTr="00D036F7">
        <w:trPr>
          <w:trHeight w:val="600"/>
        </w:trPr>
        <w:tc>
          <w:tcPr>
            <w:tcW w:w="1300" w:type="dxa"/>
            <w:tcBorders>
              <w:top w:val="nil"/>
              <w:left w:val="nil"/>
              <w:bottom w:val="nil"/>
              <w:right w:val="nil"/>
            </w:tcBorders>
            <w:shd w:val="clear" w:color="auto" w:fill="auto"/>
            <w:noWrap/>
            <w:hideMark/>
          </w:tcPr>
          <w:p w14:paraId="442DD677"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HL</w:t>
            </w:r>
          </w:p>
        </w:tc>
        <w:tc>
          <w:tcPr>
            <w:tcW w:w="1900" w:type="dxa"/>
            <w:tcBorders>
              <w:top w:val="nil"/>
              <w:left w:val="nil"/>
              <w:bottom w:val="nil"/>
              <w:right w:val="nil"/>
            </w:tcBorders>
            <w:shd w:val="clear" w:color="auto" w:fill="auto"/>
            <w:hideMark/>
          </w:tcPr>
          <w:p w14:paraId="2D897C0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14.6 ± 0.8 </w:t>
            </w:r>
            <w:r w:rsidRPr="009B159C">
              <w:rPr>
                <w:rFonts w:ascii="Times New Roman" w:eastAsia="Times New Roman" w:hAnsi="Times New Roman" w:cs="Times New Roman"/>
              </w:rPr>
              <w:br/>
              <w:t>14.0 – 15.2</w:t>
            </w:r>
          </w:p>
        </w:tc>
        <w:tc>
          <w:tcPr>
            <w:tcW w:w="1300" w:type="dxa"/>
            <w:tcBorders>
              <w:top w:val="nil"/>
              <w:left w:val="nil"/>
              <w:bottom w:val="nil"/>
              <w:right w:val="nil"/>
            </w:tcBorders>
            <w:shd w:val="clear" w:color="auto" w:fill="auto"/>
            <w:hideMark/>
          </w:tcPr>
          <w:p w14:paraId="0E690359"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13.4 ± 0.9 </w:t>
            </w:r>
            <w:r w:rsidRPr="009B159C">
              <w:rPr>
                <w:rFonts w:ascii="Times New Roman" w:eastAsia="Times New Roman" w:hAnsi="Times New Roman" w:cs="Times New Roman"/>
              </w:rPr>
              <w:br/>
              <w:t>12.2 – 14.5</w:t>
            </w:r>
          </w:p>
        </w:tc>
        <w:tc>
          <w:tcPr>
            <w:tcW w:w="1240" w:type="dxa"/>
            <w:tcBorders>
              <w:top w:val="nil"/>
              <w:left w:val="nil"/>
              <w:bottom w:val="nil"/>
              <w:right w:val="nil"/>
            </w:tcBorders>
            <w:shd w:val="clear" w:color="auto" w:fill="auto"/>
            <w:hideMark/>
          </w:tcPr>
          <w:p w14:paraId="6DB2342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16.8 ± 1.4 </w:t>
            </w:r>
            <w:r w:rsidRPr="009B159C">
              <w:rPr>
                <w:rFonts w:ascii="Times New Roman" w:eastAsia="Times New Roman" w:hAnsi="Times New Roman" w:cs="Times New Roman"/>
              </w:rPr>
              <w:br/>
              <w:t>13.8 – 20.2</w:t>
            </w:r>
          </w:p>
        </w:tc>
        <w:tc>
          <w:tcPr>
            <w:tcW w:w="1360" w:type="dxa"/>
            <w:tcBorders>
              <w:top w:val="nil"/>
              <w:left w:val="nil"/>
              <w:bottom w:val="nil"/>
              <w:right w:val="nil"/>
            </w:tcBorders>
            <w:shd w:val="clear" w:color="auto" w:fill="auto"/>
            <w:hideMark/>
          </w:tcPr>
          <w:p w14:paraId="68871581"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15.9 ± 1.2 </w:t>
            </w:r>
            <w:r w:rsidRPr="009B159C">
              <w:rPr>
                <w:rFonts w:ascii="Times New Roman" w:eastAsia="Times New Roman" w:hAnsi="Times New Roman" w:cs="Times New Roman"/>
              </w:rPr>
              <w:br/>
              <w:t>13.9 – 18.4</w:t>
            </w:r>
          </w:p>
        </w:tc>
      </w:tr>
      <w:tr w:rsidR="000242E0" w:rsidRPr="009B159C" w14:paraId="3D56A673" w14:textId="77777777" w:rsidTr="00D036F7">
        <w:trPr>
          <w:trHeight w:val="600"/>
        </w:trPr>
        <w:tc>
          <w:tcPr>
            <w:tcW w:w="1300" w:type="dxa"/>
            <w:tcBorders>
              <w:top w:val="nil"/>
              <w:left w:val="nil"/>
              <w:bottom w:val="nil"/>
              <w:right w:val="nil"/>
            </w:tcBorders>
            <w:shd w:val="clear" w:color="auto" w:fill="auto"/>
            <w:noWrap/>
            <w:hideMark/>
          </w:tcPr>
          <w:p w14:paraId="35CF6BF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HW</w:t>
            </w:r>
          </w:p>
        </w:tc>
        <w:tc>
          <w:tcPr>
            <w:tcW w:w="1900" w:type="dxa"/>
            <w:tcBorders>
              <w:top w:val="nil"/>
              <w:left w:val="nil"/>
              <w:bottom w:val="nil"/>
              <w:right w:val="nil"/>
            </w:tcBorders>
            <w:shd w:val="clear" w:color="auto" w:fill="auto"/>
            <w:hideMark/>
          </w:tcPr>
          <w:p w14:paraId="716D6DE4"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12.3 ± 0.4 </w:t>
            </w:r>
            <w:r w:rsidRPr="009B159C">
              <w:rPr>
                <w:rFonts w:ascii="Times New Roman" w:eastAsia="Times New Roman" w:hAnsi="Times New Roman" w:cs="Times New Roman"/>
              </w:rPr>
              <w:br/>
              <w:t>12.0 – 12.5</w:t>
            </w:r>
          </w:p>
        </w:tc>
        <w:tc>
          <w:tcPr>
            <w:tcW w:w="1300" w:type="dxa"/>
            <w:tcBorders>
              <w:top w:val="nil"/>
              <w:left w:val="nil"/>
              <w:bottom w:val="nil"/>
              <w:right w:val="nil"/>
            </w:tcBorders>
            <w:shd w:val="clear" w:color="auto" w:fill="auto"/>
            <w:hideMark/>
          </w:tcPr>
          <w:p w14:paraId="0E1DC68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12.4 ± 0.4</w:t>
            </w:r>
            <w:r w:rsidRPr="009B159C">
              <w:rPr>
                <w:rFonts w:ascii="Times New Roman" w:eastAsia="Times New Roman" w:hAnsi="Times New Roman" w:cs="Times New Roman"/>
              </w:rPr>
              <w:br/>
              <w:t>11.9 – 12.8</w:t>
            </w:r>
          </w:p>
        </w:tc>
        <w:tc>
          <w:tcPr>
            <w:tcW w:w="1240" w:type="dxa"/>
            <w:tcBorders>
              <w:top w:val="nil"/>
              <w:left w:val="nil"/>
              <w:bottom w:val="nil"/>
              <w:right w:val="nil"/>
            </w:tcBorders>
            <w:shd w:val="clear" w:color="auto" w:fill="auto"/>
            <w:hideMark/>
          </w:tcPr>
          <w:p w14:paraId="2755145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13.8 ± 1.2 </w:t>
            </w:r>
            <w:r w:rsidRPr="009B159C">
              <w:rPr>
                <w:rFonts w:ascii="Times New Roman" w:eastAsia="Times New Roman" w:hAnsi="Times New Roman" w:cs="Times New Roman"/>
              </w:rPr>
              <w:br/>
              <w:t>11.0 – 16.3</w:t>
            </w:r>
          </w:p>
        </w:tc>
        <w:tc>
          <w:tcPr>
            <w:tcW w:w="1360" w:type="dxa"/>
            <w:tcBorders>
              <w:top w:val="nil"/>
              <w:left w:val="nil"/>
              <w:bottom w:val="nil"/>
              <w:right w:val="nil"/>
            </w:tcBorders>
            <w:shd w:val="clear" w:color="auto" w:fill="auto"/>
            <w:hideMark/>
          </w:tcPr>
          <w:p w14:paraId="05F9058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13.3 ± 1.1 </w:t>
            </w:r>
            <w:r w:rsidRPr="009B159C">
              <w:rPr>
                <w:rFonts w:ascii="Times New Roman" w:eastAsia="Times New Roman" w:hAnsi="Times New Roman" w:cs="Times New Roman"/>
              </w:rPr>
              <w:br/>
              <w:t>10.7 – 16.1</w:t>
            </w:r>
          </w:p>
        </w:tc>
      </w:tr>
      <w:tr w:rsidR="000242E0" w:rsidRPr="009B159C" w14:paraId="18B92846" w14:textId="77777777" w:rsidTr="00D036F7">
        <w:trPr>
          <w:trHeight w:val="600"/>
        </w:trPr>
        <w:tc>
          <w:tcPr>
            <w:tcW w:w="1300" w:type="dxa"/>
            <w:tcBorders>
              <w:top w:val="nil"/>
              <w:left w:val="nil"/>
              <w:bottom w:val="nil"/>
              <w:right w:val="nil"/>
            </w:tcBorders>
            <w:shd w:val="clear" w:color="auto" w:fill="auto"/>
            <w:noWrap/>
            <w:hideMark/>
          </w:tcPr>
          <w:p w14:paraId="403C5468"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SL</w:t>
            </w:r>
          </w:p>
        </w:tc>
        <w:tc>
          <w:tcPr>
            <w:tcW w:w="1900" w:type="dxa"/>
            <w:tcBorders>
              <w:top w:val="nil"/>
              <w:left w:val="nil"/>
              <w:bottom w:val="nil"/>
              <w:right w:val="nil"/>
            </w:tcBorders>
            <w:shd w:val="clear" w:color="auto" w:fill="auto"/>
            <w:hideMark/>
          </w:tcPr>
          <w:p w14:paraId="657EF05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6.2 ± 0.4 </w:t>
            </w:r>
            <w:r w:rsidRPr="009B159C">
              <w:rPr>
                <w:rFonts w:ascii="Times New Roman" w:eastAsia="Times New Roman" w:hAnsi="Times New Roman" w:cs="Times New Roman"/>
              </w:rPr>
              <w:br/>
              <w:t>5.9 – 6.4</w:t>
            </w:r>
          </w:p>
        </w:tc>
        <w:tc>
          <w:tcPr>
            <w:tcW w:w="1300" w:type="dxa"/>
            <w:tcBorders>
              <w:top w:val="nil"/>
              <w:left w:val="nil"/>
              <w:bottom w:val="nil"/>
              <w:right w:val="nil"/>
            </w:tcBorders>
            <w:shd w:val="clear" w:color="auto" w:fill="auto"/>
            <w:hideMark/>
          </w:tcPr>
          <w:p w14:paraId="51D6722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5.1 ± 0.1</w:t>
            </w:r>
            <w:r w:rsidRPr="009B159C">
              <w:rPr>
                <w:rFonts w:ascii="Times New Roman" w:eastAsia="Times New Roman" w:hAnsi="Times New Roman" w:cs="Times New Roman"/>
              </w:rPr>
              <w:br/>
              <w:t>5.0 – 5.3</w:t>
            </w:r>
          </w:p>
        </w:tc>
        <w:tc>
          <w:tcPr>
            <w:tcW w:w="1240" w:type="dxa"/>
            <w:tcBorders>
              <w:top w:val="nil"/>
              <w:left w:val="nil"/>
              <w:bottom w:val="nil"/>
              <w:right w:val="nil"/>
            </w:tcBorders>
            <w:shd w:val="clear" w:color="auto" w:fill="auto"/>
            <w:hideMark/>
          </w:tcPr>
          <w:p w14:paraId="2AE50487"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7.1 ± 0.7 </w:t>
            </w:r>
            <w:r w:rsidRPr="009B159C">
              <w:rPr>
                <w:rFonts w:ascii="Times New Roman" w:eastAsia="Times New Roman" w:hAnsi="Times New Roman" w:cs="Times New Roman"/>
              </w:rPr>
              <w:br/>
              <w:t>5.5 – 8.8</w:t>
            </w:r>
          </w:p>
        </w:tc>
        <w:tc>
          <w:tcPr>
            <w:tcW w:w="1360" w:type="dxa"/>
            <w:tcBorders>
              <w:top w:val="nil"/>
              <w:left w:val="nil"/>
              <w:bottom w:val="nil"/>
              <w:right w:val="nil"/>
            </w:tcBorders>
            <w:shd w:val="clear" w:color="auto" w:fill="auto"/>
            <w:hideMark/>
          </w:tcPr>
          <w:p w14:paraId="2EEB6CC9"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6.7 ± 0.7 </w:t>
            </w:r>
            <w:r w:rsidRPr="009B159C">
              <w:rPr>
                <w:rFonts w:ascii="Times New Roman" w:eastAsia="Times New Roman" w:hAnsi="Times New Roman" w:cs="Times New Roman"/>
              </w:rPr>
              <w:br/>
              <w:t>5.2 – 8.1</w:t>
            </w:r>
          </w:p>
        </w:tc>
      </w:tr>
      <w:tr w:rsidR="000242E0" w:rsidRPr="009B159C" w14:paraId="1189D7C9" w14:textId="77777777" w:rsidTr="00D036F7">
        <w:trPr>
          <w:trHeight w:val="600"/>
        </w:trPr>
        <w:tc>
          <w:tcPr>
            <w:tcW w:w="1300" w:type="dxa"/>
            <w:tcBorders>
              <w:top w:val="nil"/>
              <w:left w:val="nil"/>
              <w:bottom w:val="nil"/>
              <w:right w:val="nil"/>
            </w:tcBorders>
            <w:shd w:val="clear" w:color="auto" w:fill="auto"/>
            <w:noWrap/>
            <w:hideMark/>
          </w:tcPr>
          <w:p w14:paraId="124AC35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IOD</w:t>
            </w:r>
          </w:p>
        </w:tc>
        <w:tc>
          <w:tcPr>
            <w:tcW w:w="1900" w:type="dxa"/>
            <w:tcBorders>
              <w:top w:val="nil"/>
              <w:left w:val="nil"/>
              <w:bottom w:val="nil"/>
              <w:right w:val="nil"/>
            </w:tcBorders>
            <w:shd w:val="clear" w:color="auto" w:fill="auto"/>
            <w:hideMark/>
          </w:tcPr>
          <w:p w14:paraId="5933FBFA"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3.4 ± 0.2 </w:t>
            </w:r>
            <w:r w:rsidRPr="009B159C">
              <w:rPr>
                <w:rFonts w:ascii="Times New Roman" w:eastAsia="Times New Roman" w:hAnsi="Times New Roman" w:cs="Times New Roman"/>
              </w:rPr>
              <w:br/>
              <w:t>3.2 – 3.5</w:t>
            </w:r>
          </w:p>
        </w:tc>
        <w:tc>
          <w:tcPr>
            <w:tcW w:w="1300" w:type="dxa"/>
            <w:tcBorders>
              <w:top w:val="nil"/>
              <w:left w:val="nil"/>
              <w:bottom w:val="nil"/>
              <w:right w:val="nil"/>
            </w:tcBorders>
            <w:shd w:val="clear" w:color="auto" w:fill="auto"/>
            <w:hideMark/>
          </w:tcPr>
          <w:p w14:paraId="3A5681D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3.4 ± 0.2 </w:t>
            </w:r>
            <w:r w:rsidRPr="009B159C">
              <w:rPr>
                <w:rFonts w:ascii="Times New Roman" w:eastAsia="Times New Roman" w:hAnsi="Times New Roman" w:cs="Times New Roman"/>
              </w:rPr>
              <w:br/>
              <w:t>3.2 – 3.7</w:t>
            </w:r>
          </w:p>
        </w:tc>
        <w:tc>
          <w:tcPr>
            <w:tcW w:w="1240" w:type="dxa"/>
            <w:tcBorders>
              <w:top w:val="nil"/>
              <w:left w:val="nil"/>
              <w:bottom w:val="nil"/>
              <w:right w:val="nil"/>
            </w:tcBorders>
            <w:shd w:val="clear" w:color="auto" w:fill="auto"/>
            <w:hideMark/>
          </w:tcPr>
          <w:p w14:paraId="23BFA451"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4.8 ± 0.5</w:t>
            </w:r>
            <w:r w:rsidRPr="009B159C">
              <w:rPr>
                <w:rFonts w:ascii="Times New Roman" w:eastAsia="Times New Roman" w:hAnsi="Times New Roman" w:cs="Times New Roman"/>
              </w:rPr>
              <w:br/>
              <w:t>3.7 – 6.0</w:t>
            </w:r>
          </w:p>
        </w:tc>
        <w:tc>
          <w:tcPr>
            <w:tcW w:w="1360" w:type="dxa"/>
            <w:tcBorders>
              <w:top w:val="nil"/>
              <w:left w:val="nil"/>
              <w:bottom w:val="nil"/>
              <w:right w:val="nil"/>
            </w:tcBorders>
            <w:shd w:val="clear" w:color="auto" w:fill="auto"/>
            <w:hideMark/>
          </w:tcPr>
          <w:p w14:paraId="0A0F8C66"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4.2 ± 0.3 </w:t>
            </w:r>
            <w:r w:rsidRPr="009B159C">
              <w:rPr>
                <w:rFonts w:ascii="Times New Roman" w:eastAsia="Times New Roman" w:hAnsi="Times New Roman" w:cs="Times New Roman"/>
              </w:rPr>
              <w:br/>
              <w:t>3.5 – 5.1</w:t>
            </w:r>
          </w:p>
        </w:tc>
      </w:tr>
      <w:tr w:rsidR="000242E0" w:rsidRPr="009B159C" w14:paraId="755C7C2F" w14:textId="77777777" w:rsidTr="00D036F7">
        <w:trPr>
          <w:trHeight w:val="600"/>
        </w:trPr>
        <w:tc>
          <w:tcPr>
            <w:tcW w:w="1300" w:type="dxa"/>
            <w:tcBorders>
              <w:top w:val="nil"/>
              <w:left w:val="nil"/>
              <w:bottom w:val="nil"/>
              <w:right w:val="nil"/>
            </w:tcBorders>
            <w:shd w:val="clear" w:color="auto" w:fill="auto"/>
            <w:noWrap/>
            <w:hideMark/>
          </w:tcPr>
          <w:p w14:paraId="7027EC5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IND</w:t>
            </w:r>
          </w:p>
        </w:tc>
        <w:tc>
          <w:tcPr>
            <w:tcW w:w="1900" w:type="dxa"/>
            <w:tcBorders>
              <w:top w:val="nil"/>
              <w:left w:val="nil"/>
              <w:bottom w:val="nil"/>
              <w:right w:val="nil"/>
            </w:tcBorders>
            <w:shd w:val="clear" w:color="auto" w:fill="auto"/>
            <w:hideMark/>
          </w:tcPr>
          <w:p w14:paraId="46A3D4C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 ± 0.1 </w:t>
            </w:r>
            <w:r w:rsidRPr="009B159C">
              <w:rPr>
                <w:rFonts w:ascii="Times New Roman" w:eastAsia="Times New Roman" w:hAnsi="Times New Roman" w:cs="Times New Roman"/>
              </w:rPr>
              <w:br/>
              <w:t>3.6 – 3.7</w:t>
            </w:r>
          </w:p>
        </w:tc>
        <w:tc>
          <w:tcPr>
            <w:tcW w:w="1300" w:type="dxa"/>
            <w:tcBorders>
              <w:top w:val="nil"/>
              <w:left w:val="nil"/>
              <w:bottom w:val="nil"/>
              <w:right w:val="nil"/>
            </w:tcBorders>
            <w:shd w:val="clear" w:color="auto" w:fill="auto"/>
            <w:hideMark/>
          </w:tcPr>
          <w:p w14:paraId="1625944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 ± 0.2 </w:t>
            </w:r>
            <w:r w:rsidRPr="009B159C">
              <w:rPr>
                <w:rFonts w:ascii="Times New Roman" w:eastAsia="Times New Roman" w:hAnsi="Times New Roman" w:cs="Times New Roman"/>
              </w:rPr>
              <w:br/>
              <w:t>3.7 – 4.1</w:t>
            </w:r>
          </w:p>
        </w:tc>
        <w:tc>
          <w:tcPr>
            <w:tcW w:w="1240" w:type="dxa"/>
            <w:tcBorders>
              <w:top w:val="nil"/>
              <w:left w:val="nil"/>
              <w:bottom w:val="nil"/>
              <w:right w:val="nil"/>
            </w:tcBorders>
            <w:shd w:val="clear" w:color="auto" w:fill="auto"/>
            <w:hideMark/>
          </w:tcPr>
          <w:p w14:paraId="3AB743E9"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4.5 ± 0.5 </w:t>
            </w:r>
            <w:r w:rsidRPr="009B159C">
              <w:rPr>
                <w:rFonts w:ascii="Times New Roman" w:eastAsia="Times New Roman" w:hAnsi="Times New Roman" w:cs="Times New Roman"/>
              </w:rPr>
              <w:br/>
              <w:t>1.2 – 5.8</w:t>
            </w:r>
          </w:p>
        </w:tc>
        <w:tc>
          <w:tcPr>
            <w:tcW w:w="1360" w:type="dxa"/>
            <w:tcBorders>
              <w:top w:val="nil"/>
              <w:left w:val="nil"/>
              <w:bottom w:val="nil"/>
              <w:right w:val="nil"/>
            </w:tcBorders>
            <w:shd w:val="clear" w:color="auto" w:fill="auto"/>
            <w:hideMark/>
          </w:tcPr>
          <w:p w14:paraId="23B517B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4.2 ± 0.3 </w:t>
            </w:r>
            <w:r w:rsidRPr="009B159C">
              <w:rPr>
                <w:rFonts w:ascii="Times New Roman" w:eastAsia="Times New Roman" w:hAnsi="Times New Roman" w:cs="Times New Roman"/>
              </w:rPr>
              <w:br/>
              <w:t>3.4 – 5.0</w:t>
            </w:r>
          </w:p>
        </w:tc>
      </w:tr>
      <w:tr w:rsidR="000242E0" w:rsidRPr="009B159C" w14:paraId="262413FF" w14:textId="77777777" w:rsidTr="00D036F7">
        <w:trPr>
          <w:trHeight w:val="600"/>
        </w:trPr>
        <w:tc>
          <w:tcPr>
            <w:tcW w:w="1300" w:type="dxa"/>
            <w:tcBorders>
              <w:top w:val="nil"/>
              <w:left w:val="nil"/>
              <w:bottom w:val="nil"/>
              <w:right w:val="nil"/>
            </w:tcBorders>
            <w:shd w:val="clear" w:color="auto" w:fill="auto"/>
            <w:noWrap/>
            <w:hideMark/>
          </w:tcPr>
          <w:p w14:paraId="7814FEB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ED</w:t>
            </w:r>
          </w:p>
        </w:tc>
        <w:tc>
          <w:tcPr>
            <w:tcW w:w="1900" w:type="dxa"/>
            <w:tcBorders>
              <w:top w:val="nil"/>
              <w:left w:val="nil"/>
              <w:bottom w:val="nil"/>
              <w:right w:val="nil"/>
            </w:tcBorders>
            <w:shd w:val="clear" w:color="auto" w:fill="auto"/>
            <w:hideMark/>
          </w:tcPr>
          <w:p w14:paraId="587BFAF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5.6 ± 0.6 </w:t>
            </w:r>
            <w:r w:rsidRPr="009B159C">
              <w:rPr>
                <w:rFonts w:ascii="Times New Roman" w:eastAsia="Times New Roman" w:hAnsi="Times New Roman" w:cs="Times New Roman"/>
              </w:rPr>
              <w:br/>
              <w:t>5.1 – 6.0</w:t>
            </w:r>
          </w:p>
        </w:tc>
        <w:tc>
          <w:tcPr>
            <w:tcW w:w="1300" w:type="dxa"/>
            <w:tcBorders>
              <w:top w:val="nil"/>
              <w:left w:val="nil"/>
              <w:bottom w:val="nil"/>
              <w:right w:val="nil"/>
            </w:tcBorders>
            <w:shd w:val="clear" w:color="auto" w:fill="auto"/>
            <w:hideMark/>
          </w:tcPr>
          <w:p w14:paraId="2757726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5.2 ± 0.2 </w:t>
            </w:r>
            <w:r w:rsidRPr="009B159C">
              <w:rPr>
                <w:rFonts w:ascii="Times New Roman" w:eastAsia="Times New Roman" w:hAnsi="Times New Roman" w:cs="Times New Roman"/>
              </w:rPr>
              <w:br/>
              <w:t>5.0 – 5.4</w:t>
            </w:r>
          </w:p>
        </w:tc>
        <w:tc>
          <w:tcPr>
            <w:tcW w:w="1240" w:type="dxa"/>
            <w:tcBorders>
              <w:top w:val="nil"/>
              <w:left w:val="nil"/>
              <w:bottom w:val="nil"/>
              <w:right w:val="nil"/>
            </w:tcBorders>
            <w:shd w:val="clear" w:color="auto" w:fill="auto"/>
            <w:hideMark/>
          </w:tcPr>
          <w:p w14:paraId="60CDAF3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6.1 ± 0.6 </w:t>
            </w:r>
            <w:r w:rsidRPr="009B159C">
              <w:rPr>
                <w:rFonts w:ascii="Times New Roman" w:eastAsia="Times New Roman" w:hAnsi="Times New Roman" w:cs="Times New Roman"/>
              </w:rPr>
              <w:br/>
              <w:t>4.5 – 7.5</w:t>
            </w:r>
          </w:p>
        </w:tc>
        <w:tc>
          <w:tcPr>
            <w:tcW w:w="1360" w:type="dxa"/>
            <w:tcBorders>
              <w:top w:val="nil"/>
              <w:left w:val="nil"/>
              <w:bottom w:val="nil"/>
              <w:right w:val="nil"/>
            </w:tcBorders>
            <w:shd w:val="clear" w:color="auto" w:fill="auto"/>
            <w:hideMark/>
          </w:tcPr>
          <w:p w14:paraId="4DC8A9BA"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5.7 ± 0.5 </w:t>
            </w:r>
            <w:r w:rsidRPr="009B159C">
              <w:rPr>
                <w:rFonts w:ascii="Times New Roman" w:eastAsia="Times New Roman" w:hAnsi="Times New Roman" w:cs="Times New Roman"/>
              </w:rPr>
              <w:br/>
              <w:t>4.7 – 7.0</w:t>
            </w:r>
          </w:p>
        </w:tc>
      </w:tr>
      <w:tr w:rsidR="000242E0" w:rsidRPr="009B159C" w14:paraId="6257FB07" w14:textId="77777777" w:rsidTr="00D036F7">
        <w:trPr>
          <w:trHeight w:val="600"/>
        </w:trPr>
        <w:tc>
          <w:tcPr>
            <w:tcW w:w="1300" w:type="dxa"/>
            <w:tcBorders>
              <w:top w:val="nil"/>
              <w:left w:val="nil"/>
              <w:bottom w:val="nil"/>
              <w:right w:val="nil"/>
            </w:tcBorders>
            <w:shd w:val="clear" w:color="auto" w:fill="auto"/>
            <w:noWrap/>
            <w:hideMark/>
          </w:tcPr>
          <w:p w14:paraId="511FE5CB"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TD</w:t>
            </w:r>
          </w:p>
        </w:tc>
        <w:tc>
          <w:tcPr>
            <w:tcW w:w="1900" w:type="dxa"/>
            <w:tcBorders>
              <w:top w:val="nil"/>
              <w:left w:val="nil"/>
              <w:bottom w:val="nil"/>
              <w:right w:val="nil"/>
            </w:tcBorders>
            <w:shd w:val="clear" w:color="auto" w:fill="auto"/>
            <w:hideMark/>
          </w:tcPr>
          <w:p w14:paraId="4FBF738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 ± 1.8 </w:t>
            </w:r>
            <w:r w:rsidRPr="009B159C">
              <w:rPr>
                <w:rFonts w:ascii="Times New Roman" w:eastAsia="Times New Roman" w:hAnsi="Times New Roman" w:cs="Times New Roman"/>
              </w:rPr>
              <w:br/>
              <w:t>2.2 – 4.8</w:t>
            </w:r>
          </w:p>
        </w:tc>
        <w:tc>
          <w:tcPr>
            <w:tcW w:w="1300" w:type="dxa"/>
            <w:tcBorders>
              <w:top w:val="nil"/>
              <w:left w:val="nil"/>
              <w:bottom w:val="nil"/>
              <w:right w:val="nil"/>
            </w:tcBorders>
            <w:shd w:val="clear" w:color="auto" w:fill="auto"/>
            <w:hideMark/>
          </w:tcPr>
          <w:p w14:paraId="7EBF4F76"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3.1 ± 0.2 </w:t>
            </w:r>
            <w:r w:rsidRPr="009B159C">
              <w:rPr>
                <w:rFonts w:ascii="Times New Roman" w:eastAsia="Times New Roman" w:hAnsi="Times New Roman" w:cs="Times New Roman"/>
              </w:rPr>
              <w:br/>
              <w:t>2.9 – 3.5</w:t>
            </w:r>
          </w:p>
        </w:tc>
        <w:tc>
          <w:tcPr>
            <w:tcW w:w="1240" w:type="dxa"/>
            <w:tcBorders>
              <w:top w:val="nil"/>
              <w:left w:val="nil"/>
              <w:bottom w:val="nil"/>
              <w:right w:val="nil"/>
            </w:tcBorders>
            <w:shd w:val="clear" w:color="auto" w:fill="auto"/>
            <w:hideMark/>
          </w:tcPr>
          <w:p w14:paraId="0C58712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3.8 ± 0.5 </w:t>
            </w:r>
            <w:r w:rsidRPr="009B159C">
              <w:rPr>
                <w:rFonts w:ascii="Times New Roman" w:eastAsia="Times New Roman" w:hAnsi="Times New Roman" w:cs="Times New Roman"/>
              </w:rPr>
              <w:br/>
              <w:t>2.6 – 5.0</w:t>
            </w:r>
          </w:p>
        </w:tc>
        <w:tc>
          <w:tcPr>
            <w:tcW w:w="1360" w:type="dxa"/>
            <w:tcBorders>
              <w:top w:val="nil"/>
              <w:left w:val="nil"/>
              <w:bottom w:val="nil"/>
              <w:right w:val="nil"/>
            </w:tcBorders>
            <w:shd w:val="clear" w:color="auto" w:fill="auto"/>
            <w:hideMark/>
          </w:tcPr>
          <w:p w14:paraId="37F8E438"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3.6 ± 0.4 </w:t>
            </w:r>
            <w:r w:rsidRPr="009B159C">
              <w:rPr>
                <w:rFonts w:ascii="Times New Roman" w:eastAsia="Times New Roman" w:hAnsi="Times New Roman" w:cs="Times New Roman"/>
              </w:rPr>
              <w:br/>
              <w:t>3.0 – 4.5</w:t>
            </w:r>
          </w:p>
        </w:tc>
      </w:tr>
      <w:tr w:rsidR="000242E0" w:rsidRPr="009B159C" w14:paraId="19D87900" w14:textId="77777777" w:rsidTr="00D036F7">
        <w:trPr>
          <w:trHeight w:val="600"/>
        </w:trPr>
        <w:tc>
          <w:tcPr>
            <w:tcW w:w="1300" w:type="dxa"/>
            <w:tcBorders>
              <w:top w:val="nil"/>
              <w:left w:val="nil"/>
              <w:bottom w:val="nil"/>
              <w:right w:val="nil"/>
            </w:tcBorders>
            <w:shd w:val="clear" w:color="auto" w:fill="auto"/>
            <w:noWrap/>
            <w:hideMark/>
          </w:tcPr>
          <w:p w14:paraId="64462EB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BL</w:t>
            </w:r>
          </w:p>
        </w:tc>
        <w:tc>
          <w:tcPr>
            <w:tcW w:w="1900" w:type="dxa"/>
            <w:tcBorders>
              <w:top w:val="nil"/>
              <w:left w:val="nil"/>
              <w:bottom w:val="nil"/>
              <w:right w:val="nil"/>
            </w:tcBorders>
            <w:shd w:val="clear" w:color="auto" w:fill="auto"/>
            <w:hideMark/>
          </w:tcPr>
          <w:p w14:paraId="737AB68F"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7.7± 0.5 </w:t>
            </w:r>
            <w:r w:rsidRPr="009B159C">
              <w:rPr>
                <w:rFonts w:ascii="Times New Roman" w:eastAsia="Times New Roman" w:hAnsi="Times New Roman" w:cs="Times New Roman"/>
              </w:rPr>
              <w:br/>
            </w:r>
            <w:r w:rsidRPr="009B159C">
              <w:rPr>
                <w:rFonts w:ascii="Times New Roman" w:eastAsia="Times New Roman" w:hAnsi="Times New Roman" w:cs="Times New Roman"/>
              </w:rPr>
              <w:lastRenderedPageBreak/>
              <w:t>7.3 – 8.0</w:t>
            </w:r>
          </w:p>
        </w:tc>
        <w:tc>
          <w:tcPr>
            <w:tcW w:w="1300" w:type="dxa"/>
            <w:tcBorders>
              <w:top w:val="nil"/>
              <w:left w:val="nil"/>
              <w:bottom w:val="nil"/>
              <w:right w:val="nil"/>
            </w:tcBorders>
            <w:shd w:val="clear" w:color="auto" w:fill="auto"/>
            <w:hideMark/>
          </w:tcPr>
          <w:p w14:paraId="45BA7FD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NA</w:t>
            </w:r>
          </w:p>
        </w:tc>
        <w:tc>
          <w:tcPr>
            <w:tcW w:w="1240" w:type="dxa"/>
            <w:tcBorders>
              <w:top w:val="nil"/>
              <w:left w:val="nil"/>
              <w:bottom w:val="nil"/>
              <w:right w:val="nil"/>
            </w:tcBorders>
            <w:shd w:val="clear" w:color="auto" w:fill="auto"/>
            <w:hideMark/>
          </w:tcPr>
          <w:p w14:paraId="1EC81B2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8.2 ± 0.9 </w:t>
            </w:r>
            <w:r w:rsidRPr="009B159C">
              <w:rPr>
                <w:rFonts w:ascii="Times New Roman" w:eastAsia="Times New Roman" w:hAnsi="Times New Roman" w:cs="Times New Roman"/>
              </w:rPr>
              <w:br/>
            </w:r>
            <w:r w:rsidRPr="009B159C">
              <w:rPr>
                <w:rFonts w:ascii="Times New Roman" w:eastAsia="Times New Roman" w:hAnsi="Times New Roman" w:cs="Times New Roman"/>
              </w:rPr>
              <w:lastRenderedPageBreak/>
              <w:t>6.1 – 11.0</w:t>
            </w:r>
          </w:p>
        </w:tc>
        <w:tc>
          <w:tcPr>
            <w:tcW w:w="1360" w:type="dxa"/>
            <w:tcBorders>
              <w:top w:val="nil"/>
              <w:left w:val="nil"/>
              <w:bottom w:val="nil"/>
              <w:right w:val="nil"/>
            </w:tcBorders>
            <w:shd w:val="clear" w:color="auto" w:fill="auto"/>
            <w:hideMark/>
          </w:tcPr>
          <w:p w14:paraId="7DC56C4B"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 xml:space="preserve">7.6 ± 0.8 </w:t>
            </w:r>
            <w:r w:rsidRPr="009B159C">
              <w:rPr>
                <w:rFonts w:ascii="Times New Roman" w:eastAsia="Times New Roman" w:hAnsi="Times New Roman" w:cs="Times New Roman"/>
              </w:rPr>
              <w:br/>
            </w:r>
            <w:r w:rsidRPr="009B159C">
              <w:rPr>
                <w:rFonts w:ascii="Times New Roman" w:eastAsia="Times New Roman" w:hAnsi="Times New Roman" w:cs="Times New Roman"/>
              </w:rPr>
              <w:lastRenderedPageBreak/>
              <w:t>6.1 – 9.2</w:t>
            </w:r>
          </w:p>
        </w:tc>
      </w:tr>
      <w:tr w:rsidR="000242E0" w:rsidRPr="009B159C" w14:paraId="374D1675" w14:textId="77777777" w:rsidTr="00D036F7">
        <w:trPr>
          <w:trHeight w:val="600"/>
        </w:trPr>
        <w:tc>
          <w:tcPr>
            <w:tcW w:w="1300" w:type="dxa"/>
            <w:tcBorders>
              <w:top w:val="nil"/>
              <w:left w:val="nil"/>
              <w:bottom w:val="nil"/>
              <w:right w:val="nil"/>
            </w:tcBorders>
            <w:shd w:val="clear" w:color="auto" w:fill="auto"/>
            <w:noWrap/>
            <w:hideMark/>
          </w:tcPr>
          <w:p w14:paraId="20A6C34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FAL</w:t>
            </w:r>
          </w:p>
        </w:tc>
        <w:tc>
          <w:tcPr>
            <w:tcW w:w="1900" w:type="dxa"/>
            <w:tcBorders>
              <w:top w:val="nil"/>
              <w:left w:val="nil"/>
              <w:bottom w:val="nil"/>
              <w:right w:val="nil"/>
            </w:tcBorders>
            <w:shd w:val="clear" w:color="auto" w:fill="auto"/>
            <w:hideMark/>
          </w:tcPr>
          <w:p w14:paraId="389F33B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8.2 ± 0.1 </w:t>
            </w:r>
            <w:r w:rsidRPr="009B159C">
              <w:rPr>
                <w:rFonts w:ascii="Times New Roman" w:eastAsia="Times New Roman" w:hAnsi="Times New Roman" w:cs="Times New Roman"/>
              </w:rPr>
              <w:br/>
              <w:t>8.1 – 8.2</w:t>
            </w:r>
          </w:p>
        </w:tc>
        <w:tc>
          <w:tcPr>
            <w:tcW w:w="1300" w:type="dxa"/>
            <w:tcBorders>
              <w:top w:val="nil"/>
              <w:left w:val="nil"/>
              <w:bottom w:val="nil"/>
              <w:right w:val="nil"/>
            </w:tcBorders>
            <w:shd w:val="clear" w:color="auto" w:fill="auto"/>
            <w:hideMark/>
          </w:tcPr>
          <w:p w14:paraId="4E8EFB8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hideMark/>
          </w:tcPr>
          <w:p w14:paraId="5E53FE9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9.9 ± 1.0 </w:t>
            </w:r>
            <w:r w:rsidRPr="009B159C">
              <w:rPr>
                <w:rFonts w:ascii="Times New Roman" w:eastAsia="Times New Roman" w:hAnsi="Times New Roman" w:cs="Times New Roman"/>
              </w:rPr>
              <w:br/>
              <w:t>7.9 – 12.3</w:t>
            </w:r>
          </w:p>
        </w:tc>
        <w:tc>
          <w:tcPr>
            <w:tcW w:w="1360" w:type="dxa"/>
            <w:tcBorders>
              <w:top w:val="nil"/>
              <w:left w:val="nil"/>
              <w:bottom w:val="nil"/>
              <w:right w:val="nil"/>
            </w:tcBorders>
            <w:shd w:val="clear" w:color="auto" w:fill="auto"/>
            <w:hideMark/>
          </w:tcPr>
          <w:p w14:paraId="575A1E66"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9.0 ± 1.0 </w:t>
            </w:r>
            <w:r w:rsidRPr="009B159C">
              <w:rPr>
                <w:rFonts w:ascii="Times New Roman" w:eastAsia="Times New Roman" w:hAnsi="Times New Roman" w:cs="Times New Roman"/>
              </w:rPr>
              <w:br/>
              <w:t>7.1 – 11.0</w:t>
            </w:r>
          </w:p>
        </w:tc>
      </w:tr>
      <w:tr w:rsidR="000242E0" w:rsidRPr="009B159C" w14:paraId="4A37D2A4" w14:textId="77777777" w:rsidTr="00D036F7">
        <w:trPr>
          <w:trHeight w:val="600"/>
        </w:trPr>
        <w:tc>
          <w:tcPr>
            <w:tcW w:w="1300" w:type="dxa"/>
            <w:tcBorders>
              <w:top w:val="nil"/>
              <w:left w:val="nil"/>
              <w:bottom w:val="nil"/>
              <w:right w:val="nil"/>
            </w:tcBorders>
            <w:shd w:val="clear" w:color="auto" w:fill="auto"/>
            <w:noWrap/>
            <w:hideMark/>
          </w:tcPr>
          <w:p w14:paraId="2363537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FL</w:t>
            </w:r>
          </w:p>
        </w:tc>
        <w:tc>
          <w:tcPr>
            <w:tcW w:w="1900" w:type="dxa"/>
            <w:tcBorders>
              <w:top w:val="nil"/>
              <w:left w:val="nil"/>
              <w:bottom w:val="nil"/>
              <w:right w:val="nil"/>
            </w:tcBorders>
            <w:shd w:val="clear" w:color="auto" w:fill="auto"/>
            <w:hideMark/>
          </w:tcPr>
          <w:p w14:paraId="348577E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17.7 ± 0.1 </w:t>
            </w:r>
            <w:r w:rsidRPr="009B159C">
              <w:rPr>
                <w:rFonts w:ascii="Times New Roman" w:eastAsia="Times New Roman" w:hAnsi="Times New Roman" w:cs="Times New Roman"/>
              </w:rPr>
              <w:br/>
              <w:t>17.6 – 17.7</w:t>
            </w:r>
          </w:p>
        </w:tc>
        <w:tc>
          <w:tcPr>
            <w:tcW w:w="1300" w:type="dxa"/>
            <w:tcBorders>
              <w:top w:val="nil"/>
              <w:left w:val="nil"/>
              <w:bottom w:val="nil"/>
              <w:right w:val="nil"/>
            </w:tcBorders>
            <w:shd w:val="clear" w:color="auto" w:fill="auto"/>
            <w:hideMark/>
          </w:tcPr>
          <w:p w14:paraId="7F5504C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hideMark/>
          </w:tcPr>
          <w:p w14:paraId="7BA4FA71"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21.2 ± 2.3 </w:t>
            </w:r>
            <w:r w:rsidRPr="009B159C">
              <w:rPr>
                <w:rFonts w:ascii="Times New Roman" w:eastAsia="Times New Roman" w:hAnsi="Times New Roman" w:cs="Times New Roman"/>
              </w:rPr>
              <w:br/>
              <w:t>16.4 – 27.5</w:t>
            </w:r>
          </w:p>
        </w:tc>
        <w:tc>
          <w:tcPr>
            <w:tcW w:w="1360" w:type="dxa"/>
            <w:tcBorders>
              <w:top w:val="nil"/>
              <w:left w:val="nil"/>
              <w:bottom w:val="nil"/>
              <w:right w:val="nil"/>
            </w:tcBorders>
            <w:shd w:val="clear" w:color="auto" w:fill="auto"/>
            <w:hideMark/>
          </w:tcPr>
          <w:p w14:paraId="0328AB14"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19.2 ± 1.7 </w:t>
            </w:r>
            <w:r w:rsidRPr="009B159C">
              <w:rPr>
                <w:rFonts w:ascii="Times New Roman" w:eastAsia="Times New Roman" w:hAnsi="Times New Roman" w:cs="Times New Roman"/>
              </w:rPr>
              <w:br/>
              <w:t>15.1 – 23.5</w:t>
            </w:r>
          </w:p>
        </w:tc>
      </w:tr>
      <w:tr w:rsidR="000242E0" w:rsidRPr="009B159C" w14:paraId="5D422BEF" w14:textId="77777777" w:rsidTr="00D036F7">
        <w:trPr>
          <w:trHeight w:val="600"/>
        </w:trPr>
        <w:tc>
          <w:tcPr>
            <w:tcW w:w="1300" w:type="dxa"/>
            <w:tcBorders>
              <w:top w:val="nil"/>
              <w:left w:val="nil"/>
              <w:bottom w:val="nil"/>
              <w:right w:val="nil"/>
            </w:tcBorders>
            <w:shd w:val="clear" w:color="auto" w:fill="auto"/>
            <w:noWrap/>
            <w:hideMark/>
          </w:tcPr>
          <w:p w14:paraId="5A98B62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TBL</w:t>
            </w:r>
          </w:p>
        </w:tc>
        <w:tc>
          <w:tcPr>
            <w:tcW w:w="1900" w:type="dxa"/>
            <w:tcBorders>
              <w:top w:val="nil"/>
              <w:left w:val="nil"/>
              <w:bottom w:val="nil"/>
              <w:right w:val="nil"/>
            </w:tcBorders>
            <w:shd w:val="clear" w:color="auto" w:fill="auto"/>
            <w:hideMark/>
          </w:tcPr>
          <w:p w14:paraId="2F908EBF"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19.6 ± 0.5 </w:t>
            </w:r>
            <w:r w:rsidRPr="009B159C">
              <w:rPr>
                <w:rFonts w:ascii="Times New Roman" w:eastAsia="Times New Roman" w:hAnsi="Times New Roman" w:cs="Times New Roman"/>
              </w:rPr>
              <w:br/>
              <w:t>19.2 – 19.9</w:t>
            </w:r>
          </w:p>
        </w:tc>
        <w:tc>
          <w:tcPr>
            <w:tcW w:w="1300" w:type="dxa"/>
            <w:tcBorders>
              <w:top w:val="nil"/>
              <w:left w:val="nil"/>
              <w:bottom w:val="nil"/>
              <w:right w:val="nil"/>
            </w:tcBorders>
            <w:shd w:val="clear" w:color="auto" w:fill="auto"/>
            <w:hideMark/>
          </w:tcPr>
          <w:p w14:paraId="57C0FF0A"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21.8 ± 0.8 </w:t>
            </w:r>
            <w:r w:rsidRPr="009B159C">
              <w:rPr>
                <w:rFonts w:ascii="Times New Roman" w:eastAsia="Times New Roman" w:hAnsi="Times New Roman" w:cs="Times New Roman"/>
              </w:rPr>
              <w:br/>
              <w:t>20.9 – 22.9</w:t>
            </w:r>
          </w:p>
        </w:tc>
        <w:tc>
          <w:tcPr>
            <w:tcW w:w="1240" w:type="dxa"/>
            <w:tcBorders>
              <w:top w:val="nil"/>
              <w:left w:val="nil"/>
              <w:bottom w:val="nil"/>
              <w:right w:val="nil"/>
            </w:tcBorders>
            <w:shd w:val="clear" w:color="auto" w:fill="auto"/>
            <w:hideMark/>
          </w:tcPr>
          <w:p w14:paraId="220511A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23.3 ± 2.2 </w:t>
            </w:r>
            <w:r w:rsidRPr="009B159C">
              <w:rPr>
                <w:rFonts w:ascii="Times New Roman" w:eastAsia="Times New Roman" w:hAnsi="Times New Roman" w:cs="Times New Roman"/>
              </w:rPr>
              <w:br/>
              <w:t>15.3 – 28.0</w:t>
            </w:r>
          </w:p>
        </w:tc>
        <w:tc>
          <w:tcPr>
            <w:tcW w:w="1360" w:type="dxa"/>
            <w:tcBorders>
              <w:top w:val="nil"/>
              <w:left w:val="nil"/>
              <w:bottom w:val="nil"/>
              <w:right w:val="nil"/>
            </w:tcBorders>
            <w:shd w:val="clear" w:color="auto" w:fill="auto"/>
            <w:hideMark/>
          </w:tcPr>
          <w:p w14:paraId="3783FB08"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20.7 ± 1.3 </w:t>
            </w:r>
            <w:r w:rsidRPr="009B159C">
              <w:rPr>
                <w:rFonts w:ascii="Times New Roman" w:eastAsia="Times New Roman" w:hAnsi="Times New Roman" w:cs="Times New Roman"/>
              </w:rPr>
              <w:br/>
              <w:t>17.6 – 23.6</w:t>
            </w:r>
          </w:p>
        </w:tc>
      </w:tr>
      <w:tr w:rsidR="000242E0" w:rsidRPr="009B159C" w14:paraId="63F6AD4E" w14:textId="77777777" w:rsidTr="00D036F7">
        <w:trPr>
          <w:trHeight w:val="600"/>
        </w:trPr>
        <w:tc>
          <w:tcPr>
            <w:tcW w:w="1300" w:type="dxa"/>
            <w:tcBorders>
              <w:top w:val="nil"/>
              <w:left w:val="nil"/>
              <w:bottom w:val="nil"/>
              <w:right w:val="nil"/>
            </w:tcBorders>
            <w:shd w:val="clear" w:color="auto" w:fill="auto"/>
            <w:noWrap/>
            <w:hideMark/>
          </w:tcPr>
          <w:p w14:paraId="4E9C5B59"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TL</w:t>
            </w:r>
          </w:p>
        </w:tc>
        <w:tc>
          <w:tcPr>
            <w:tcW w:w="1900" w:type="dxa"/>
            <w:tcBorders>
              <w:top w:val="nil"/>
              <w:left w:val="nil"/>
              <w:bottom w:val="nil"/>
              <w:right w:val="nil"/>
            </w:tcBorders>
            <w:shd w:val="clear" w:color="auto" w:fill="auto"/>
            <w:hideMark/>
          </w:tcPr>
          <w:p w14:paraId="5F6931E8"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11.8 ± 1.6</w:t>
            </w:r>
            <w:r w:rsidRPr="009B159C">
              <w:rPr>
                <w:rFonts w:ascii="Times New Roman" w:eastAsia="Times New Roman" w:hAnsi="Times New Roman" w:cs="Times New Roman"/>
              </w:rPr>
              <w:br/>
              <w:t>10.6 – 12.9</w:t>
            </w:r>
          </w:p>
        </w:tc>
        <w:tc>
          <w:tcPr>
            <w:tcW w:w="1300" w:type="dxa"/>
            <w:tcBorders>
              <w:top w:val="nil"/>
              <w:left w:val="nil"/>
              <w:bottom w:val="nil"/>
              <w:right w:val="nil"/>
            </w:tcBorders>
            <w:shd w:val="clear" w:color="auto" w:fill="auto"/>
            <w:hideMark/>
          </w:tcPr>
          <w:p w14:paraId="61AC838C"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hideMark/>
          </w:tcPr>
          <w:p w14:paraId="323F6BC6"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13.1 ± 1.1 </w:t>
            </w:r>
            <w:r w:rsidRPr="009B159C">
              <w:rPr>
                <w:rFonts w:ascii="Times New Roman" w:eastAsia="Times New Roman" w:hAnsi="Times New Roman" w:cs="Times New Roman"/>
              </w:rPr>
              <w:br/>
              <w:t>10.9 – 15.6</w:t>
            </w:r>
          </w:p>
        </w:tc>
        <w:tc>
          <w:tcPr>
            <w:tcW w:w="1360" w:type="dxa"/>
            <w:tcBorders>
              <w:top w:val="nil"/>
              <w:left w:val="nil"/>
              <w:bottom w:val="nil"/>
              <w:right w:val="nil"/>
            </w:tcBorders>
            <w:shd w:val="clear" w:color="auto" w:fill="auto"/>
            <w:hideMark/>
          </w:tcPr>
          <w:p w14:paraId="4616639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11.8 ± 0.9 </w:t>
            </w:r>
            <w:r w:rsidRPr="009B159C">
              <w:rPr>
                <w:rFonts w:ascii="Times New Roman" w:eastAsia="Times New Roman" w:hAnsi="Times New Roman" w:cs="Times New Roman"/>
              </w:rPr>
              <w:br/>
              <w:t>9.0 – 13.7</w:t>
            </w:r>
          </w:p>
        </w:tc>
      </w:tr>
      <w:tr w:rsidR="000242E0" w:rsidRPr="009B159C" w14:paraId="41646DCC" w14:textId="77777777" w:rsidTr="00D036F7">
        <w:trPr>
          <w:trHeight w:val="600"/>
        </w:trPr>
        <w:tc>
          <w:tcPr>
            <w:tcW w:w="1300" w:type="dxa"/>
            <w:tcBorders>
              <w:top w:val="nil"/>
              <w:left w:val="nil"/>
              <w:bottom w:val="nil"/>
              <w:right w:val="nil"/>
            </w:tcBorders>
            <w:shd w:val="clear" w:color="auto" w:fill="auto"/>
            <w:noWrap/>
            <w:hideMark/>
          </w:tcPr>
          <w:p w14:paraId="09637E4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HG</w:t>
            </w:r>
          </w:p>
        </w:tc>
        <w:tc>
          <w:tcPr>
            <w:tcW w:w="1900" w:type="dxa"/>
            <w:tcBorders>
              <w:top w:val="nil"/>
              <w:left w:val="nil"/>
              <w:bottom w:val="nil"/>
              <w:right w:val="nil"/>
            </w:tcBorders>
            <w:shd w:val="clear" w:color="auto" w:fill="auto"/>
            <w:hideMark/>
          </w:tcPr>
          <w:p w14:paraId="48F11834"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4.2 ± 0.0</w:t>
            </w:r>
            <w:r w:rsidRPr="009B159C">
              <w:rPr>
                <w:rFonts w:ascii="Times New Roman" w:eastAsia="Times New Roman" w:hAnsi="Times New Roman" w:cs="Times New Roman"/>
              </w:rPr>
              <w:br/>
              <w:t>4.2 – 4.2</w:t>
            </w:r>
          </w:p>
        </w:tc>
        <w:tc>
          <w:tcPr>
            <w:tcW w:w="1300" w:type="dxa"/>
            <w:tcBorders>
              <w:top w:val="nil"/>
              <w:left w:val="nil"/>
              <w:bottom w:val="nil"/>
              <w:right w:val="nil"/>
            </w:tcBorders>
            <w:shd w:val="clear" w:color="auto" w:fill="auto"/>
            <w:hideMark/>
          </w:tcPr>
          <w:p w14:paraId="643A60A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hideMark/>
          </w:tcPr>
          <w:p w14:paraId="2E99BCE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 ± 0.5 </w:t>
            </w:r>
            <w:r w:rsidRPr="009B159C">
              <w:rPr>
                <w:rFonts w:ascii="Times New Roman" w:eastAsia="Times New Roman" w:hAnsi="Times New Roman" w:cs="Times New Roman"/>
              </w:rPr>
              <w:br/>
              <w:t>1.0 – 3.6</w:t>
            </w:r>
          </w:p>
        </w:tc>
        <w:tc>
          <w:tcPr>
            <w:tcW w:w="1360" w:type="dxa"/>
            <w:tcBorders>
              <w:top w:val="nil"/>
              <w:left w:val="nil"/>
              <w:bottom w:val="nil"/>
              <w:right w:val="nil"/>
            </w:tcBorders>
            <w:shd w:val="clear" w:color="auto" w:fill="auto"/>
            <w:hideMark/>
          </w:tcPr>
          <w:p w14:paraId="5AEFED0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3.4 ± 0.3 </w:t>
            </w:r>
            <w:r w:rsidRPr="009B159C">
              <w:rPr>
                <w:rFonts w:ascii="Times New Roman" w:eastAsia="Times New Roman" w:hAnsi="Times New Roman" w:cs="Times New Roman"/>
              </w:rPr>
              <w:br/>
              <w:t>2.5 – 4.3</w:t>
            </w:r>
          </w:p>
        </w:tc>
      </w:tr>
    </w:tbl>
    <w:p w14:paraId="20D6CF3A" w14:textId="77777777" w:rsidR="00E93BEF" w:rsidRPr="009B159C" w:rsidRDefault="00E93BEF">
      <w:pPr>
        <w:pStyle w:val="DefaultStyle"/>
        <w:spacing w:line="480" w:lineRule="auto"/>
        <w:rPr>
          <w:rFonts w:ascii="Times New Roman" w:hAnsi="Times New Roman" w:cs="Times New Roman"/>
        </w:rPr>
      </w:pPr>
    </w:p>
    <w:tbl>
      <w:tblPr>
        <w:tblW w:w="6680" w:type="dxa"/>
        <w:tblInd w:w="93" w:type="dxa"/>
        <w:tblLook w:val="04A0" w:firstRow="1" w:lastRow="0" w:firstColumn="1" w:lastColumn="0" w:noHBand="0" w:noVBand="1"/>
      </w:tblPr>
      <w:tblGrid>
        <w:gridCol w:w="1510"/>
        <w:gridCol w:w="1300"/>
        <w:gridCol w:w="1300"/>
        <w:gridCol w:w="1300"/>
        <w:gridCol w:w="1300"/>
      </w:tblGrid>
      <w:tr w:rsidR="000242E0" w:rsidRPr="009B159C" w14:paraId="15B2C3E5" w14:textId="77777777" w:rsidTr="000242E0">
        <w:trPr>
          <w:trHeight w:val="700"/>
        </w:trPr>
        <w:tc>
          <w:tcPr>
            <w:tcW w:w="1480" w:type="dxa"/>
            <w:tcBorders>
              <w:top w:val="nil"/>
              <w:left w:val="nil"/>
              <w:bottom w:val="nil"/>
              <w:right w:val="nil"/>
            </w:tcBorders>
            <w:shd w:val="clear" w:color="auto" w:fill="auto"/>
            <w:noWrap/>
            <w:hideMark/>
          </w:tcPr>
          <w:p w14:paraId="1E7234AF"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moellendorffi</w:t>
            </w:r>
            <w:proofErr w:type="spellEnd"/>
            <w:proofErr w:type="gramEnd"/>
          </w:p>
        </w:tc>
        <w:tc>
          <w:tcPr>
            <w:tcW w:w="1300" w:type="dxa"/>
            <w:tcBorders>
              <w:top w:val="nil"/>
              <w:left w:val="nil"/>
              <w:bottom w:val="nil"/>
              <w:right w:val="nil"/>
            </w:tcBorders>
            <w:shd w:val="clear" w:color="auto" w:fill="auto"/>
            <w:noWrap/>
            <w:hideMark/>
          </w:tcPr>
          <w:p w14:paraId="1E5BD7DF"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picturata</w:t>
            </w:r>
            <w:proofErr w:type="spellEnd"/>
            <w:proofErr w:type="gramEnd"/>
          </w:p>
        </w:tc>
        <w:tc>
          <w:tcPr>
            <w:tcW w:w="1300" w:type="dxa"/>
            <w:tcBorders>
              <w:top w:val="nil"/>
              <w:left w:val="nil"/>
              <w:bottom w:val="nil"/>
              <w:right w:val="nil"/>
            </w:tcBorders>
            <w:shd w:val="clear" w:color="auto" w:fill="auto"/>
            <w:noWrap/>
            <w:hideMark/>
          </w:tcPr>
          <w:p w14:paraId="447545A0"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siberu</w:t>
            </w:r>
            <w:proofErr w:type="spellEnd"/>
            <w:proofErr w:type="gramEnd"/>
          </w:p>
        </w:tc>
        <w:tc>
          <w:tcPr>
            <w:tcW w:w="1300" w:type="dxa"/>
            <w:tcBorders>
              <w:top w:val="nil"/>
              <w:left w:val="nil"/>
              <w:bottom w:val="nil"/>
              <w:right w:val="nil"/>
            </w:tcBorders>
            <w:shd w:val="clear" w:color="auto" w:fill="auto"/>
            <w:noWrap/>
            <w:hideMark/>
          </w:tcPr>
          <w:p w14:paraId="61FCED21"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signata</w:t>
            </w:r>
            <w:proofErr w:type="spellEnd"/>
            <w:proofErr w:type="gramEnd"/>
          </w:p>
        </w:tc>
        <w:tc>
          <w:tcPr>
            <w:tcW w:w="1300" w:type="dxa"/>
            <w:tcBorders>
              <w:top w:val="nil"/>
              <w:left w:val="nil"/>
              <w:bottom w:val="nil"/>
              <w:right w:val="nil"/>
            </w:tcBorders>
            <w:shd w:val="clear" w:color="auto" w:fill="auto"/>
            <w:noWrap/>
            <w:hideMark/>
          </w:tcPr>
          <w:p w14:paraId="3F21FB4E"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similis</w:t>
            </w:r>
            <w:proofErr w:type="spellEnd"/>
            <w:proofErr w:type="gramEnd"/>
          </w:p>
        </w:tc>
      </w:tr>
      <w:tr w:rsidR="000242E0" w:rsidRPr="009B159C" w14:paraId="3FFD4D7D" w14:textId="77777777" w:rsidTr="000242E0">
        <w:trPr>
          <w:trHeight w:val="300"/>
        </w:trPr>
        <w:tc>
          <w:tcPr>
            <w:tcW w:w="1480" w:type="dxa"/>
            <w:tcBorders>
              <w:top w:val="nil"/>
              <w:left w:val="nil"/>
              <w:bottom w:val="nil"/>
              <w:right w:val="nil"/>
            </w:tcBorders>
            <w:shd w:val="clear" w:color="auto" w:fill="auto"/>
            <w:noWrap/>
            <w:vAlign w:val="bottom"/>
            <w:hideMark/>
          </w:tcPr>
          <w:p w14:paraId="0611D28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N=102</w:t>
            </w:r>
          </w:p>
        </w:tc>
        <w:tc>
          <w:tcPr>
            <w:tcW w:w="1300" w:type="dxa"/>
            <w:tcBorders>
              <w:top w:val="nil"/>
              <w:left w:val="nil"/>
              <w:bottom w:val="nil"/>
              <w:right w:val="nil"/>
            </w:tcBorders>
            <w:shd w:val="clear" w:color="auto" w:fill="auto"/>
            <w:noWrap/>
            <w:vAlign w:val="bottom"/>
            <w:hideMark/>
          </w:tcPr>
          <w:p w14:paraId="74C6509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N=122</w:t>
            </w:r>
          </w:p>
        </w:tc>
        <w:tc>
          <w:tcPr>
            <w:tcW w:w="1300" w:type="dxa"/>
            <w:tcBorders>
              <w:top w:val="nil"/>
              <w:left w:val="nil"/>
              <w:bottom w:val="nil"/>
              <w:right w:val="nil"/>
            </w:tcBorders>
            <w:shd w:val="clear" w:color="auto" w:fill="auto"/>
            <w:noWrap/>
            <w:vAlign w:val="bottom"/>
            <w:hideMark/>
          </w:tcPr>
          <w:p w14:paraId="770DCE7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N=3</w:t>
            </w:r>
          </w:p>
        </w:tc>
        <w:tc>
          <w:tcPr>
            <w:tcW w:w="1300" w:type="dxa"/>
            <w:tcBorders>
              <w:top w:val="nil"/>
              <w:left w:val="nil"/>
              <w:bottom w:val="nil"/>
              <w:right w:val="nil"/>
            </w:tcBorders>
            <w:shd w:val="clear" w:color="auto" w:fill="auto"/>
            <w:noWrap/>
            <w:vAlign w:val="bottom"/>
            <w:hideMark/>
          </w:tcPr>
          <w:p w14:paraId="67B6E54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N=112</w:t>
            </w:r>
          </w:p>
        </w:tc>
        <w:tc>
          <w:tcPr>
            <w:tcW w:w="1300" w:type="dxa"/>
            <w:tcBorders>
              <w:top w:val="nil"/>
              <w:left w:val="nil"/>
              <w:bottom w:val="nil"/>
              <w:right w:val="nil"/>
            </w:tcBorders>
            <w:shd w:val="clear" w:color="auto" w:fill="auto"/>
            <w:noWrap/>
            <w:vAlign w:val="bottom"/>
            <w:hideMark/>
          </w:tcPr>
          <w:p w14:paraId="6E86AF3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N=125</w:t>
            </w:r>
          </w:p>
        </w:tc>
      </w:tr>
      <w:tr w:rsidR="000242E0" w:rsidRPr="009B159C" w14:paraId="2DC8CC0A" w14:textId="77777777" w:rsidTr="000242E0">
        <w:trPr>
          <w:trHeight w:val="600"/>
        </w:trPr>
        <w:tc>
          <w:tcPr>
            <w:tcW w:w="1480" w:type="dxa"/>
            <w:tcBorders>
              <w:top w:val="nil"/>
              <w:left w:val="nil"/>
              <w:bottom w:val="nil"/>
              <w:right w:val="nil"/>
            </w:tcBorders>
            <w:shd w:val="clear" w:color="auto" w:fill="auto"/>
            <w:vAlign w:val="bottom"/>
            <w:hideMark/>
          </w:tcPr>
          <w:p w14:paraId="7392935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38.5 ± 2.5 </w:t>
            </w:r>
            <w:r w:rsidRPr="009B159C">
              <w:rPr>
                <w:rFonts w:ascii="Times New Roman" w:eastAsia="Times New Roman" w:hAnsi="Times New Roman" w:cs="Times New Roman"/>
              </w:rPr>
              <w:br/>
              <w:t>32.8 – 45.0</w:t>
            </w:r>
          </w:p>
        </w:tc>
        <w:tc>
          <w:tcPr>
            <w:tcW w:w="1300" w:type="dxa"/>
            <w:tcBorders>
              <w:top w:val="nil"/>
              <w:left w:val="nil"/>
              <w:bottom w:val="nil"/>
              <w:right w:val="nil"/>
            </w:tcBorders>
            <w:shd w:val="clear" w:color="auto" w:fill="auto"/>
            <w:vAlign w:val="bottom"/>
            <w:hideMark/>
          </w:tcPr>
          <w:p w14:paraId="592B762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39.7 ± 3.6 </w:t>
            </w:r>
            <w:r w:rsidRPr="009B159C">
              <w:rPr>
                <w:rFonts w:ascii="Times New Roman" w:eastAsia="Times New Roman" w:hAnsi="Times New Roman" w:cs="Times New Roman"/>
              </w:rPr>
              <w:br/>
              <w:t>32.8 – 47.8</w:t>
            </w:r>
          </w:p>
        </w:tc>
        <w:tc>
          <w:tcPr>
            <w:tcW w:w="1300" w:type="dxa"/>
            <w:tcBorders>
              <w:top w:val="nil"/>
              <w:left w:val="nil"/>
              <w:bottom w:val="nil"/>
              <w:right w:val="nil"/>
            </w:tcBorders>
            <w:shd w:val="clear" w:color="auto" w:fill="auto"/>
            <w:vAlign w:val="bottom"/>
            <w:hideMark/>
          </w:tcPr>
          <w:p w14:paraId="735F9DD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37.0 ± 2.2 </w:t>
            </w:r>
            <w:r w:rsidRPr="009B159C">
              <w:rPr>
                <w:rFonts w:ascii="Times New Roman" w:eastAsia="Times New Roman" w:hAnsi="Times New Roman" w:cs="Times New Roman"/>
              </w:rPr>
              <w:br/>
              <w:t>35.4 – 39.5</w:t>
            </w:r>
          </w:p>
        </w:tc>
        <w:tc>
          <w:tcPr>
            <w:tcW w:w="1300" w:type="dxa"/>
            <w:tcBorders>
              <w:top w:val="nil"/>
              <w:left w:val="nil"/>
              <w:bottom w:val="nil"/>
              <w:right w:val="nil"/>
            </w:tcBorders>
            <w:shd w:val="clear" w:color="auto" w:fill="auto"/>
            <w:vAlign w:val="bottom"/>
            <w:hideMark/>
          </w:tcPr>
          <w:p w14:paraId="3637106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36.4 ± 1.4 </w:t>
            </w:r>
            <w:r w:rsidRPr="009B159C">
              <w:rPr>
                <w:rFonts w:ascii="Times New Roman" w:eastAsia="Times New Roman" w:hAnsi="Times New Roman" w:cs="Times New Roman"/>
              </w:rPr>
              <w:br/>
              <w:t>33.7 – 41.1</w:t>
            </w:r>
          </w:p>
        </w:tc>
        <w:tc>
          <w:tcPr>
            <w:tcW w:w="1300" w:type="dxa"/>
            <w:tcBorders>
              <w:top w:val="nil"/>
              <w:left w:val="nil"/>
              <w:bottom w:val="nil"/>
              <w:right w:val="nil"/>
            </w:tcBorders>
            <w:shd w:val="clear" w:color="auto" w:fill="auto"/>
            <w:vAlign w:val="bottom"/>
            <w:hideMark/>
          </w:tcPr>
          <w:p w14:paraId="797C39F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38.8 ± 2.2 </w:t>
            </w:r>
            <w:r w:rsidRPr="009B159C">
              <w:rPr>
                <w:rFonts w:ascii="Times New Roman" w:eastAsia="Times New Roman" w:hAnsi="Times New Roman" w:cs="Times New Roman"/>
              </w:rPr>
              <w:br/>
              <w:t>32.0 – 43.3</w:t>
            </w:r>
          </w:p>
        </w:tc>
      </w:tr>
      <w:tr w:rsidR="000242E0" w:rsidRPr="009B159C" w14:paraId="5B989EAD" w14:textId="77777777" w:rsidTr="000242E0">
        <w:trPr>
          <w:trHeight w:val="600"/>
        </w:trPr>
        <w:tc>
          <w:tcPr>
            <w:tcW w:w="1480" w:type="dxa"/>
            <w:tcBorders>
              <w:top w:val="nil"/>
              <w:left w:val="nil"/>
              <w:bottom w:val="nil"/>
              <w:right w:val="nil"/>
            </w:tcBorders>
            <w:shd w:val="clear" w:color="auto" w:fill="auto"/>
            <w:vAlign w:val="bottom"/>
            <w:hideMark/>
          </w:tcPr>
          <w:p w14:paraId="0B4879A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15.2 ± 0.9 </w:t>
            </w:r>
            <w:r w:rsidRPr="009B159C">
              <w:rPr>
                <w:rFonts w:ascii="Times New Roman" w:eastAsia="Times New Roman" w:hAnsi="Times New Roman" w:cs="Times New Roman"/>
              </w:rPr>
              <w:br/>
              <w:t>12.8 – 17.0</w:t>
            </w:r>
          </w:p>
        </w:tc>
        <w:tc>
          <w:tcPr>
            <w:tcW w:w="1300" w:type="dxa"/>
            <w:tcBorders>
              <w:top w:val="nil"/>
              <w:left w:val="nil"/>
              <w:bottom w:val="nil"/>
              <w:right w:val="nil"/>
            </w:tcBorders>
            <w:shd w:val="clear" w:color="auto" w:fill="auto"/>
            <w:vAlign w:val="bottom"/>
            <w:hideMark/>
          </w:tcPr>
          <w:p w14:paraId="76706D6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15.3 ± 1.2 </w:t>
            </w:r>
            <w:r w:rsidRPr="009B159C">
              <w:rPr>
                <w:rFonts w:ascii="Times New Roman" w:eastAsia="Times New Roman" w:hAnsi="Times New Roman" w:cs="Times New Roman"/>
              </w:rPr>
              <w:br/>
              <w:t>12.6 – 18.4</w:t>
            </w:r>
          </w:p>
        </w:tc>
        <w:tc>
          <w:tcPr>
            <w:tcW w:w="1300" w:type="dxa"/>
            <w:tcBorders>
              <w:top w:val="nil"/>
              <w:left w:val="nil"/>
              <w:bottom w:val="nil"/>
              <w:right w:val="nil"/>
            </w:tcBorders>
            <w:shd w:val="clear" w:color="auto" w:fill="auto"/>
            <w:vAlign w:val="bottom"/>
            <w:hideMark/>
          </w:tcPr>
          <w:p w14:paraId="522147C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15.7 ± 0.1 </w:t>
            </w:r>
            <w:r w:rsidRPr="009B159C">
              <w:rPr>
                <w:rFonts w:ascii="Times New Roman" w:eastAsia="Times New Roman" w:hAnsi="Times New Roman" w:cs="Times New Roman"/>
              </w:rPr>
              <w:br/>
              <w:t>15.6 – 15.9</w:t>
            </w:r>
          </w:p>
        </w:tc>
        <w:tc>
          <w:tcPr>
            <w:tcW w:w="1300" w:type="dxa"/>
            <w:tcBorders>
              <w:top w:val="nil"/>
              <w:left w:val="nil"/>
              <w:bottom w:val="nil"/>
              <w:right w:val="nil"/>
            </w:tcBorders>
            <w:shd w:val="clear" w:color="auto" w:fill="auto"/>
            <w:vAlign w:val="bottom"/>
            <w:hideMark/>
          </w:tcPr>
          <w:p w14:paraId="61CA9A6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14.3 ± 0.7</w:t>
            </w:r>
            <w:r w:rsidRPr="009B159C">
              <w:rPr>
                <w:rFonts w:ascii="Times New Roman" w:eastAsia="Times New Roman" w:hAnsi="Times New Roman" w:cs="Times New Roman"/>
              </w:rPr>
              <w:br/>
              <w:t>12.9 – 17.1</w:t>
            </w:r>
          </w:p>
        </w:tc>
        <w:tc>
          <w:tcPr>
            <w:tcW w:w="1300" w:type="dxa"/>
            <w:tcBorders>
              <w:top w:val="nil"/>
              <w:left w:val="nil"/>
              <w:bottom w:val="nil"/>
              <w:right w:val="nil"/>
            </w:tcBorders>
            <w:shd w:val="clear" w:color="auto" w:fill="auto"/>
            <w:vAlign w:val="bottom"/>
            <w:hideMark/>
          </w:tcPr>
          <w:p w14:paraId="3491E20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15.0 ± 1.0 </w:t>
            </w:r>
            <w:r w:rsidRPr="009B159C">
              <w:rPr>
                <w:rFonts w:ascii="Times New Roman" w:eastAsia="Times New Roman" w:hAnsi="Times New Roman" w:cs="Times New Roman"/>
              </w:rPr>
              <w:br/>
              <w:t>11.3 – 18.3</w:t>
            </w:r>
          </w:p>
        </w:tc>
      </w:tr>
      <w:tr w:rsidR="000242E0" w:rsidRPr="009B159C" w14:paraId="474AE867" w14:textId="77777777" w:rsidTr="000242E0">
        <w:trPr>
          <w:trHeight w:val="600"/>
        </w:trPr>
        <w:tc>
          <w:tcPr>
            <w:tcW w:w="1480" w:type="dxa"/>
            <w:tcBorders>
              <w:top w:val="nil"/>
              <w:left w:val="nil"/>
              <w:bottom w:val="nil"/>
              <w:right w:val="nil"/>
            </w:tcBorders>
            <w:shd w:val="clear" w:color="auto" w:fill="auto"/>
            <w:vAlign w:val="bottom"/>
            <w:hideMark/>
          </w:tcPr>
          <w:p w14:paraId="090C29E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12.9 ± 0.8 </w:t>
            </w:r>
            <w:r w:rsidRPr="009B159C">
              <w:rPr>
                <w:rFonts w:ascii="Times New Roman" w:eastAsia="Times New Roman" w:hAnsi="Times New Roman" w:cs="Times New Roman"/>
              </w:rPr>
              <w:br/>
              <w:t>10.7 – 14.4</w:t>
            </w:r>
          </w:p>
        </w:tc>
        <w:tc>
          <w:tcPr>
            <w:tcW w:w="1300" w:type="dxa"/>
            <w:tcBorders>
              <w:top w:val="nil"/>
              <w:left w:val="nil"/>
              <w:bottom w:val="nil"/>
              <w:right w:val="nil"/>
            </w:tcBorders>
            <w:shd w:val="clear" w:color="auto" w:fill="auto"/>
            <w:vAlign w:val="bottom"/>
            <w:hideMark/>
          </w:tcPr>
          <w:p w14:paraId="32B0D26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13.1 ± 1.1 </w:t>
            </w:r>
            <w:r w:rsidRPr="009B159C">
              <w:rPr>
                <w:rFonts w:ascii="Times New Roman" w:eastAsia="Times New Roman" w:hAnsi="Times New Roman" w:cs="Times New Roman"/>
              </w:rPr>
              <w:br/>
              <w:t>11.3 – 15.6</w:t>
            </w:r>
          </w:p>
        </w:tc>
        <w:tc>
          <w:tcPr>
            <w:tcW w:w="1300" w:type="dxa"/>
            <w:tcBorders>
              <w:top w:val="nil"/>
              <w:left w:val="nil"/>
              <w:bottom w:val="nil"/>
              <w:right w:val="nil"/>
            </w:tcBorders>
            <w:shd w:val="clear" w:color="auto" w:fill="auto"/>
            <w:vAlign w:val="bottom"/>
            <w:hideMark/>
          </w:tcPr>
          <w:p w14:paraId="4484451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13.0 ± 0.3</w:t>
            </w:r>
            <w:r w:rsidRPr="009B159C">
              <w:rPr>
                <w:rFonts w:ascii="Times New Roman" w:eastAsia="Times New Roman" w:hAnsi="Times New Roman" w:cs="Times New Roman"/>
              </w:rPr>
              <w:br/>
              <w:t>12.6 – 13.2</w:t>
            </w:r>
          </w:p>
        </w:tc>
        <w:tc>
          <w:tcPr>
            <w:tcW w:w="1300" w:type="dxa"/>
            <w:tcBorders>
              <w:top w:val="nil"/>
              <w:left w:val="nil"/>
              <w:bottom w:val="nil"/>
              <w:right w:val="nil"/>
            </w:tcBorders>
            <w:shd w:val="clear" w:color="auto" w:fill="auto"/>
            <w:vAlign w:val="bottom"/>
            <w:hideMark/>
          </w:tcPr>
          <w:p w14:paraId="215C038A"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12.0 ± 0.6</w:t>
            </w:r>
            <w:r w:rsidRPr="009B159C">
              <w:rPr>
                <w:rFonts w:ascii="Times New Roman" w:eastAsia="Times New Roman" w:hAnsi="Times New Roman" w:cs="Times New Roman"/>
              </w:rPr>
              <w:br/>
              <w:t>10.6 – 13.4</w:t>
            </w:r>
          </w:p>
        </w:tc>
        <w:tc>
          <w:tcPr>
            <w:tcW w:w="1300" w:type="dxa"/>
            <w:tcBorders>
              <w:top w:val="nil"/>
              <w:left w:val="nil"/>
              <w:bottom w:val="nil"/>
              <w:right w:val="nil"/>
            </w:tcBorders>
            <w:shd w:val="clear" w:color="auto" w:fill="auto"/>
            <w:vAlign w:val="bottom"/>
            <w:hideMark/>
          </w:tcPr>
          <w:p w14:paraId="620079B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12.5 ± 0.8 </w:t>
            </w:r>
            <w:r w:rsidRPr="009B159C">
              <w:rPr>
                <w:rFonts w:ascii="Times New Roman" w:eastAsia="Times New Roman" w:hAnsi="Times New Roman" w:cs="Times New Roman"/>
              </w:rPr>
              <w:br/>
              <w:t>10.0 – 14.3</w:t>
            </w:r>
          </w:p>
        </w:tc>
      </w:tr>
      <w:tr w:rsidR="000242E0" w:rsidRPr="009B159C" w14:paraId="391D580D" w14:textId="77777777" w:rsidTr="000242E0">
        <w:trPr>
          <w:trHeight w:val="600"/>
        </w:trPr>
        <w:tc>
          <w:tcPr>
            <w:tcW w:w="1480" w:type="dxa"/>
            <w:tcBorders>
              <w:top w:val="nil"/>
              <w:left w:val="nil"/>
              <w:bottom w:val="nil"/>
              <w:right w:val="nil"/>
            </w:tcBorders>
            <w:shd w:val="clear" w:color="auto" w:fill="auto"/>
            <w:vAlign w:val="bottom"/>
            <w:hideMark/>
          </w:tcPr>
          <w:p w14:paraId="1FC29FB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6.4 ± 0.5 </w:t>
            </w:r>
            <w:r w:rsidRPr="009B159C">
              <w:rPr>
                <w:rFonts w:ascii="Times New Roman" w:eastAsia="Times New Roman" w:hAnsi="Times New Roman" w:cs="Times New Roman"/>
              </w:rPr>
              <w:br/>
              <w:t>5.2 – 7.6</w:t>
            </w:r>
          </w:p>
        </w:tc>
        <w:tc>
          <w:tcPr>
            <w:tcW w:w="1300" w:type="dxa"/>
            <w:tcBorders>
              <w:top w:val="nil"/>
              <w:left w:val="nil"/>
              <w:bottom w:val="nil"/>
              <w:right w:val="nil"/>
            </w:tcBorders>
            <w:shd w:val="clear" w:color="auto" w:fill="auto"/>
            <w:vAlign w:val="bottom"/>
            <w:hideMark/>
          </w:tcPr>
          <w:p w14:paraId="087629B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6.4 ± 0.6 </w:t>
            </w:r>
            <w:r w:rsidRPr="009B159C">
              <w:rPr>
                <w:rFonts w:ascii="Times New Roman" w:eastAsia="Times New Roman" w:hAnsi="Times New Roman" w:cs="Times New Roman"/>
              </w:rPr>
              <w:br/>
              <w:t>5.1 – 7.8</w:t>
            </w:r>
          </w:p>
        </w:tc>
        <w:tc>
          <w:tcPr>
            <w:tcW w:w="1300" w:type="dxa"/>
            <w:tcBorders>
              <w:top w:val="nil"/>
              <w:left w:val="nil"/>
              <w:bottom w:val="nil"/>
              <w:right w:val="nil"/>
            </w:tcBorders>
            <w:shd w:val="clear" w:color="auto" w:fill="auto"/>
            <w:vAlign w:val="bottom"/>
            <w:hideMark/>
          </w:tcPr>
          <w:p w14:paraId="382A289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7.0 ± 0.5</w:t>
            </w:r>
            <w:r w:rsidRPr="009B159C">
              <w:rPr>
                <w:rFonts w:ascii="Times New Roman" w:eastAsia="Times New Roman" w:hAnsi="Times New Roman" w:cs="Times New Roman"/>
              </w:rPr>
              <w:br/>
              <w:t>6.5 – 7.4</w:t>
            </w:r>
          </w:p>
        </w:tc>
        <w:tc>
          <w:tcPr>
            <w:tcW w:w="1300" w:type="dxa"/>
            <w:tcBorders>
              <w:top w:val="nil"/>
              <w:left w:val="nil"/>
              <w:bottom w:val="nil"/>
              <w:right w:val="nil"/>
            </w:tcBorders>
            <w:shd w:val="clear" w:color="auto" w:fill="auto"/>
            <w:vAlign w:val="bottom"/>
            <w:hideMark/>
          </w:tcPr>
          <w:p w14:paraId="4464190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5.9 ± 0.4</w:t>
            </w:r>
            <w:r w:rsidRPr="009B159C">
              <w:rPr>
                <w:rFonts w:ascii="Times New Roman" w:eastAsia="Times New Roman" w:hAnsi="Times New Roman" w:cs="Times New Roman"/>
              </w:rPr>
              <w:br/>
              <w:t>5.0 – 7.0</w:t>
            </w:r>
          </w:p>
        </w:tc>
        <w:tc>
          <w:tcPr>
            <w:tcW w:w="1300" w:type="dxa"/>
            <w:tcBorders>
              <w:top w:val="nil"/>
              <w:left w:val="nil"/>
              <w:bottom w:val="nil"/>
              <w:right w:val="nil"/>
            </w:tcBorders>
            <w:shd w:val="clear" w:color="auto" w:fill="auto"/>
            <w:vAlign w:val="bottom"/>
            <w:hideMark/>
          </w:tcPr>
          <w:p w14:paraId="4F20D1C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6.3 ± 0.5 </w:t>
            </w:r>
            <w:r w:rsidRPr="009B159C">
              <w:rPr>
                <w:rFonts w:ascii="Times New Roman" w:eastAsia="Times New Roman" w:hAnsi="Times New Roman" w:cs="Times New Roman"/>
              </w:rPr>
              <w:br/>
              <w:t>4.7 – 7.6</w:t>
            </w:r>
          </w:p>
        </w:tc>
      </w:tr>
      <w:tr w:rsidR="000242E0" w:rsidRPr="009B159C" w14:paraId="2D3F05FF" w14:textId="77777777" w:rsidTr="000242E0">
        <w:trPr>
          <w:trHeight w:val="600"/>
        </w:trPr>
        <w:tc>
          <w:tcPr>
            <w:tcW w:w="1480" w:type="dxa"/>
            <w:tcBorders>
              <w:top w:val="nil"/>
              <w:left w:val="nil"/>
              <w:bottom w:val="nil"/>
              <w:right w:val="nil"/>
            </w:tcBorders>
            <w:shd w:val="clear" w:color="auto" w:fill="auto"/>
            <w:vAlign w:val="bottom"/>
            <w:hideMark/>
          </w:tcPr>
          <w:p w14:paraId="35C7B58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 xml:space="preserve">4.4 ± 0.4 </w:t>
            </w:r>
            <w:r w:rsidRPr="009B159C">
              <w:rPr>
                <w:rFonts w:ascii="Times New Roman" w:eastAsia="Times New Roman" w:hAnsi="Times New Roman" w:cs="Times New Roman"/>
              </w:rPr>
              <w:br/>
              <w:t>3.4 – 5.3</w:t>
            </w:r>
          </w:p>
        </w:tc>
        <w:tc>
          <w:tcPr>
            <w:tcW w:w="1300" w:type="dxa"/>
            <w:tcBorders>
              <w:top w:val="nil"/>
              <w:left w:val="nil"/>
              <w:bottom w:val="nil"/>
              <w:right w:val="nil"/>
            </w:tcBorders>
            <w:shd w:val="clear" w:color="auto" w:fill="auto"/>
            <w:vAlign w:val="bottom"/>
            <w:hideMark/>
          </w:tcPr>
          <w:p w14:paraId="498AD3F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 ± 0.4 </w:t>
            </w:r>
            <w:r w:rsidRPr="009B159C">
              <w:rPr>
                <w:rFonts w:ascii="Times New Roman" w:eastAsia="Times New Roman" w:hAnsi="Times New Roman" w:cs="Times New Roman"/>
              </w:rPr>
              <w:br/>
              <w:t>3.2 – 5.1</w:t>
            </w:r>
          </w:p>
        </w:tc>
        <w:tc>
          <w:tcPr>
            <w:tcW w:w="1300" w:type="dxa"/>
            <w:tcBorders>
              <w:top w:val="nil"/>
              <w:left w:val="nil"/>
              <w:bottom w:val="nil"/>
              <w:right w:val="nil"/>
            </w:tcBorders>
            <w:shd w:val="clear" w:color="auto" w:fill="auto"/>
            <w:vAlign w:val="bottom"/>
            <w:hideMark/>
          </w:tcPr>
          <w:p w14:paraId="6DF30DE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4.2 ± 0.3 </w:t>
            </w:r>
            <w:r w:rsidRPr="009B159C">
              <w:rPr>
                <w:rFonts w:ascii="Times New Roman" w:eastAsia="Times New Roman" w:hAnsi="Times New Roman" w:cs="Times New Roman"/>
              </w:rPr>
              <w:br/>
              <w:t>3.8 – 4.5</w:t>
            </w:r>
          </w:p>
        </w:tc>
        <w:tc>
          <w:tcPr>
            <w:tcW w:w="1300" w:type="dxa"/>
            <w:tcBorders>
              <w:top w:val="nil"/>
              <w:left w:val="nil"/>
              <w:bottom w:val="nil"/>
              <w:right w:val="nil"/>
            </w:tcBorders>
            <w:shd w:val="clear" w:color="auto" w:fill="auto"/>
            <w:vAlign w:val="bottom"/>
            <w:hideMark/>
          </w:tcPr>
          <w:p w14:paraId="206999A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 ± 0.4 </w:t>
            </w:r>
            <w:r w:rsidRPr="009B159C">
              <w:rPr>
                <w:rFonts w:ascii="Times New Roman" w:eastAsia="Times New Roman" w:hAnsi="Times New Roman" w:cs="Times New Roman"/>
              </w:rPr>
              <w:br/>
              <w:t>3.1 – 4.9</w:t>
            </w:r>
          </w:p>
        </w:tc>
        <w:tc>
          <w:tcPr>
            <w:tcW w:w="1300" w:type="dxa"/>
            <w:tcBorders>
              <w:top w:val="nil"/>
              <w:left w:val="nil"/>
              <w:bottom w:val="nil"/>
              <w:right w:val="nil"/>
            </w:tcBorders>
            <w:shd w:val="clear" w:color="auto" w:fill="auto"/>
            <w:vAlign w:val="bottom"/>
            <w:hideMark/>
          </w:tcPr>
          <w:p w14:paraId="0E389F2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4.1 ± 0.4 </w:t>
            </w:r>
            <w:r w:rsidRPr="009B159C">
              <w:rPr>
                <w:rFonts w:ascii="Times New Roman" w:eastAsia="Times New Roman" w:hAnsi="Times New Roman" w:cs="Times New Roman"/>
              </w:rPr>
              <w:br/>
              <w:t>3.1 – 5.1</w:t>
            </w:r>
          </w:p>
        </w:tc>
      </w:tr>
      <w:tr w:rsidR="000242E0" w:rsidRPr="009B159C" w14:paraId="09E6400F" w14:textId="77777777" w:rsidTr="000242E0">
        <w:trPr>
          <w:trHeight w:val="600"/>
        </w:trPr>
        <w:tc>
          <w:tcPr>
            <w:tcW w:w="1480" w:type="dxa"/>
            <w:tcBorders>
              <w:top w:val="nil"/>
              <w:left w:val="nil"/>
              <w:bottom w:val="nil"/>
              <w:right w:val="nil"/>
            </w:tcBorders>
            <w:shd w:val="clear" w:color="auto" w:fill="auto"/>
            <w:vAlign w:val="bottom"/>
            <w:hideMark/>
          </w:tcPr>
          <w:p w14:paraId="65D5C52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4.3 ± 0.3 </w:t>
            </w:r>
            <w:r w:rsidRPr="009B159C">
              <w:rPr>
                <w:rFonts w:ascii="Times New Roman" w:eastAsia="Times New Roman" w:hAnsi="Times New Roman" w:cs="Times New Roman"/>
              </w:rPr>
              <w:br/>
              <w:t>3.4 – 5.0</w:t>
            </w:r>
          </w:p>
        </w:tc>
        <w:tc>
          <w:tcPr>
            <w:tcW w:w="1300" w:type="dxa"/>
            <w:tcBorders>
              <w:top w:val="nil"/>
              <w:left w:val="nil"/>
              <w:bottom w:val="nil"/>
              <w:right w:val="nil"/>
            </w:tcBorders>
            <w:shd w:val="clear" w:color="auto" w:fill="auto"/>
            <w:vAlign w:val="bottom"/>
            <w:hideMark/>
          </w:tcPr>
          <w:p w14:paraId="54F947E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 ± 0.4 </w:t>
            </w:r>
            <w:r w:rsidRPr="009B159C">
              <w:rPr>
                <w:rFonts w:ascii="Times New Roman" w:eastAsia="Times New Roman" w:hAnsi="Times New Roman" w:cs="Times New Roman"/>
              </w:rPr>
              <w:br/>
              <w:t>2.9 – 4.9</w:t>
            </w:r>
          </w:p>
        </w:tc>
        <w:tc>
          <w:tcPr>
            <w:tcW w:w="1300" w:type="dxa"/>
            <w:tcBorders>
              <w:top w:val="nil"/>
              <w:left w:val="nil"/>
              <w:bottom w:val="nil"/>
              <w:right w:val="nil"/>
            </w:tcBorders>
            <w:shd w:val="clear" w:color="auto" w:fill="auto"/>
            <w:vAlign w:val="bottom"/>
            <w:hideMark/>
          </w:tcPr>
          <w:p w14:paraId="7A474CF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4.1 ± 0.2 </w:t>
            </w:r>
            <w:r w:rsidRPr="009B159C">
              <w:rPr>
                <w:rFonts w:ascii="Times New Roman" w:eastAsia="Times New Roman" w:hAnsi="Times New Roman" w:cs="Times New Roman"/>
              </w:rPr>
              <w:br/>
              <w:t>4.0 – 4.3</w:t>
            </w:r>
          </w:p>
        </w:tc>
        <w:tc>
          <w:tcPr>
            <w:tcW w:w="1300" w:type="dxa"/>
            <w:tcBorders>
              <w:top w:val="nil"/>
              <w:left w:val="nil"/>
              <w:bottom w:val="nil"/>
              <w:right w:val="nil"/>
            </w:tcBorders>
            <w:shd w:val="clear" w:color="auto" w:fill="auto"/>
            <w:vAlign w:val="bottom"/>
            <w:hideMark/>
          </w:tcPr>
          <w:p w14:paraId="1C61865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 ± 0.3 </w:t>
            </w:r>
            <w:r w:rsidRPr="009B159C">
              <w:rPr>
                <w:rFonts w:ascii="Times New Roman" w:eastAsia="Times New Roman" w:hAnsi="Times New Roman" w:cs="Times New Roman"/>
              </w:rPr>
              <w:br/>
              <w:t>2.8 – 4.6</w:t>
            </w:r>
          </w:p>
        </w:tc>
        <w:tc>
          <w:tcPr>
            <w:tcW w:w="1300" w:type="dxa"/>
            <w:tcBorders>
              <w:top w:val="nil"/>
              <w:left w:val="nil"/>
              <w:bottom w:val="nil"/>
              <w:right w:val="nil"/>
            </w:tcBorders>
            <w:shd w:val="clear" w:color="auto" w:fill="auto"/>
            <w:vAlign w:val="bottom"/>
            <w:hideMark/>
          </w:tcPr>
          <w:p w14:paraId="646B77F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4.0 ± 0.4 </w:t>
            </w:r>
            <w:r w:rsidRPr="009B159C">
              <w:rPr>
                <w:rFonts w:ascii="Times New Roman" w:eastAsia="Times New Roman" w:hAnsi="Times New Roman" w:cs="Times New Roman"/>
              </w:rPr>
              <w:br/>
              <w:t>3.1 – 5.7</w:t>
            </w:r>
          </w:p>
        </w:tc>
      </w:tr>
      <w:tr w:rsidR="000242E0" w:rsidRPr="009B159C" w14:paraId="12D39FFB" w14:textId="77777777" w:rsidTr="000242E0">
        <w:trPr>
          <w:trHeight w:val="600"/>
        </w:trPr>
        <w:tc>
          <w:tcPr>
            <w:tcW w:w="1480" w:type="dxa"/>
            <w:tcBorders>
              <w:top w:val="nil"/>
              <w:left w:val="nil"/>
              <w:bottom w:val="nil"/>
              <w:right w:val="nil"/>
            </w:tcBorders>
            <w:shd w:val="clear" w:color="auto" w:fill="auto"/>
            <w:vAlign w:val="bottom"/>
            <w:hideMark/>
          </w:tcPr>
          <w:p w14:paraId="6134468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5.7 ± 0.4 </w:t>
            </w:r>
            <w:r w:rsidRPr="009B159C">
              <w:rPr>
                <w:rFonts w:ascii="Times New Roman" w:eastAsia="Times New Roman" w:hAnsi="Times New Roman" w:cs="Times New Roman"/>
              </w:rPr>
              <w:br/>
              <w:t>4.6 – 6.8</w:t>
            </w:r>
          </w:p>
        </w:tc>
        <w:tc>
          <w:tcPr>
            <w:tcW w:w="1300" w:type="dxa"/>
            <w:tcBorders>
              <w:top w:val="nil"/>
              <w:left w:val="nil"/>
              <w:bottom w:val="nil"/>
              <w:right w:val="nil"/>
            </w:tcBorders>
            <w:shd w:val="clear" w:color="auto" w:fill="auto"/>
            <w:vAlign w:val="bottom"/>
            <w:hideMark/>
          </w:tcPr>
          <w:p w14:paraId="2D839DE3"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6.0 ± 0.6 </w:t>
            </w:r>
            <w:r w:rsidRPr="009B159C">
              <w:rPr>
                <w:rFonts w:ascii="Times New Roman" w:eastAsia="Times New Roman" w:hAnsi="Times New Roman" w:cs="Times New Roman"/>
              </w:rPr>
              <w:br/>
              <w:t>4.4 – 7.7</w:t>
            </w:r>
          </w:p>
        </w:tc>
        <w:tc>
          <w:tcPr>
            <w:tcW w:w="1300" w:type="dxa"/>
            <w:tcBorders>
              <w:top w:val="nil"/>
              <w:left w:val="nil"/>
              <w:bottom w:val="nil"/>
              <w:right w:val="nil"/>
            </w:tcBorders>
            <w:shd w:val="clear" w:color="auto" w:fill="auto"/>
            <w:vAlign w:val="bottom"/>
            <w:hideMark/>
          </w:tcPr>
          <w:p w14:paraId="2D4CE15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5.3 ± 0.3 </w:t>
            </w:r>
            <w:r w:rsidRPr="009B159C">
              <w:rPr>
                <w:rFonts w:ascii="Times New Roman" w:eastAsia="Times New Roman" w:hAnsi="Times New Roman" w:cs="Times New Roman"/>
              </w:rPr>
              <w:br/>
              <w:t>5.1 – 5.3</w:t>
            </w:r>
          </w:p>
        </w:tc>
        <w:tc>
          <w:tcPr>
            <w:tcW w:w="1300" w:type="dxa"/>
            <w:tcBorders>
              <w:top w:val="nil"/>
              <w:left w:val="nil"/>
              <w:bottom w:val="nil"/>
              <w:right w:val="nil"/>
            </w:tcBorders>
            <w:shd w:val="clear" w:color="auto" w:fill="auto"/>
            <w:vAlign w:val="bottom"/>
            <w:hideMark/>
          </w:tcPr>
          <w:p w14:paraId="796C775A"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5.5 ± 0.4 </w:t>
            </w:r>
            <w:r w:rsidRPr="009B159C">
              <w:rPr>
                <w:rFonts w:ascii="Times New Roman" w:eastAsia="Times New Roman" w:hAnsi="Times New Roman" w:cs="Times New Roman"/>
              </w:rPr>
              <w:br/>
              <w:t>4.6 – 6.9</w:t>
            </w:r>
          </w:p>
        </w:tc>
        <w:tc>
          <w:tcPr>
            <w:tcW w:w="1300" w:type="dxa"/>
            <w:tcBorders>
              <w:top w:val="nil"/>
              <w:left w:val="nil"/>
              <w:bottom w:val="nil"/>
              <w:right w:val="nil"/>
            </w:tcBorders>
            <w:shd w:val="clear" w:color="auto" w:fill="auto"/>
            <w:vAlign w:val="bottom"/>
            <w:hideMark/>
          </w:tcPr>
          <w:p w14:paraId="512BA7D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5.6 ± 0.5 </w:t>
            </w:r>
            <w:r w:rsidRPr="009B159C">
              <w:rPr>
                <w:rFonts w:ascii="Times New Roman" w:eastAsia="Times New Roman" w:hAnsi="Times New Roman" w:cs="Times New Roman"/>
              </w:rPr>
              <w:br/>
              <w:t>3.2 – 6.8</w:t>
            </w:r>
          </w:p>
        </w:tc>
      </w:tr>
      <w:tr w:rsidR="000242E0" w:rsidRPr="009B159C" w14:paraId="05434FC2" w14:textId="77777777" w:rsidTr="000242E0">
        <w:trPr>
          <w:trHeight w:val="600"/>
        </w:trPr>
        <w:tc>
          <w:tcPr>
            <w:tcW w:w="1480" w:type="dxa"/>
            <w:tcBorders>
              <w:top w:val="nil"/>
              <w:left w:val="nil"/>
              <w:bottom w:val="nil"/>
              <w:right w:val="nil"/>
            </w:tcBorders>
            <w:shd w:val="clear" w:color="auto" w:fill="auto"/>
            <w:vAlign w:val="bottom"/>
            <w:hideMark/>
          </w:tcPr>
          <w:p w14:paraId="5BAD19BA"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 ± 0.3 </w:t>
            </w:r>
            <w:r w:rsidRPr="009B159C">
              <w:rPr>
                <w:rFonts w:ascii="Times New Roman" w:eastAsia="Times New Roman" w:hAnsi="Times New Roman" w:cs="Times New Roman"/>
              </w:rPr>
              <w:br/>
              <w:t>2.8 – 4.5</w:t>
            </w:r>
          </w:p>
        </w:tc>
        <w:tc>
          <w:tcPr>
            <w:tcW w:w="1300" w:type="dxa"/>
            <w:tcBorders>
              <w:top w:val="nil"/>
              <w:left w:val="nil"/>
              <w:bottom w:val="nil"/>
              <w:right w:val="nil"/>
            </w:tcBorders>
            <w:shd w:val="clear" w:color="auto" w:fill="auto"/>
            <w:vAlign w:val="bottom"/>
            <w:hideMark/>
          </w:tcPr>
          <w:p w14:paraId="1AC0E19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 ± 0.3 </w:t>
            </w:r>
            <w:r w:rsidRPr="009B159C">
              <w:rPr>
                <w:rFonts w:ascii="Times New Roman" w:eastAsia="Times New Roman" w:hAnsi="Times New Roman" w:cs="Times New Roman"/>
              </w:rPr>
              <w:br/>
              <w:t>2.1 – 4.3</w:t>
            </w:r>
          </w:p>
        </w:tc>
        <w:tc>
          <w:tcPr>
            <w:tcW w:w="1300" w:type="dxa"/>
            <w:tcBorders>
              <w:top w:val="nil"/>
              <w:left w:val="nil"/>
              <w:bottom w:val="nil"/>
              <w:right w:val="nil"/>
            </w:tcBorders>
            <w:shd w:val="clear" w:color="auto" w:fill="auto"/>
            <w:vAlign w:val="bottom"/>
            <w:hideMark/>
          </w:tcPr>
          <w:p w14:paraId="749B42B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3.6 ± 0.3 </w:t>
            </w:r>
            <w:r w:rsidRPr="009B159C">
              <w:rPr>
                <w:rFonts w:ascii="Times New Roman" w:eastAsia="Times New Roman" w:hAnsi="Times New Roman" w:cs="Times New Roman"/>
              </w:rPr>
              <w:br/>
              <w:t>3.3 – 3.9</w:t>
            </w:r>
          </w:p>
        </w:tc>
        <w:tc>
          <w:tcPr>
            <w:tcW w:w="1300" w:type="dxa"/>
            <w:tcBorders>
              <w:top w:val="nil"/>
              <w:left w:val="nil"/>
              <w:bottom w:val="nil"/>
              <w:right w:val="nil"/>
            </w:tcBorders>
            <w:shd w:val="clear" w:color="auto" w:fill="auto"/>
            <w:vAlign w:val="bottom"/>
            <w:hideMark/>
          </w:tcPr>
          <w:p w14:paraId="035B065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2.9 ± 0.3 </w:t>
            </w:r>
            <w:r w:rsidRPr="009B159C">
              <w:rPr>
                <w:rFonts w:ascii="Times New Roman" w:eastAsia="Times New Roman" w:hAnsi="Times New Roman" w:cs="Times New Roman"/>
              </w:rPr>
              <w:br/>
              <w:t>2.2 – 3.9</w:t>
            </w:r>
          </w:p>
        </w:tc>
        <w:tc>
          <w:tcPr>
            <w:tcW w:w="1300" w:type="dxa"/>
            <w:tcBorders>
              <w:top w:val="nil"/>
              <w:left w:val="nil"/>
              <w:bottom w:val="nil"/>
              <w:right w:val="nil"/>
            </w:tcBorders>
            <w:shd w:val="clear" w:color="auto" w:fill="auto"/>
            <w:vAlign w:val="bottom"/>
            <w:hideMark/>
          </w:tcPr>
          <w:p w14:paraId="560E7FA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3.2 ± 0.4 </w:t>
            </w:r>
            <w:r w:rsidRPr="009B159C">
              <w:rPr>
                <w:rFonts w:ascii="Times New Roman" w:eastAsia="Times New Roman" w:hAnsi="Times New Roman" w:cs="Times New Roman"/>
              </w:rPr>
              <w:br/>
              <w:t>2.4 – 4.3</w:t>
            </w:r>
          </w:p>
        </w:tc>
      </w:tr>
      <w:tr w:rsidR="000242E0" w:rsidRPr="009B159C" w14:paraId="33D749D5" w14:textId="77777777" w:rsidTr="000242E0">
        <w:trPr>
          <w:trHeight w:val="600"/>
        </w:trPr>
        <w:tc>
          <w:tcPr>
            <w:tcW w:w="1480" w:type="dxa"/>
            <w:tcBorders>
              <w:top w:val="nil"/>
              <w:left w:val="nil"/>
              <w:bottom w:val="nil"/>
              <w:right w:val="nil"/>
            </w:tcBorders>
            <w:shd w:val="clear" w:color="auto" w:fill="auto"/>
            <w:vAlign w:val="bottom"/>
            <w:hideMark/>
          </w:tcPr>
          <w:p w14:paraId="02577A2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7.4 ± 0.7 </w:t>
            </w:r>
            <w:r w:rsidRPr="009B159C">
              <w:rPr>
                <w:rFonts w:ascii="Times New Roman" w:eastAsia="Times New Roman" w:hAnsi="Times New Roman" w:cs="Times New Roman"/>
              </w:rPr>
              <w:br/>
              <w:t>4.7 – 9.5</w:t>
            </w:r>
          </w:p>
        </w:tc>
        <w:tc>
          <w:tcPr>
            <w:tcW w:w="1300" w:type="dxa"/>
            <w:tcBorders>
              <w:top w:val="nil"/>
              <w:left w:val="nil"/>
              <w:bottom w:val="nil"/>
              <w:right w:val="nil"/>
            </w:tcBorders>
            <w:shd w:val="clear" w:color="auto" w:fill="auto"/>
            <w:vAlign w:val="bottom"/>
            <w:hideMark/>
          </w:tcPr>
          <w:p w14:paraId="70F5F83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8.0 ± 0.7 </w:t>
            </w:r>
            <w:r w:rsidRPr="009B159C">
              <w:rPr>
                <w:rFonts w:ascii="Times New Roman" w:eastAsia="Times New Roman" w:hAnsi="Times New Roman" w:cs="Times New Roman"/>
              </w:rPr>
              <w:br/>
              <w:t>6.3 – 10.1</w:t>
            </w:r>
          </w:p>
        </w:tc>
        <w:tc>
          <w:tcPr>
            <w:tcW w:w="1300" w:type="dxa"/>
            <w:tcBorders>
              <w:top w:val="nil"/>
              <w:left w:val="nil"/>
              <w:bottom w:val="nil"/>
              <w:right w:val="nil"/>
            </w:tcBorders>
            <w:shd w:val="clear" w:color="auto" w:fill="auto"/>
            <w:vAlign w:val="bottom"/>
            <w:hideMark/>
          </w:tcPr>
          <w:p w14:paraId="274146B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8.0 ± 0.6 </w:t>
            </w:r>
            <w:r w:rsidRPr="009B159C">
              <w:rPr>
                <w:rFonts w:ascii="Times New Roman" w:eastAsia="Times New Roman" w:hAnsi="Times New Roman" w:cs="Times New Roman"/>
              </w:rPr>
              <w:br/>
              <w:t>7.3 – 8.4</w:t>
            </w:r>
          </w:p>
        </w:tc>
        <w:tc>
          <w:tcPr>
            <w:tcW w:w="1300" w:type="dxa"/>
            <w:tcBorders>
              <w:top w:val="nil"/>
              <w:left w:val="nil"/>
              <w:bottom w:val="nil"/>
              <w:right w:val="nil"/>
            </w:tcBorders>
            <w:shd w:val="clear" w:color="auto" w:fill="auto"/>
            <w:vAlign w:val="bottom"/>
            <w:hideMark/>
          </w:tcPr>
          <w:p w14:paraId="0E42529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7.6 ± 0.6 </w:t>
            </w:r>
            <w:r w:rsidRPr="009B159C">
              <w:rPr>
                <w:rFonts w:ascii="Times New Roman" w:eastAsia="Times New Roman" w:hAnsi="Times New Roman" w:cs="Times New Roman"/>
              </w:rPr>
              <w:br/>
              <w:t>6.0 – 9.0</w:t>
            </w:r>
          </w:p>
        </w:tc>
        <w:tc>
          <w:tcPr>
            <w:tcW w:w="1300" w:type="dxa"/>
            <w:tcBorders>
              <w:top w:val="nil"/>
              <w:left w:val="nil"/>
              <w:bottom w:val="nil"/>
              <w:right w:val="nil"/>
            </w:tcBorders>
            <w:shd w:val="clear" w:color="auto" w:fill="auto"/>
            <w:vAlign w:val="bottom"/>
            <w:hideMark/>
          </w:tcPr>
          <w:p w14:paraId="2168281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7.4 ± 0.6 </w:t>
            </w:r>
            <w:r w:rsidRPr="009B159C">
              <w:rPr>
                <w:rFonts w:ascii="Times New Roman" w:eastAsia="Times New Roman" w:hAnsi="Times New Roman" w:cs="Times New Roman"/>
              </w:rPr>
              <w:br/>
              <w:t>5.9 – 9.6</w:t>
            </w:r>
          </w:p>
        </w:tc>
      </w:tr>
      <w:tr w:rsidR="000242E0" w:rsidRPr="009B159C" w14:paraId="3372D3A1" w14:textId="77777777" w:rsidTr="000242E0">
        <w:trPr>
          <w:trHeight w:val="600"/>
        </w:trPr>
        <w:tc>
          <w:tcPr>
            <w:tcW w:w="1480" w:type="dxa"/>
            <w:tcBorders>
              <w:top w:val="nil"/>
              <w:left w:val="nil"/>
              <w:bottom w:val="nil"/>
              <w:right w:val="nil"/>
            </w:tcBorders>
            <w:shd w:val="clear" w:color="auto" w:fill="auto"/>
            <w:vAlign w:val="bottom"/>
            <w:hideMark/>
          </w:tcPr>
          <w:p w14:paraId="653848C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8.9 ± 0.8 </w:t>
            </w:r>
            <w:r w:rsidRPr="009B159C">
              <w:rPr>
                <w:rFonts w:ascii="Times New Roman" w:eastAsia="Times New Roman" w:hAnsi="Times New Roman" w:cs="Times New Roman"/>
              </w:rPr>
              <w:br/>
              <w:t>7.4 – 10.8</w:t>
            </w:r>
          </w:p>
        </w:tc>
        <w:tc>
          <w:tcPr>
            <w:tcW w:w="1300" w:type="dxa"/>
            <w:tcBorders>
              <w:top w:val="nil"/>
              <w:left w:val="nil"/>
              <w:bottom w:val="nil"/>
              <w:right w:val="nil"/>
            </w:tcBorders>
            <w:shd w:val="clear" w:color="auto" w:fill="auto"/>
            <w:vAlign w:val="bottom"/>
            <w:hideMark/>
          </w:tcPr>
          <w:p w14:paraId="3B4D7A7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9.4 ± 1.1 </w:t>
            </w:r>
            <w:r w:rsidRPr="009B159C">
              <w:rPr>
                <w:rFonts w:ascii="Times New Roman" w:eastAsia="Times New Roman" w:hAnsi="Times New Roman" w:cs="Times New Roman"/>
              </w:rPr>
              <w:br/>
              <w:t>7.2 – 12.2</w:t>
            </w:r>
          </w:p>
        </w:tc>
        <w:tc>
          <w:tcPr>
            <w:tcW w:w="1300" w:type="dxa"/>
            <w:tcBorders>
              <w:top w:val="nil"/>
              <w:left w:val="nil"/>
              <w:bottom w:val="nil"/>
              <w:right w:val="nil"/>
            </w:tcBorders>
            <w:shd w:val="clear" w:color="auto" w:fill="auto"/>
            <w:vAlign w:val="bottom"/>
            <w:hideMark/>
          </w:tcPr>
          <w:p w14:paraId="26604EE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9.7 ± 0.5 </w:t>
            </w:r>
            <w:r w:rsidRPr="009B159C">
              <w:rPr>
                <w:rFonts w:ascii="Times New Roman" w:eastAsia="Times New Roman" w:hAnsi="Times New Roman" w:cs="Times New Roman"/>
              </w:rPr>
              <w:br/>
              <w:t>9.2 – 10.1</w:t>
            </w:r>
          </w:p>
        </w:tc>
        <w:tc>
          <w:tcPr>
            <w:tcW w:w="1300" w:type="dxa"/>
            <w:tcBorders>
              <w:top w:val="nil"/>
              <w:left w:val="nil"/>
              <w:bottom w:val="nil"/>
              <w:right w:val="nil"/>
            </w:tcBorders>
            <w:shd w:val="clear" w:color="auto" w:fill="auto"/>
            <w:vAlign w:val="bottom"/>
            <w:hideMark/>
          </w:tcPr>
          <w:p w14:paraId="57C07AD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8.9 ± 0.7 </w:t>
            </w:r>
            <w:r w:rsidRPr="009B159C">
              <w:rPr>
                <w:rFonts w:ascii="Times New Roman" w:eastAsia="Times New Roman" w:hAnsi="Times New Roman" w:cs="Times New Roman"/>
              </w:rPr>
              <w:br/>
              <w:t>7.2 – 10.8</w:t>
            </w:r>
          </w:p>
        </w:tc>
        <w:tc>
          <w:tcPr>
            <w:tcW w:w="1300" w:type="dxa"/>
            <w:tcBorders>
              <w:top w:val="nil"/>
              <w:left w:val="nil"/>
              <w:bottom w:val="nil"/>
              <w:right w:val="nil"/>
            </w:tcBorders>
            <w:shd w:val="clear" w:color="auto" w:fill="auto"/>
            <w:vAlign w:val="bottom"/>
            <w:hideMark/>
          </w:tcPr>
          <w:p w14:paraId="0E35726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9.0 ± 0.7 </w:t>
            </w:r>
            <w:r w:rsidRPr="009B159C">
              <w:rPr>
                <w:rFonts w:ascii="Times New Roman" w:eastAsia="Times New Roman" w:hAnsi="Times New Roman" w:cs="Times New Roman"/>
              </w:rPr>
              <w:br/>
              <w:t>7.1 – 10.6</w:t>
            </w:r>
          </w:p>
        </w:tc>
      </w:tr>
      <w:tr w:rsidR="000242E0" w:rsidRPr="009B159C" w14:paraId="4FFA6C6A" w14:textId="77777777" w:rsidTr="000242E0">
        <w:trPr>
          <w:trHeight w:val="600"/>
        </w:trPr>
        <w:tc>
          <w:tcPr>
            <w:tcW w:w="1480" w:type="dxa"/>
            <w:tcBorders>
              <w:top w:val="nil"/>
              <w:left w:val="nil"/>
              <w:bottom w:val="nil"/>
              <w:right w:val="nil"/>
            </w:tcBorders>
            <w:shd w:val="clear" w:color="auto" w:fill="auto"/>
            <w:vAlign w:val="bottom"/>
            <w:hideMark/>
          </w:tcPr>
          <w:p w14:paraId="572D84C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19.6 ± 1.3 </w:t>
            </w:r>
            <w:r w:rsidRPr="009B159C">
              <w:rPr>
                <w:rFonts w:ascii="Times New Roman" w:eastAsia="Times New Roman" w:hAnsi="Times New Roman" w:cs="Times New Roman"/>
              </w:rPr>
              <w:br/>
              <w:t>16.3 – 22.3</w:t>
            </w:r>
          </w:p>
        </w:tc>
        <w:tc>
          <w:tcPr>
            <w:tcW w:w="1300" w:type="dxa"/>
            <w:tcBorders>
              <w:top w:val="nil"/>
              <w:left w:val="nil"/>
              <w:bottom w:val="nil"/>
              <w:right w:val="nil"/>
            </w:tcBorders>
            <w:shd w:val="clear" w:color="auto" w:fill="auto"/>
            <w:vAlign w:val="bottom"/>
            <w:hideMark/>
          </w:tcPr>
          <w:p w14:paraId="084BB67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20.3 ± 1.7 </w:t>
            </w:r>
            <w:r w:rsidRPr="009B159C">
              <w:rPr>
                <w:rFonts w:ascii="Times New Roman" w:eastAsia="Times New Roman" w:hAnsi="Times New Roman" w:cs="Times New Roman"/>
              </w:rPr>
              <w:br/>
              <w:t>17.0 – 24.3</w:t>
            </w:r>
          </w:p>
        </w:tc>
        <w:tc>
          <w:tcPr>
            <w:tcW w:w="1300" w:type="dxa"/>
            <w:tcBorders>
              <w:top w:val="nil"/>
              <w:left w:val="nil"/>
              <w:bottom w:val="nil"/>
              <w:right w:val="nil"/>
            </w:tcBorders>
            <w:shd w:val="clear" w:color="auto" w:fill="auto"/>
            <w:vAlign w:val="bottom"/>
            <w:hideMark/>
          </w:tcPr>
          <w:p w14:paraId="5BA3A37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18.7 ± 1.6 </w:t>
            </w:r>
            <w:r w:rsidRPr="009B159C">
              <w:rPr>
                <w:rFonts w:ascii="Times New Roman" w:eastAsia="Times New Roman" w:hAnsi="Times New Roman" w:cs="Times New Roman"/>
              </w:rPr>
              <w:br/>
              <w:t>17.0 – 20.2</w:t>
            </w:r>
          </w:p>
        </w:tc>
        <w:tc>
          <w:tcPr>
            <w:tcW w:w="1300" w:type="dxa"/>
            <w:tcBorders>
              <w:top w:val="nil"/>
              <w:left w:val="nil"/>
              <w:bottom w:val="nil"/>
              <w:right w:val="nil"/>
            </w:tcBorders>
            <w:shd w:val="clear" w:color="auto" w:fill="auto"/>
            <w:vAlign w:val="bottom"/>
            <w:hideMark/>
          </w:tcPr>
          <w:p w14:paraId="2FC3A4F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19.1 ± 1.1 </w:t>
            </w:r>
            <w:r w:rsidRPr="009B159C">
              <w:rPr>
                <w:rFonts w:ascii="Times New Roman" w:eastAsia="Times New Roman" w:hAnsi="Times New Roman" w:cs="Times New Roman"/>
              </w:rPr>
              <w:br/>
              <w:t>16.2 – 22.1</w:t>
            </w:r>
          </w:p>
        </w:tc>
        <w:tc>
          <w:tcPr>
            <w:tcW w:w="1300" w:type="dxa"/>
            <w:tcBorders>
              <w:top w:val="nil"/>
              <w:left w:val="nil"/>
              <w:bottom w:val="nil"/>
              <w:right w:val="nil"/>
            </w:tcBorders>
            <w:shd w:val="clear" w:color="auto" w:fill="auto"/>
            <w:vAlign w:val="bottom"/>
            <w:hideMark/>
          </w:tcPr>
          <w:p w14:paraId="7F9D48AF"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19.0 ± 1.3 </w:t>
            </w:r>
            <w:r w:rsidRPr="009B159C">
              <w:rPr>
                <w:rFonts w:ascii="Times New Roman" w:eastAsia="Times New Roman" w:hAnsi="Times New Roman" w:cs="Times New Roman"/>
              </w:rPr>
              <w:br/>
              <w:t>14.4 – 22.0</w:t>
            </w:r>
          </w:p>
        </w:tc>
      </w:tr>
      <w:tr w:rsidR="000242E0" w:rsidRPr="009B159C" w14:paraId="474A8769" w14:textId="77777777" w:rsidTr="000242E0">
        <w:trPr>
          <w:trHeight w:val="600"/>
        </w:trPr>
        <w:tc>
          <w:tcPr>
            <w:tcW w:w="1480" w:type="dxa"/>
            <w:tcBorders>
              <w:top w:val="nil"/>
              <w:left w:val="nil"/>
              <w:bottom w:val="nil"/>
              <w:right w:val="nil"/>
            </w:tcBorders>
            <w:shd w:val="clear" w:color="auto" w:fill="auto"/>
            <w:vAlign w:val="bottom"/>
            <w:hideMark/>
          </w:tcPr>
          <w:p w14:paraId="551E0EA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20.3 ± 1.4 </w:t>
            </w:r>
            <w:r w:rsidRPr="009B159C">
              <w:rPr>
                <w:rFonts w:ascii="Times New Roman" w:eastAsia="Times New Roman" w:hAnsi="Times New Roman" w:cs="Times New Roman"/>
              </w:rPr>
              <w:br/>
              <w:t>17.1 – 23.9</w:t>
            </w:r>
          </w:p>
        </w:tc>
        <w:tc>
          <w:tcPr>
            <w:tcW w:w="1300" w:type="dxa"/>
            <w:tcBorders>
              <w:top w:val="nil"/>
              <w:left w:val="nil"/>
              <w:bottom w:val="nil"/>
              <w:right w:val="nil"/>
            </w:tcBorders>
            <w:shd w:val="clear" w:color="auto" w:fill="auto"/>
            <w:vAlign w:val="bottom"/>
            <w:hideMark/>
          </w:tcPr>
          <w:p w14:paraId="7D25D97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21.8 ± 1.9 </w:t>
            </w:r>
            <w:r w:rsidRPr="009B159C">
              <w:rPr>
                <w:rFonts w:ascii="Times New Roman" w:eastAsia="Times New Roman" w:hAnsi="Times New Roman" w:cs="Times New Roman"/>
              </w:rPr>
              <w:br/>
              <w:t>18.7 – 26.7</w:t>
            </w:r>
          </w:p>
        </w:tc>
        <w:tc>
          <w:tcPr>
            <w:tcW w:w="1300" w:type="dxa"/>
            <w:tcBorders>
              <w:top w:val="nil"/>
              <w:left w:val="nil"/>
              <w:bottom w:val="nil"/>
              <w:right w:val="nil"/>
            </w:tcBorders>
            <w:shd w:val="clear" w:color="auto" w:fill="auto"/>
            <w:vAlign w:val="bottom"/>
            <w:hideMark/>
          </w:tcPr>
          <w:p w14:paraId="3014832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20.9 ± 0.8 </w:t>
            </w:r>
            <w:r w:rsidRPr="009B159C">
              <w:rPr>
                <w:rFonts w:ascii="Times New Roman" w:eastAsia="Times New Roman" w:hAnsi="Times New Roman" w:cs="Times New Roman"/>
              </w:rPr>
              <w:br/>
              <w:t>20.0 – 21.6</w:t>
            </w:r>
          </w:p>
        </w:tc>
        <w:tc>
          <w:tcPr>
            <w:tcW w:w="1300" w:type="dxa"/>
            <w:tcBorders>
              <w:top w:val="nil"/>
              <w:left w:val="nil"/>
              <w:bottom w:val="nil"/>
              <w:right w:val="nil"/>
            </w:tcBorders>
            <w:shd w:val="clear" w:color="auto" w:fill="auto"/>
            <w:vAlign w:val="bottom"/>
            <w:hideMark/>
          </w:tcPr>
          <w:p w14:paraId="1DF8F9D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20.7 ± 1.0 </w:t>
            </w:r>
            <w:r w:rsidRPr="009B159C">
              <w:rPr>
                <w:rFonts w:ascii="Times New Roman" w:eastAsia="Times New Roman" w:hAnsi="Times New Roman" w:cs="Times New Roman"/>
              </w:rPr>
              <w:br/>
              <w:t>18.8 – 24.5</w:t>
            </w:r>
          </w:p>
        </w:tc>
        <w:tc>
          <w:tcPr>
            <w:tcW w:w="1300" w:type="dxa"/>
            <w:tcBorders>
              <w:top w:val="nil"/>
              <w:left w:val="nil"/>
              <w:bottom w:val="nil"/>
              <w:right w:val="nil"/>
            </w:tcBorders>
            <w:shd w:val="clear" w:color="auto" w:fill="auto"/>
            <w:vAlign w:val="bottom"/>
            <w:hideMark/>
          </w:tcPr>
          <w:p w14:paraId="7395723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20.1 ± 1.1 </w:t>
            </w:r>
            <w:r w:rsidRPr="009B159C">
              <w:rPr>
                <w:rFonts w:ascii="Times New Roman" w:eastAsia="Times New Roman" w:hAnsi="Times New Roman" w:cs="Times New Roman"/>
              </w:rPr>
              <w:br/>
              <w:t>17.6 – 22.4</w:t>
            </w:r>
          </w:p>
        </w:tc>
      </w:tr>
      <w:tr w:rsidR="000242E0" w:rsidRPr="009B159C" w14:paraId="454ED435" w14:textId="77777777" w:rsidTr="000242E0">
        <w:trPr>
          <w:trHeight w:val="600"/>
        </w:trPr>
        <w:tc>
          <w:tcPr>
            <w:tcW w:w="1480" w:type="dxa"/>
            <w:tcBorders>
              <w:top w:val="nil"/>
              <w:left w:val="nil"/>
              <w:right w:val="nil"/>
            </w:tcBorders>
            <w:shd w:val="clear" w:color="auto" w:fill="auto"/>
            <w:vAlign w:val="bottom"/>
            <w:hideMark/>
          </w:tcPr>
          <w:p w14:paraId="1139973F"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11.6 ± 0.7 </w:t>
            </w:r>
            <w:r w:rsidRPr="009B159C">
              <w:rPr>
                <w:rFonts w:ascii="Times New Roman" w:eastAsia="Times New Roman" w:hAnsi="Times New Roman" w:cs="Times New Roman"/>
              </w:rPr>
              <w:br/>
              <w:t>9.1 – 13.0</w:t>
            </w:r>
          </w:p>
        </w:tc>
        <w:tc>
          <w:tcPr>
            <w:tcW w:w="1300" w:type="dxa"/>
            <w:tcBorders>
              <w:top w:val="nil"/>
              <w:left w:val="nil"/>
              <w:right w:val="nil"/>
            </w:tcBorders>
            <w:shd w:val="clear" w:color="auto" w:fill="auto"/>
            <w:vAlign w:val="bottom"/>
            <w:hideMark/>
          </w:tcPr>
          <w:p w14:paraId="696C060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12.4 ± 1.0 </w:t>
            </w:r>
            <w:r w:rsidRPr="009B159C">
              <w:rPr>
                <w:rFonts w:ascii="Times New Roman" w:eastAsia="Times New Roman" w:hAnsi="Times New Roman" w:cs="Times New Roman"/>
              </w:rPr>
              <w:br/>
              <w:t>11.0 – 14.9</w:t>
            </w:r>
          </w:p>
        </w:tc>
        <w:tc>
          <w:tcPr>
            <w:tcW w:w="1300" w:type="dxa"/>
            <w:tcBorders>
              <w:top w:val="nil"/>
              <w:left w:val="nil"/>
              <w:right w:val="nil"/>
            </w:tcBorders>
            <w:shd w:val="clear" w:color="auto" w:fill="auto"/>
            <w:vAlign w:val="bottom"/>
            <w:hideMark/>
          </w:tcPr>
          <w:p w14:paraId="703038F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12.1 ± 0.4 </w:t>
            </w:r>
            <w:r w:rsidRPr="009B159C">
              <w:rPr>
                <w:rFonts w:ascii="Times New Roman" w:eastAsia="Times New Roman" w:hAnsi="Times New Roman" w:cs="Times New Roman"/>
              </w:rPr>
              <w:br/>
              <w:t>11.7 – 12.5</w:t>
            </w:r>
          </w:p>
        </w:tc>
        <w:tc>
          <w:tcPr>
            <w:tcW w:w="1300" w:type="dxa"/>
            <w:tcBorders>
              <w:top w:val="nil"/>
              <w:left w:val="nil"/>
              <w:right w:val="nil"/>
            </w:tcBorders>
            <w:shd w:val="clear" w:color="auto" w:fill="auto"/>
            <w:vAlign w:val="bottom"/>
            <w:hideMark/>
          </w:tcPr>
          <w:p w14:paraId="0505862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11.8 ± 0.6 </w:t>
            </w:r>
            <w:r w:rsidRPr="009B159C">
              <w:rPr>
                <w:rFonts w:ascii="Times New Roman" w:eastAsia="Times New Roman" w:hAnsi="Times New Roman" w:cs="Times New Roman"/>
              </w:rPr>
              <w:br/>
              <w:t>10.5 – 13.4</w:t>
            </w:r>
          </w:p>
        </w:tc>
        <w:tc>
          <w:tcPr>
            <w:tcW w:w="1300" w:type="dxa"/>
            <w:tcBorders>
              <w:top w:val="nil"/>
              <w:left w:val="nil"/>
              <w:right w:val="nil"/>
            </w:tcBorders>
            <w:shd w:val="clear" w:color="auto" w:fill="auto"/>
            <w:vAlign w:val="bottom"/>
            <w:hideMark/>
          </w:tcPr>
          <w:p w14:paraId="3FF8C29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11.5 ± 0.7 </w:t>
            </w:r>
            <w:r w:rsidRPr="009B159C">
              <w:rPr>
                <w:rFonts w:ascii="Times New Roman" w:eastAsia="Times New Roman" w:hAnsi="Times New Roman" w:cs="Times New Roman"/>
              </w:rPr>
              <w:br/>
              <w:t>9.1 – 13.3</w:t>
            </w:r>
          </w:p>
        </w:tc>
      </w:tr>
      <w:tr w:rsidR="000242E0" w:rsidRPr="009B159C" w14:paraId="6E859A72" w14:textId="77777777" w:rsidTr="000242E0">
        <w:trPr>
          <w:trHeight w:val="600"/>
        </w:trPr>
        <w:tc>
          <w:tcPr>
            <w:tcW w:w="1480" w:type="dxa"/>
            <w:tcBorders>
              <w:top w:val="nil"/>
              <w:left w:val="nil"/>
              <w:bottom w:val="single" w:sz="4" w:space="0" w:color="auto"/>
              <w:right w:val="nil"/>
            </w:tcBorders>
            <w:shd w:val="clear" w:color="auto" w:fill="auto"/>
            <w:vAlign w:val="bottom"/>
            <w:hideMark/>
          </w:tcPr>
          <w:p w14:paraId="7C2FC08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2.9 ± 0.6 </w:t>
            </w:r>
            <w:r w:rsidRPr="009B159C">
              <w:rPr>
                <w:rFonts w:ascii="Times New Roman" w:eastAsia="Times New Roman" w:hAnsi="Times New Roman" w:cs="Times New Roman"/>
              </w:rPr>
              <w:br/>
              <w:t>1.4 – 4.3</w:t>
            </w:r>
          </w:p>
        </w:tc>
        <w:tc>
          <w:tcPr>
            <w:tcW w:w="1300" w:type="dxa"/>
            <w:tcBorders>
              <w:top w:val="nil"/>
              <w:left w:val="nil"/>
              <w:bottom w:val="single" w:sz="4" w:space="0" w:color="auto"/>
              <w:right w:val="nil"/>
            </w:tcBorders>
            <w:shd w:val="clear" w:color="auto" w:fill="auto"/>
            <w:vAlign w:val="bottom"/>
            <w:hideMark/>
          </w:tcPr>
          <w:p w14:paraId="4EFAF67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3.3 ± 0.5 </w:t>
            </w:r>
            <w:r w:rsidRPr="009B159C">
              <w:rPr>
                <w:rFonts w:ascii="Times New Roman" w:eastAsia="Times New Roman" w:hAnsi="Times New Roman" w:cs="Times New Roman"/>
              </w:rPr>
              <w:br/>
              <w:t>1.6 – 4.9</w:t>
            </w:r>
          </w:p>
        </w:tc>
        <w:tc>
          <w:tcPr>
            <w:tcW w:w="1300" w:type="dxa"/>
            <w:tcBorders>
              <w:top w:val="nil"/>
              <w:left w:val="nil"/>
              <w:bottom w:val="single" w:sz="4" w:space="0" w:color="auto"/>
              <w:right w:val="nil"/>
            </w:tcBorders>
            <w:shd w:val="clear" w:color="auto" w:fill="auto"/>
            <w:vAlign w:val="bottom"/>
            <w:hideMark/>
          </w:tcPr>
          <w:p w14:paraId="0CCE9FEF"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4.5 ± 0.3 </w:t>
            </w:r>
            <w:r w:rsidRPr="009B159C">
              <w:rPr>
                <w:rFonts w:ascii="Times New Roman" w:eastAsia="Times New Roman" w:hAnsi="Times New Roman" w:cs="Times New Roman"/>
              </w:rPr>
              <w:br/>
              <w:t>4.3 – 4.8</w:t>
            </w:r>
          </w:p>
        </w:tc>
        <w:tc>
          <w:tcPr>
            <w:tcW w:w="1300" w:type="dxa"/>
            <w:tcBorders>
              <w:top w:val="nil"/>
              <w:left w:val="nil"/>
              <w:bottom w:val="single" w:sz="4" w:space="0" w:color="auto"/>
              <w:right w:val="nil"/>
            </w:tcBorders>
            <w:shd w:val="clear" w:color="auto" w:fill="auto"/>
            <w:vAlign w:val="bottom"/>
            <w:hideMark/>
          </w:tcPr>
          <w:p w14:paraId="6DDA3FB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 ± 0.3 </w:t>
            </w:r>
            <w:r w:rsidRPr="009B159C">
              <w:rPr>
                <w:rFonts w:ascii="Times New Roman" w:eastAsia="Times New Roman" w:hAnsi="Times New Roman" w:cs="Times New Roman"/>
              </w:rPr>
              <w:br/>
              <w:t>0.8 – 2.6</w:t>
            </w:r>
          </w:p>
        </w:tc>
        <w:tc>
          <w:tcPr>
            <w:tcW w:w="1300" w:type="dxa"/>
            <w:tcBorders>
              <w:top w:val="nil"/>
              <w:left w:val="nil"/>
              <w:bottom w:val="single" w:sz="4" w:space="0" w:color="auto"/>
              <w:right w:val="nil"/>
            </w:tcBorders>
            <w:shd w:val="clear" w:color="auto" w:fill="auto"/>
            <w:vAlign w:val="bottom"/>
            <w:hideMark/>
          </w:tcPr>
          <w:p w14:paraId="68CBD3B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1.8 ± 0.4 </w:t>
            </w:r>
            <w:r w:rsidRPr="009B159C">
              <w:rPr>
                <w:rFonts w:ascii="Times New Roman" w:eastAsia="Times New Roman" w:hAnsi="Times New Roman" w:cs="Times New Roman"/>
              </w:rPr>
              <w:br/>
              <w:t>0.6 – 3.0</w:t>
            </w:r>
          </w:p>
        </w:tc>
      </w:tr>
    </w:tbl>
    <w:p w14:paraId="6BD8B31E" w14:textId="77777777" w:rsidR="00E93BEF" w:rsidRPr="009B159C" w:rsidRDefault="00E93BEF">
      <w:pPr>
        <w:pStyle w:val="DefaultStyle"/>
        <w:spacing w:line="480" w:lineRule="auto"/>
        <w:rPr>
          <w:rFonts w:ascii="Times New Roman" w:hAnsi="Times New Roman" w:cs="Times New Roman"/>
        </w:rPr>
      </w:pPr>
    </w:p>
    <w:p w14:paraId="56179CA4" w14:textId="77777777" w:rsidR="00E93BEF" w:rsidRPr="009B159C" w:rsidRDefault="00E93BEF" w:rsidP="00E86677">
      <w:pPr>
        <w:pStyle w:val="DefaultStyle"/>
        <w:spacing w:line="480" w:lineRule="auto"/>
        <w:rPr>
          <w:rFonts w:ascii="Times New Roman" w:hAnsi="Times New Roman" w:cs="Times New Roman"/>
        </w:rPr>
      </w:pPr>
    </w:p>
    <w:p w14:paraId="7234466B" w14:textId="77777777" w:rsidR="00D2524F" w:rsidRPr="009B159C" w:rsidRDefault="00D2524F" w:rsidP="00E86677">
      <w:pPr>
        <w:pStyle w:val="DefaultStyle"/>
        <w:spacing w:line="480" w:lineRule="auto"/>
        <w:rPr>
          <w:rFonts w:ascii="Times New Roman" w:hAnsi="Times New Roman" w:cs="Times New Roman"/>
        </w:rPr>
      </w:pPr>
    </w:p>
    <w:p w14:paraId="7A37504E" w14:textId="19E7F926" w:rsidR="00D2524F" w:rsidRPr="009B159C" w:rsidRDefault="00D2524F" w:rsidP="00D2524F">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3</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00E4084B" w:rsidRPr="009B159C">
        <w:rPr>
          <w:rFonts w:ascii="Times New Roman" w:hAnsi="Times New Roman" w:cs="Times New Roman"/>
        </w:rPr>
        <w:t xml:space="preserve">Uncorrected </w:t>
      </w:r>
      <w:r w:rsidR="00E4084B" w:rsidRPr="009B159C">
        <w:rPr>
          <w:rFonts w:ascii="Times New Roman" w:hAnsi="Times New Roman" w:cs="Times New Roman"/>
          <w:i/>
        </w:rPr>
        <w:t>p</w:t>
      </w:r>
      <w:r w:rsidR="00E4084B" w:rsidRPr="009B159C">
        <w:rPr>
          <w:rFonts w:ascii="Times New Roman" w:hAnsi="Times New Roman" w:cs="Times New Roman"/>
        </w:rPr>
        <w:t xml:space="preserve">-distances of </w:t>
      </w:r>
      <w:r w:rsidR="00200961" w:rsidRPr="009B159C">
        <w:rPr>
          <w:rFonts w:ascii="Times New Roman" w:hAnsi="Times New Roman" w:cs="Times New Roman"/>
        </w:rPr>
        <w:t>sequences</w:t>
      </w:r>
      <w:r w:rsidR="00E4084B" w:rsidRPr="009B159C">
        <w:rPr>
          <w:rFonts w:ascii="Times New Roman" w:hAnsi="Times New Roman" w:cs="Times New Roman"/>
        </w:rPr>
        <w:t xml:space="preserve"> used in the phylogenetic analyses calculated using MEGA 5 (Tamura et al., 2011).</w:t>
      </w:r>
    </w:p>
    <w:tbl>
      <w:tblPr>
        <w:tblW w:w="9080" w:type="dxa"/>
        <w:tblInd w:w="93" w:type="dxa"/>
        <w:tblLook w:val="04A0" w:firstRow="1" w:lastRow="0" w:firstColumn="1" w:lastColumn="0" w:noHBand="0" w:noVBand="1"/>
      </w:tblPr>
      <w:tblGrid>
        <w:gridCol w:w="456"/>
        <w:gridCol w:w="2780"/>
        <w:gridCol w:w="756"/>
        <w:gridCol w:w="756"/>
        <w:gridCol w:w="756"/>
        <w:gridCol w:w="756"/>
        <w:gridCol w:w="756"/>
        <w:gridCol w:w="756"/>
        <w:gridCol w:w="756"/>
        <w:gridCol w:w="756"/>
      </w:tblGrid>
      <w:tr w:rsidR="00D2524F" w:rsidRPr="009B159C" w14:paraId="66CF0C0B" w14:textId="77777777" w:rsidTr="00D2524F">
        <w:trPr>
          <w:trHeight w:val="300"/>
        </w:trPr>
        <w:tc>
          <w:tcPr>
            <w:tcW w:w="380" w:type="dxa"/>
            <w:tcBorders>
              <w:top w:val="single" w:sz="4" w:space="0" w:color="auto"/>
              <w:left w:val="nil"/>
              <w:bottom w:val="single" w:sz="4" w:space="0" w:color="auto"/>
              <w:right w:val="nil"/>
            </w:tcBorders>
            <w:shd w:val="clear" w:color="auto" w:fill="auto"/>
            <w:noWrap/>
            <w:hideMark/>
          </w:tcPr>
          <w:p w14:paraId="23632BE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w:t>
            </w:r>
          </w:p>
        </w:tc>
        <w:tc>
          <w:tcPr>
            <w:tcW w:w="2780" w:type="dxa"/>
            <w:tcBorders>
              <w:top w:val="single" w:sz="4" w:space="0" w:color="auto"/>
              <w:left w:val="nil"/>
              <w:bottom w:val="single" w:sz="4" w:space="0" w:color="auto"/>
              <w:right w:val="nil"/>
            </w:tcBorders>
            <w:shd w:val="clear" w:color="auto" w:fill="auto"/>
            <w:noWrap/>
            <w:hideMark/>
          </w:tcPr>
          <w:p w14:paraId="2E97DF16"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 </w:t>
            </w:r>
          </w:p>
        </w:tc>
        <w:tc>
          <w:tcPr>
            <w:tcW w:w="740" w:type="dxa"/>
            <w:tcBorders>
              <w:top w:val="single" w:sz="4" w:space="0" w:color="auto"/>
              <w:left w:val="nil"/>
              <w:bottom w:val="single" w:sz="4" w:space="0" w:color="auto"/>
              <w:right w:val="nil"/>
            </w:tcBorders>
            <w:shd w:val="clear" w:color="auto" w:fill="auto"/>
            <w:noWrap/>
            <w:hideMark/>
          </w:tcPr>
          <w:p w14:paraId="1356223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w:t>
            </w:r>
          </w:p>
        </w:tc>
        <w:tc>
          <w:tcPr>
            <w:tcW w:w="740" w:type="dxa"/>
            <w:tcBorders>
              <w:top w:val="single" w:sz="4" w:space="0" w:color="auto"/>
              <w:left w:val="nil"/>
              <w:bottom w:val="single" w:sz="4" w:space="0" w:color="auto"/>
              <w:right w:val="nil"/>
            </w:tcBorders>
            <w:shd w:val="clear" w:color="auto" w:fill="auto"/>
            <w:noWrap/>
            <w:hideMark/>
          </w:tcPr>
          <w:p w14:paraId="6A6C506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w:t>
            </w:r>
          </w:p>
        </w:tc>
        <w:tc>
          <w:tcPr>
            <w:tcW w:w="740" w:type="dxa"/>
            <w:tcBorders>
              <w:top w:val="single" w:sz="4" w:space="0" w:color="auto"/>
              <w:left w:val="nil"/>
              <w:bottom w:val="single" w:sz="4" w:space="0" w:color="auto"/>
              <w:right w:val="nil"/>
            </w:tcBorders>
            <w:shd w:val="clear" w:color="auto" w:fill="auto"/>
            <w:noWrap/>
            <w:hideMark/>
          </w:tcPr>
          <w:p w14:paraId="585676B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w:t>
            </w:r>
          </w:p>
        </w:tc>
        <w:tc>
          <w:tcPr>
            <w:tcW w:w="740" w:type="dxa"/>
            <w:tcBorders>
              <w:top w:val="single" w:sz="4" w:space="0" w:color="auto"/>
              <w:left w:val="nil"/>
              <w:bottom w:val="single" w:sz="4" w:space="0" w:color="auto"/>
              <w:right w:val="nil"/>
            </w:tcBorders>
            <w:shd w:val="clear" w:color="auto" w:fill="auto"/>
            <w:noWrap/>
            <w:hideMark/>
          </w:tcPr>
          <w:p w14:paraId="0815DDE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w:t>
            </w:r>
          </w:p>
        </w:tc>
        <w:tc>
          <w:tcPr>
            <w:tcW w:w="740" w:type="dxa"/>
            <w:tcBorders>
              <w:top w:val="single" w:sz="4" w:space="0" w:color="auto"/>
              <w:left w:val="nil"/>
              <w:bottom w:val="single" w:sz="4" w:space="0" w:color="auto"/>
              <w:right w:val="nil"/>
            </w:tcBorders>
            <w:shd w:val="clear" w:color="auto" w:fill="auto"/>
            <w:noWrap/>
            <w:hideMark/>
          </w:tcPr>
          <w:p w14:paraId="49EF4F1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5</w:t>
            </w:r>
          </w:p>
        </w:tc>
        <w:tc>
          <w:tcPr>
            <w:tcW w:w="740" w:type="dxa"/>
            <w:tcBorders>
              <w:top w:val="single" w:sz="4" w:space="0" w:color="auto"/>
              <w:left w:val="nil"/>
              <w:bottom w:val="single" w:sz="4" w:space="0" w:color="auto"/>
              <w:right w:val="nil"/>
            </w:tcBorders>
            <w:shd w:val="clear" w:color="auto" w:fill="auto"/>
            <w:noWrap/>
            <w:hideMark/>
          </w:tcPr>
          <w:p w14:paraId="7CBB2E6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6</w:t>
            </w:r>
          </w:p>
        </w:tc>
        <w:tc>
          <w:tcPr>
            <w:tcW w:w="740" w:type="dxa"/>
            <w:tcBorders>
              <w:top w:val="single" w:sz="4" w:space="0" w:color="auto"/>
              <w:left w:val="nil"/>
              <w:bottom w:val="single" w:sz="4" w:space="0" w:color="auto"/>
              <w:right w:val="nil"/>
            </w:tcBorders>
            <w:shd w:val="clear" w:color="auto" w:fill="auto"/>
            <w:noWrap/>
            <w:hideMark/>
          </w:tcPr>
          <w:p w14:paraId="33F1077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7</w:t>
            </w:r>
          </w:p>
        </w:tc>
        <w:tc>
          <w:tcPr>
            <w:tcW w:w="740" w:type="dxa"/>
            <w:tcBorders>
              <w:top w:val="single" w:sz="4" w:space="0" w:color="auto"/>
              <w:left w:val="nil"/>
              <w:bottom w:val="single" w:sz="4" w:space="0" w:color="auto"/>
              <w:right w:val="nil"/>
            </w:tcBorders>
            <w:shd w:val="clear" w:color="auto" w:fill="auto"/>
            <w:noWrap/>
            <w:hideMark/>
          </w:tcPr>
          <w:p w14:paraId="40B7D0B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8</w:t>
            </w:r>
          </w:p>
        </w:tc>
      </w:tr>
      <w:tr w:rsidR="00D2524F" w:rsidRPr="009B159C" w14:paraId="59DD0697" w14:textId="77777777" w:rsidTr="00D2524F">
        <w:trPr>
          <w:trHeight w:val="300"/>
        </w:trPr>
        <w:tc>
          <w:tcPr>
            <w:tcW w:w="380" w:type="dxa"/>
            <w:tcBorders>
              <w:top w:val="nil"/>
              <w:left w:val="nil"/>
              <w:bottom w:val="nil"/>
              <w:right w:val="nil"/>
            </w:tcBorders>
            <w:shd w:val="clear" w:color="auto" w:fill="auto"/>
            <w:noWrap/>
            <w:hideMark/>
          </w:tcPr>
          <w:p w14:paraId="300DDCB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w:t>
            </w:r>
          </w:p>
        </w:tc>
        <w:tc>
          <w:tcPr>
            <w:tcW w:w="2780" w:type="dxa"/>
            <w:tcBorders>
              <w:top w:val="nil"/>
              <w:left w:val="nil"/>
              <w:bottom w:val="nil"/>
              <w:right w:val="nil"/>
            </w:tcBorders>
            <w:shd w:val="clear" w:color="auto" w:fill="auto"/>
            <w:noWrap/>
            <w:hideMark/>
          </w:tcPr>
          <w:p w14:paraId="1ED9F0DD"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baramica</w:t>
            </w:r>
            <w:proofErr w:type="spellEnd"/>
            <w:proofErr w:type="gramEnd"/>
          </w:p>
        </w:tc>
        <w:tc>
          <w:tcPr>
            <w:tcW w:w="740" w:type="dxa"/>
            <w:tcBorders>
              <w:top w:val="nil"/>
              <w:left w:val="nil"/>
              <w:bottom w:val="nil"/>
              <w:right w:val="nil"/>
            </w:tcBorders>
            <w:shd w:val="clear" w:color="auto" w:fill="auto"/>
            <w:noWrap/>
            <w:hideMark/>
          </w:tcPr>
          <w:p w14:paraId="29FA1C9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B27793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461FAD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DE0C513"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2F541DF"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5ECC4EE"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574BABC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D0A293F"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0342B0B9" w14:textId="77777777" w:rsidTr="00D2524F">
        <w:trPr>
          <w:trHeight w:val="300"/>
        </w:trPr>
        <w:tc>
          <w:tcPr>
            <w:tcW w:w="380" w:type="dxa"/>
            <w:tcBorders>
              <w:top w:val="nil"/>
              <w:left w:val="nil"/>
              <w:bottom w:val="nil"/>
              <w:right w:val="nil"/>
            </w:tcBorders>
            <w:shd w:val="clear" w:color="auto" w:fill="auto"/>
            <w:noWrap/>
            <w:hideMark/>
          </w:tcPr>
          <w:p w14:paraId="0F52AB3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w:t>
            </w:r>
          </w:p>
        </w:tc>
        <w:tc>
          <w:tcPr>
            <w:tcW w:w="2780" w:type="dxa"/>
            <w:tcBorders>
              <w:top w:val="nil"/>
              <w:left w:val="nil"/>
              <w:bottom w:val="nil"/>
              <w:right w:val="nil"/>
            </w:tcBorders>
            <w:shd w:val="clear" w:color="auto" w:fill="auto"/>
            <w:noWrap/>
            <w:hideMark/>
          </w:tcPr>
          <w:p w14:paraId="718041F0"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baramica</w:t>
            </w:r>
            <w:proofErr w:type="spellEnd"/>
            <w:proofErr w:type="gramEnd"/>
          </w:p>
        </w:tc>
        <w:tc>
          <w:tcPr>
            <w:tcW w:w="740" w:type="dxa"/>
            <w:tcBorders>
              <w:top w:val="nil"/>
              <w:left w:val="nil"/>
              <w:bottom w:val="nil"/>
              <w:right w:val="nil"/>
            </w:tcBorders>
            <w:shd w:val="clear" w:color="auto" w:fill="auto"/>
            <w:noWrap/>
            <w:hideMark/>
          </w:tcPr>
          <w:p w14:paraId="606E7AE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0.004</w:t>
            </w:r>
          </w:p>
        </w:tc>
        <w:tc>
          <w:tcPr>
            <w:tcW w:w="740" w:type="dxa"/>
            <w:tcBorders>
              <w:top w:val="nil"/>
              <w:left w:val="nil"/>
              <w:bottom w:val="nil"/>
              <w:right w:val="nil"/>
            </w:tcBorders>
            <w:shd w:val="clear" w:color="auto" w:fill="auto"/>
            <w:noWrap/>
            <w:hideMark/>
          </w:tcPr>
          <w:p w14:paraId="096E3E0D"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54F206F"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79C2681"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C7DF71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77CC0C2"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7FBD468"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3104C0E"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66E77908" w14:textId="77777777" w:rsidTr="00D2524F">
        <w:trPr>
          <w:trHeight w:val="300"/>
        </w:trPr>
        <w:tc>
          <w:tcPr>
            <w:tcW w:w="380" w:type="dxa"/>
            <w:tcBorders>
              <w:top w:val="nil"/>
              <w:left w:val="nil"/>
              <w:bottom w:val="nil"/>
              <w:right w:val="nil"/>
            </w:tcBorders>
            <w:shd w:val="clear" w:color="auto" w:fill="auto"/>
            <w:noWrap/>
            <w:hideMark/>
          </w:tcPr>
          <w:p w14:paraId="3082517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w:t>
            </w:r>
          </w:p>
        </w:tc>
        <w:tc>
          <w:tcPr>
            <w:tcW w:w="2780" w:type="dxa"/>
            <w:tcBorders>
              <w:top w:val="nil"/>
              <w:left w:val="nil"/>
              <w:bottom w:val="nil"/>
              <w:right w:val="nil"/>
            </w:tcBorders>
            <w:shd w:val="clear" w:color="auto" w:fill="auto"/>
            <w:noWrap/>
            <w:hideMark/>
          </w:tcPr>
          <w:p w14:paraId="127B4AA6"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glandulosa</w:t>
            </w:r>
            <w:proofErr w:type="spellEnd"/>
            <w:proofErr w:type="gramEnd"/>
          </w:p>
        </w:tc>
        <w:tc>
          <w:tcPr>
            <w:tcW w:w="740" w:type="dxa"/>
            <w:tcBorders>
              <w:top w:val="nil"/>
              <w:left w:val="nil"/>
              <w:bottom w:val="nil"/>
              <w:right w:val="nil"/>
            </w:tcBorders>
            <w:shd w:val="clear" w:color="auto" w:fill="auto"/>
            <w:noWrap/>
            <w:hideMark/>
          </w:tcPr>
          <w:p w14:paraId="1EEB90A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0.069</w:t>
            </w:r>
          </w:p>
        </w:tc>
        <w:tc>
          <w:tcPr>
            <w:tcW w:w="740" w:type="dxa"/>
            <w:tcBorders>
              <w:top w:val="nil"/>
              <w:left w:val="nil"/>
              <w:bottom w:val="nil"/>
              <w:right w:val="nil"/>
            </w:tcBorders>
            <w:shd w:val="clear" w:color="auto" w:fill="auto"/>
            <w:noWrap/>
            <w:hideMark/>
          </w:tcPr>
          <w:p w14:paraId="4E1A3CE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0.07</w:t>
            </w:r>
          </w:p>
        </w:tc>
        <w:tc>
          <w:tcPr>
            <w:tcW w:w="740" w:type="dxa"/>
            <w:tcBorders>
              <w:top w:val="nil"/>
              <w:left w:val="nil"/>
              <w:bottom w:val="nil"/>
              <w:right w:val="nil"/>
            </w:tcBorders>
            <w:shd w:val="clear" w:color="auto" w:fill="auto"/>
            <w:noWrap/>
            <w:hideMark/>
          </w:tcPr>
          <w:p w14:paraId="5F9F2DA7"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8A7414C"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4380F473"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452EB2B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B8B3FF8"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821E1FE"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03F1A481" w14:textId="77777777" w:rsidTr="00D2524F">
        <w:trPr>
          <w:trHeight w:val="300"/>
        </w:trPr>
        <w:tc>
          <w:tcPr>
            <w:tcW w:w="380" w:type="dxa"/>
            <w:tcBorders>
              <w:top w:val="nil"/>
              <w:left w:val="nil"/>
              <w:bottom w:val="nil"/>
              <w:right w:val="nil"/>
            </w:tcBorders>
            <w:shd w:val="clear" w:color="auto" w:fill="auto"/>
            <w:noWrap/>
            <w:hideMark/>
          </w:tcPr>
          <w:p w14:paraId="591B04B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w:t>
            </w:r>
          </w:p>
        </w:tc>
        <w:tc>
          <w:tcPr>
            <w:tcW w:w="2780" w:type="dxa"/>
            <w:tcBorders>
              <w:top w:val="nil"/>
              <w:left w:val="nil"/>
              <w:bottom w:val="nil"/>
              <w:right w:val="nil"/>
            </w:tcBorders>
            <w:shd w:val="clear" w:color="auto" w:fill="auto"/>
            <w:noWrap/>
            <w:hideMark/>
          </w:tcPr>
          <w:p w14:paraId="7C91C8E2"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banjarana</w:t>
            </w:r>
            <w:proofErr w:type="spellEnd"/>
            <w:proofErr w:type="gramEnd"/>
          </w:p>
        </w:tc>
        <w:tc>
          <w:tcPr>
            <w:tcW w:w="740" w:type="dxa"/>
            <w:tcBorders>
              <w:top w:val="nil"/>
              <w:left w:val="nil"/>
              <w:bottom w:val="nil"/>
              <w:right w:val="nil"/>
            </w:tcBorders>
            <w:shd w:val="clear" w:color="auto" w:fill="auto"/>
            <w:noWrap/>
            <w:hideMark/>
          </w:tcPr>
          <w:p w14:paraId="7FD47A7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156B048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45991B5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1DBA94DA"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9ED242C"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9916F92"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B7207BD"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09F8D05"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76ABF4A2" w14:textId="77777777" w:rsidTr="00D2524F">
        <w:trPr>
          <w:trHeight w:val="300"/>
        </w:trPr>
        <w:tc>
          <w:tcPr>
            <w:tcW w:w="380" w:type="dxa"/>
            <w:tcBorders>
              <w:top w:val="nil"/>
              <w:left w:val="nil"/>
              <w:bottom w:val="nil"/>
              <w:right w:val="nil"/>
            </w:tcBorders>
            <w:shd w:val="clear" w:color="auto" w:fill="auto"/>
            <w:noWrap/>
            <w:hideMark/>
          </w:tcPr>
          <w:p w14:paraId="6840985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5</w:t>
            </w:r>
          </w:p>
        </w:tc>
        <w:tc>
          <w:tcPr>
            <w:tcW w:w="2780" w:type="dxa"/>
            <w:tcBorders>
              <w:top w:val="nil"/>
              <w:left w:val="nil"/>
              <w:bottom w:val="nil"/>
              <w:right w:val="nil"/>
            </w:tcBorders>
            <w:shd w:val="clear" w:color="auto" w:fill="auto"/>
            <w:noWrap/>
            <w:hideMark/>
          </w:tcPr>
          <w:p w14:paraId="112239A2"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banjarana</w:t>
            </w:r>
            <w:proofErr w:type="spellEnd"/>
            <w:proofErr w:type="gramEnd"/>
          </w:p>
        </w:tc>
        <w:tc>
          <w:tcPr>
            <w:tcW w:w="740" w:type="dxa"/>
            <w:tcBorders>
              <w:top w:val="nil"/>
              <w:left w:val="nil"/>
              <w:bottom w:val="nil"/>
              <w:right w:val="nil"/>
            </w:tcBorders>
            <w:shd w:val="clear" w:color="auto" w:fill="auto"/>
            <w:noWrap/>
            <w:hideMark/>
          </w:tcPr>
          <w:p w14:paraId="6909AA2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32D1A41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2F91AF5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0301AA4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0.015</w:t>
            </w:r>
          </w:p>
        </w:tc>
        <w:tc>
          <w:tcPr>
            <w:tcW w:w="740" w:type="dxa"/>
            <w:tcBorders>
              <w:top w:val="nil"/>
              <w:left w:val="nil"/>
              <w:bottom w:val="nil"/>
              <w:right w:val="nil"/>
            </w:tcBorders>
            <w:shd w:val="clear" w:color="auto" w:fill="auto"/>
            <w:noWrap/>
            <w:hideMark/>
          </w:tcPr>
          <w:p w14:paraId="71ED31D0"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39CED3B"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645B3CC"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5B0F57E6"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289C5E01" w14:textId="77777777" w:rsidTr="00D2524F">
        <w:trPr>
          <w:trHeight w:val="300"/>
        </w:trPr>
        <w:tc>
          <w:tcPr>
            <w:tcW w:w="380" w:type="dxa"/>
            <w:tcBorders>
              <w:top w:val="nil"/>
              <w:left w:val="nil"/>
              <w:bottom w:val="nil"/>
              <w:right w:val="nil"/>
            </w:tcBorders>
            <w:shd w:val="clear" w:color="auto" w:fill="auto"/>
            <w:noWrap/>
            <w:hideMark/>
          </w:tcPr>
          <w:p w14:paraId="3DD4E22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6</w:t>
            </w:r>
          </w:p>
        </w:tc>
        <w:tc>
          <w:tcPr>
            <w:tcW w:w="2780" w:type="dxa"/>
            <w:tcBorders>
              <w:top w:val="nil"/>
              <w:left w:val="nil"/>
              <w:bottom w:val="nil"/>
              <w:right w:val="nil"/>
            </w:tcBorders>
            <w:shd w:val="clear" w:color="auto" w:fill="auto"/>
            <w:noWrap/>
            <w:hideMark/>
          </w:tcPr>
          <w:p w14:paraId="2AF43926"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siberu</w:t>
            </w:r>
            <w:proofErr w:type="spellEnd"/>
            <w:proofErr w:type="gramEnd"/>
          </w:p>
        </w:tc>
        <w:tc>
          <w:tcPr>
            <w:tcW w:w="740" w:type="dxa"/>
            <w:tcBorders>
              <w:top w:val="nil"/>
              <w:left w:val="nil"/>
              <w:bottom w:val="nil"/>
              <w:right w:val="nil"/>
            </w:tcBorders>
            <w:shd w:val="clear" w:color="auto" w:fill="auto"/>
            <w:noWrap/>
            <w:hideMark/>
          </w:tcPr>
          <w:p w14:paraId="764137E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3F097AB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9B6BA4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22159EF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3280742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04F3B5E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4966DA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9F9A0D8"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25D1A7E2" w14:textId="77777777" w:rsidTr="00D2524F">
        <w:trPr>
          <w:trHeight w:val="300"/>
        </w:trPr>
        <w:tc>
          <w:tcPr>
            <w:tcW w:w="380" w:type="dxa"/>
            <w:tcBorders>
              <w:top w:val="nil"/>
              <w:left w:val="nil"/>
              <w:bottom w:val="nil"/>
              <w:right w:val="nil"/>
            </w:tcBorders>
            <w:shd w:val="clear" w:color="auto" w:fill="auto"/>
            <w:noWrap/>
            <w:hideMark/>
          </w:tcPr>
          <w:p w14:paraId="11CF168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7</w:t>
            </w:r>
          </w:p>
        </w:tc>
        <w:tc>
          <w:tcPr>
            <w:tcW w:w="2780" w:type="dxa"/>
            <w:tcBorders>
              <w:top w:val="nil"/>
              <w:left w:val="nil"/>
              <w:bottom w:val="nil"/>
              <w:right w:val="nil"/>
            </w:tcBorders>
            <w:shd w:val="clear" w:color="auto" w:fill="auto"/>
            <w:noWrap/>
            <w:hideMark/>
          </w:tcPr>
          <w:p w14:paraId="50A0A597"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siberu</w:t>
            </w:r>
            <w:proofErr w:type="spellEnd"/>
            <w:proofErr w:type="gramEnd"/>
          </w:p>
        </w:tc>
        <w:tc>
          <w:tcPr>
            <w:tcW w:w="740" w:type="dxa"/>
            <w:tcBorders>
              <w:top w:val="nil"/>
              <w:left w:val="nil"/>
              <w:bottom w:val="nil"/>
              <w:right w:val="nil"/>
            </w:tcBorders>
            <w:shd w:val="clear" w:color="auto" w:fill="auto"/>
            <w:noWrap/>
            <w:hideMark/>
          </w:tcPr>
          <w:p w14:paraId="3DFD7C8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40A0203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0.135</w:t>
            </w:r>
          </w:p>
        </w:tc>
        <w:tc>
          <w:tcPr>
            <w:tcW w:w="740" w:type="dxa"/>
            <w:tcBorders>
              <w:top w:val="nil"/>
              <w:left w:val="nil"/>
              <w:bottom w:val="nil"/>
              <w:right w:val="nil"/>
            </w:tcBorders>
            <w:shd w:val="clear" w:color="auto" w:fill="auto"/>
            <w:noWrap/>
            <w:hideMark/>
          </w:tcPr>
          <w:p w14:paraId="5A01970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0.148</w:t>
            </w:r>
          </w:p>
        </w:tc>
        <w:tc>
          <w:tcPr>
            <w:tcW w:w="740" w:type="dxa"/>
            <w:tcBorders>
              <w:top w:val="nil"/>
              <w:left w:val="nil"/>
              <w:bottom w:val="nil"/>
              <w:right w:val="nil"/>
            </w:tcBorders>
            <w:shd w:val="clear" w:color="auto" w:fill="auto"/>
            <w:noWrap/>
            <w:hideMark/>
          </w:tcPr>
          <w:p w14:paraId="0A0BE3B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052B230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62EC2EB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0.001</w:t>
            </w:r>
          </w:p>
        </w:tc>
        <w:tc>
          <w:tcPr>
            <w:tcW w:w="740" w:type="dxa"/>
            <w:tcBorders>
              <w:top w:val="nil"/>
              <w:left w:val="nil"/>
              <w:bottom w:val="nil"/>
              <w:right w:val="nil"/>
            </w:tcBorders>
            <w:shd w:val="clear" w:color="auto" w:fill="auto"/>
            <w:noWrap/>
            <w:hideMark/>
          </w:tcPr>
          <w:p w14:paraId="19CA0F62"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7BCECB4"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4D85A007" w14:textId="77777777" w:rsidTr="00D2524F">
        <w:trPr>
          <w:trHeight w:val="300"/>
        </w:trPr>
        <w:tc>
          <w:tcPr>
            <w:tcW w:w="380" w:type="dxa"/>
            <w:tcBorders>
              <w:top w:val="nil"/>
              <w:left w:val="nil"/>
              <w:bottom w:val="nil"/>
              <w:right w:val="nil"/>
            </w:tcBorders>
            <w:shd w:val="clear" w:color="auto" w:fill="auto"/>
            <w:noWrap/>
            <w:hideMark/>
          </w:tcPr>
          <w:p w14:paraId="7722518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8</w:t>
            </w:r>
          </w:p>
        </w:tc>
        <w:tc>
          <w:tcPr>
            <w:tcW w:w="2780" w:type="dxa"/>
            <w:tcBorders>
              <w:top w:val="nil"/>
              <w:left w:val="nil"/>
              <w:bottom w:val="nil"/>
              <w:right w:val="nil"/>
            </w:tcBorders>
            <w:shd w:val="clear" w:color="auto" w:fill="auto"/>
            <w:noWrap/>
            <w:hideMark/>
          </w:tcPr>
          <w:p w14:paraId="7A9FA739" w14:textId="0E935C37" w:rsidR="00D2524F" w:rsidRPr="009B159C" w:rsidRDefault="00D2524F"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centropeninsularis</w:t>
            </w:r>
            <w:proofErr w:type="spellEnd"/>
            <w:proofErr w:type="gramEnd"/>
            <w:r w:rsidRPr="009B159C">
              <w:rPr>
                <w:rFonts w:ascii="Times New Roman" w:eastAsia="Times New Roman" w:hAnsi="Times New Roman" w:cs="Times New Roman"/>
                <w:i/>
                <w:iCs/>
                <w:color w:val="000000"/>
              </w:rPr>
              <w:t xml:space="preserve"> </w:t>
            </w:r>
          </w:p>
        </w:tc>
        <w:tc>
          <w:tcPr>
            <w:tcW w:w="740" w:type="dxa"/>
            <w:tcBorders>
              <w:top w:val="nil"/>
              <w:left w:val="nil"/>
              <w:bottom w:val="nil"/>
              <w:right w:val="nil"/>
            </w:tcBorders>
            <w:shd w:val="clear" w:color="auto" w:fill="auto"/>
            <w:noWrap/>
            <w:hideMark/>
          </w:tcPr>
          <w:p w14:paraId="59DF329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62A5831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hideMark/>
          </w:tcPr>
          <w:p w14:paraId="02A2928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31DAF21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37875CE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5F03683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0.087</w:t>
            </w:r>
          </w:p>
        </w:tc>
        <w:tc>
          <w:tcPr>
            <w:tcW w:w="740" w:type="dxa"/>
            <w:tcBorders>
              <w:top w:val="nil"/>
              <w:left w:val="nil"/>
              <w:bottom w:val="nil"/>
              <w:right w:val="nil"/>
            </w:tcBorders>
            <w:shd w:val="clear" w:color="auto" w:fill="auto"/>
            <w:noWrap/>
            <w:hideMark/>
          </w:tcPr>
          <w:p w14:paraId="20C1506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0.087</w:t>
            </w:r>
          </w:p>
        </w:tc>
        <w:tc>
          <w:tcPr>
            <w:tcW w:w="740" w:type="dxa"/>
            <w:tcBorders>
              <w:top w:val="nil"/>
              <w:left w:val="nil"/>
              <w:bottom w:val="nil"/>
              <w:right w:val="nil"/>
            </w:tcBorders>
            <w:shd w:val="clear" w:color="auto" w:fill="auto"/>
            <w:noWrap/>
            <w:hideMark/>
          </w:tcPr>
          <w:p w14:paraId="3336847E"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68466417" w14:textId="77777777" w:rsidTr="00D2524F">
        <w:trPr>
          <w:trHeight w:val="300"/>
        </w:trPr>
        <w:tc>
          <w:tcPr>
            <w:tcW w:w="380" w:type="dxa"/>
            <w:tcBorders>
              <w:top w:val="nil"/>
              <w:left w:val="nil"/>
              <w:bottom w:val="nil"/>
              <w:right w:val="nil"/>
            </w:tcBorders>
            <w:shd w:val="clear" w:color="auto" w:fill="auto"/>
            <w:noWrap/>
            <w:hideMark/>
          </w:tcPr>
          <w:p w14:paraId="1A59069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9</w:t>
            </w:r>
          </w:p>
        </w:tc>
        <w:tc>
          <w:tcPr>
            <w:tcW w:w="2780" w:type="dxa"/>
            <w:tcBorders>
              <w:top w:val="nil"/>
              <w:left w:val="nil"/>
              <w:bottom w:val="nil"/>
              <w:right w:val="nil"/>
            </w:tcBorders>
            <w:shd w:val="clear" w:color="auto" w:fill="auto"/>
            <w:noWrap/>
            <w:hideMark/>
          </w:tcPr>
          <w:p w14:paraId="645F4EE2" w14:textId="77777777" w:rsidR="00D2524F" w:rsidRPr="009B159C" w:rsidRDefault="00D2524F" w:rsidP="00D2524F">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sp</w:t>
            </w:r>
            <w:proofErr w:type="gramEnd"/>
            <w:r w:rsidRPr="009B159C">
              <w:rPr>
                <w:rFonts w:ascii="Times New Roman" w:eastAsia="Times New Roman" w:hAnsi="Times New Roman" w:cs="Times New Roman"/>
                <w:color w:val="000000"/>
              </w:rPr>
              <w:t>. Sumatra</w:t>
            </w:r>
          </w:p>
        </w:tc>
        <w:tc>
          <w:tcPr>
            <w:tcW w:w="740" w:type="dxa"/>
            <w:tcBorders>
              <w:top w:val="nil"/>
              <w:left w:val="nil"/>
              <w:bottom w:val="nil"/>
              <w:right w:val="nil"/>
            </w:tcBorders>
            <w:shd w:val="clear" w:color="auto" w:fill="auto"/>
            <w:noWrap/>
            <w:hideMark/>
          </w:tcPr>
          <w:p w14:paraId="3762277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4B91DC1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c>
          <w:tcPr>
            <w:tcW w:w="740" w:type="dxa"/>
            <w:tcBorders>
              <w:top w:val="nil"/>
              <w:left w:val="nil"/>
              <w:bottom w:val="nil"/>
              <w:right w:val="nil"/>
            </w:tcBorders>
            <w:shd w:val="clear" w:color="auto" w:fill="auto"/>
            <w:noWrap/>
            <w:hideMark/>
          </w:tcPr>
          <w:p w14:paraId="35B678D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34459E7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6DDC884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4064F83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hideMark/>
          </w:tcPr>
          <w:p w14:paraId="7C93298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hideMark/>
          </w:tcPr>
          <w:p w14:paraId="34ACE7D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r>
      <w:tr w:rsidR="00D2524F" w:rsidRPr="009B159C" w14:paraId="3749D8FE" w14:textId="77777777" w:rsidTr="00D2524F">
        <w:trPr>
          <w:trHeight w:val="300"/>
        </w:trPr>
        <w:tc>
          <w:tcPr>
            <w:tcW w:w="380" w:type="dxa"/>
            <w:tcBorders>
              <w:top w:val="nil"/>
              <w:left w:val="nil"/>
              <w:bottom w:val="nil"/>
              <w:right w:val="nil"/>
            </w:tcBorders>
            <w:shd w:val="clear" w:color="auto" w:fill="auto"/>
            <w:noWrap/>
            <w:hideMark/>
          </w:tcPr>
          <w:p w14:paraId="6F7AA96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10</w:t>
            </w:r>
          </w:p>
        </w:tc>
        <w:tc>
          <w:tcPr>
            <w:tcW w:w="2780" w:type="dxa"/>
            <w:tcBorders>
              <w:top w:val="nil"/>
              <w:left w:val="nil"/>
              <w:bottom w:val="nil"/>
              <w:right w:val="nil"/>
            </w:tcBorders>
            <w:shd w:val="clear" w:color="auto" w:fill="auto"/>
            <w:noWrap/>
            <w:hideMark/>
          </w:tcPr>
          <w:p w14:paraId="4FC1FFEE" w14:textId="77777777" w:rsidR="00D2524F" w:rsidRPr="009B159C" w:rsidRDefault="00D2524F" w:rsidP="00D2524F">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sp</w:t>
            </w:r>
            <w:proofErr w:type="gramEnd"/>
            <w:r w:rsidRPr="009B159C">
              <w:rPr>
                <w:rFonts w:ascii="Times New Roman" w:eastAsia="Times New Roman" w:hAnsi="Times New Roman" w:cs="Times New Roman"/>
                <w:color w:val="000000"/>
              </w:rPr>
              <w:t>. Sumatra</w:t>
            </w:r>
          </w:p>
        </w:tc>
        <w:tc>
          <w:tcPr>
            <w:tcW w:w="740" w:type="dxa"/>
            <w:tcBorders>
              <w:top w:val="nil"/>
              <w:left w:val="nil"/>
              <w:bottom w:val="nil"/>
              <w:right w:val="nil"/>
            </w:tcBorders>
            <w:shd w:val="clear" w:color="auto" w:fill="auto"/>
            <w:noWrap/>
            <w:hideMark/>
          </w:tcPr>
          <w:p w14:paraId="60841EC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c>
          <w:tcPr>
            <w:tcW w:w="740" w:type="dxa"/>
            <w:tcBorders>
              <w:top w:val="nil"/>
              <w:left w:val="nil"/>
              <w:bottom w:val="nil"/>
              <w:right w:val="nil"/>
            </w:tcBorders>
            <w:shd w:val="clear" w:color="auto" w:fill="auto"/>
            <w:noWrap/>
            <w:hideMark/>
          </w:tcPr>
          <w:p w14:paraId="479CD56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w:t>
            </w:r>
          </w:p>
        </w:tc>
        <w:tc>
          <w:tcPr>
            <w:tcW w:w="740" w:type="dxa"/>
            <w:tcBorders>
              <w:top w:val="nil"/>
              <w:left w:val="nil"/>
              <w:bottom w:val="nil"/>
              <w:right w:val="nil"/>
            </w:tcBorders>
            <w:shd w:val="clear" w:color="auto" w:fill="auto"/>
            <w:noWrap/>
            <w:hideMark/>
          </w:tcPr>
          <w:p w14:paraId="66B319C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7FF170F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6C88777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4A5D180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hideMark/>
          </w:tcPr>
          <w:p w14:paraId="706FBD1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hideMark/>
          </w:tcPr>
          <w:p w14:paraId="09B6724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r>
      <w:tr w:rsidR="00D2524F" w:rsidRPr="009B159C" w14:paraId="327ADDDE" w14:textId="77777777" w:rsidTr="00D2524F">
        <w:trPr>
          <w:trHeight w:val="300"/>
        </w:trPr>
        <w:tc>
          <w:tcPr>
            <w:tcW w:w="380" w:type="dxa"/>
            <w:tcBorders>
              <w:top w:val="nil"/>
              <w:left w:val="nil"/>
              <w:bottom w:val="nil"/>
              <w:right w:val="nil"/>
            </w:tcBorders>
            <w:shd w:val="clear" w:color="auto" w:fill="auto"/>
            <w:noWrap/>
            <w:hideMark/>
          </w:tcPr>
          <w:p w14:paraId="271656A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11</w:t>
            </w:r>
          </w:p>
        </w:tc>
        <w:tc>
          <w:tcPr>
            <w:tcW w:w="2780" w:type="dxa"/>
            <w:tcBorders>
              <w:top w:val="nil"/>
              <w:left w:val="nil"/>
              <w:bottom w:val="nil"/>
              <w:right w:val="nil"/>
            </w:tcBorders>
            <w:shd w:val="clear" w:color="auto" w:fill="auto"/>
            <w:noWrap/>
            <w:hideMark/>
          </w:tcPr>
          <w:p w14:paraId="1F06F7FF"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6964B55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578EDF2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1F135BE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44BA192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3264557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4E2ED38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7576999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61EF401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0.128</w:t>
            </w:r>
          </w:p>
        </w:tc>
      </w:tr>
      <w:tr w:rsidR="00D2524F" w:rsidRPr="009B159C" w14:paraId="55B0966F" w14:textId="77777777" w:rsidTr="00D2524F">
        <w:trPr>
          <w:trHeight w:val="300"/>
        </w:trPr>
        <w:tc>
          <w:tcPr>
            <w:tcW w:w="380" w:type="dxa"/>
            <w:tcBorders>
              <w:top w:val="nil"/>
              <w:left w:val="nil"/>
              <w:bottom w:val="nil"/>
              <w:right w:val="nil"/>
            </w:tcBorders>
            <w:shd w:val="clear" w:color="auto" w:fill="auto"/>
            <w:noWrap/>
            <w:hideMark/>
          </w:tcPr>
          <w:p w14:paraId="2E9E5ED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12</w:t>
            </w:r>
          </w:p>
        </w:tc>
        <w:tc>
          <w:tcPr>
            <w:tcW w:w="2780" w:type="dxa"/>
            <w:tcBorders>
              <w:top w:val="nil"/>
              <w:left w:val="nil"/>
              <w:bottom w:val="nil"/>
              <w:right w:val="nil"/>
            </w:tcBorders>
            <w:shd w:val="clear" w:color="auto" w:fill="auto"/>
            <w:noWrap/>
            <w:hideMark/>
          </w:tcPr>
          <w:p w14:paraId="0CAA66F5"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003C859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2CDDE1B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5729575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68078FD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052748D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4F22FA8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0BF13E3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40ECC0E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0.128</w:t>
            </w:r>
          </w:p>
        </w:tc>
      </w:tr>
      <w:tr w:rsidR="00D2524F" w:rsidRPr="009B159C" w14:paraId="06845484" w14:textId="77777777" w:rsidTr="00D2524F">
        <w:trPr>
          <w:trHeight w:val="300"/>
        </w:trPr>
        <w:tc>
          <w:tcPr>
            <w:tcW w:w="380" w:type="dxa"/>
            <w:tcBorders>
              <w:top w:val="nil"/>
              <w:left w:val="nil"/>
              <w:bottom w:val="nil"/>
              <w:right w:val="nil"/>
            </w:tcBorders>
            <w:shd w:val="clear" w:color="auto" w:fill="auto"/>
            <w:noWrap/>
            <w:hideMark/>
          </w:tcPr>
          <w:p w14:paraId="7288159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13</w:t>
            </w:r>
          </w:p>
        </w:tc>
        <w:tc>
          <w:tcPr>
            <w:tcW w:w="2780" w:type="dxa"/>
            <w:tcBorders>
              <w:top w:val="nil"/>
              <w:left w:val="nil"/>
              <w:bottom w:val="nil"/>
              <w:right w:val="nil"/>
            </w:tcBorders>
            <w:shd w:val="clear" w:color="auto" w:fill="auto"/>
            <w:noWrap/>
            <w:hideMark/>
          </w:tcPr>
          <w:p w14:paraId="69B0FF98"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464A5DD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2DFE98A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1B325A0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5B50DA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3DD94EE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54B3E2C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140FF2B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42DF2B1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0.123</w:t>
            </w:r>
          </w:p>
        </w:tc>
      </w:tr>
      <w:tr w:rsidR="00D2524F" w:rsidRPr="009B159C" w14:paraId="76FE2EC0" w14:textId="77777777" w:rsidTr="00D2524F">
        <w:trPr>
          <w:trHeight w:val="300"/>
        </w:trPr>
        <w:tc>
          <w:tcPr>
            <w:tcW w:w="380" w:type="dxa"/>
            <w:tcBorders>
              <w:top w:val="nil"/>
              <w:left w:val="nil"/>
              <w:bottom w:val="nil"/>
              <w:right w:val="nil"/>
            </w:tcBorders>
            <w:shd w:val="clear" w:color="auto" w:fill="auto"/>
            <w:noWrap/>
            <w:hideMark/>
          </w:tcPr>
          <w:p w14:paraId="1DAB12E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14</w:t>
            </w:r>
          </w:p>
        </w:tc>
        <w:tc>
          <w:tcPr>
            <w:tcW w:w="2780" w:type="dxa"/>
            <w:tcBorders>
              <w:top w:val="nil"/>
              <w:left w:val="nil"/>
              <w:bottom w:val="nil"/>
              <w:right w:val="nil"/>
            </w:tcBorders>
            <w:shd w:val="clear" w:color="auto" w:fill="auto"/>
            <w:noWrap/>
            <w:hideMark/>
          </w:tcPr>
          <w:p w14:paraId="47014F02"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1840DBD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0B3D9D7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hideMark/>
          </w:tcPr>
          <w:p w14:paraId="55CED57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7ADF298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5E48822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1EB5B38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3BB47BE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160272E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r>
      <w:tr w:rsidR="00D2524F" w:rsidRPr="009B159C" w14:paraId="780F2BB9" w14:textId="77777777" w:rsidTr="00D2524F">
        <w:trPr>
          <w:trHeight w:val="300"/>
        </w:trPr>
        <w:tc>
          <w:tcPr>
            <w:tcW w:w="380" w:type="dxa"/>
            <w:tcBorders>
              <w:top w:val="nil"/>
              <w:left w:val="nil"/>
              <w:bottom w:val="nil"/>
              <w:right w:val="nil"/>
            </w:tcBorders>
            <w:shd w:val="clear" w:color="auto" w:fill="auto"/>
            <w:noWrap/>
            <w:hideMark/>
          </w:tcPr>
          <w:p w14:paraId="1054761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15</w:t>
            </w:r>
          </w:p>
        </w:tc>
        <w:tc>
          <w:tcPr>
            <w:tcW w:w="2780" w:type="dxa"/>
            <w:tcBorders>
              <w:top w:val="nil"/>
              <w:left w:val="nil"/>
              <w:bottom w:val="nil"/>
              <w:right w:val="nil"/>
            </w:tcBorders>
            <w:shd w:val="clear" w:color="auto" w:fill="auto"/>
            <w:noWrap/>
            <w:hideMark/>
          </w:tcPr>
          <w:p w14:paraId="1343DB7A"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moellendorffi</w:t>
            </w:r>
            <w:proofErr w:type="spellEnd"/>
            <w:proofErr w:type="gramEnd"/>
          </w:p>
        </w:tc>
        <w:tc>
          <w:tcPr>
            <w:tcW w:w="740" w:type="dxa"/>
            <w:tcBorders>
              <w:top w:val="nil"/>
              <w:left w:val="nil"/>
              <w:bottom w:val="nil"/>
              <w:right w:val="nil"/>
            </w:tcBorders>
            <w:shd w:val="clear" w:color="auto" w:fill="auto"/>
            <w:noWrap/>
            <w:hideMark/>
          </w:tcPr>
          <w:p w14:paraId="2D479FD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2FCC417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hideMark/>
          </w:tcPr>
          <w:p w14:paraId="49F75E5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0.167</w:t>
            </w:r>
          </w:p>
        </w:tc>
        <w:tc>
          <w:tcPr>
            <w:tcW w:w="740" w:type="dxa"/>
            <w:tcBorders>
              <w:top w:val="nil"/>
              <w:left w:val="nil"/>
              <w:bottom w:val="nil"/>
              <w:right w:val="nil"/>
            </w:tcBorders>
            <w:shd w:val="clear" w:color="auto" w:fill="auto"/>
            <w:noWrap/>
            <w:hideMark/>
          </w:tcPr>
          <w:p w14:paraId="31EA5A9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06A119F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0.177</w:t>
            </w:r>
          </w:p>
        </w:tc>
        <w:tc>
          <w:tcPr>
            <w:tcW w:w="740" w:type="dxa"/>
            <w:tcBorders>
              <w:top w:val="nil"/>
              <w:left w:val="nil"/>
              <w:bottom w:val="nil"/>
              <w:right w:val="nil"/>
            </w:tcBorders>
            <w:shd w:val="clear" w:color="auto" w:fill="auto"/>
            <w:noWrap/>
            <w:hideMark/>
          </w:tcPr>
          <w:p w14:paraId="6D6CB49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E58419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1AD853A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r>
      <w:tr w:rsidR="00D2524F" w:rsidRPr="009B159C" w14:paraId="1DA376B2" w14:textId="77777777" w:rsidTr="00D2524F">
        <w:trPr>
          <w:trHeight w:val="300"/>
        </w:trPr>
        <w:tc>
          <w:tcPr>
            <w:tcW w:w="380" w:type="dxa"/>
            <w:tcBorders>
              <w:top w:val="nil"/>
              <w:left w:val="nil"/>
              <w:bottom w:val="nil"/>
              <w:right w:val="nil"/>
            </w:tcBorders>
            <w:shd w:val="clear" w:color="auto" w:fill="auto"/>
            <w:noWrap/>
            <w:hideMark/>
          </w:tcPr>
          <w:p w14:paraId="790D5F8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16</w:t>
            </w:r>
          </w:p>
        </w:tc>
        <w:tc>
          <w:tcPr>
            <w:tcW w:w="2780" w:type="dxa"/>
            <w:tcBorders>
              <w:top w:val="nil"/>
              <w:left w:val="nil"/>
              <w:bottom w:val="nil"/>
              <w:right w:val="nil"/>
            </w:tcBorders>
            <w:shd w:val="clear" w:color="auto" w:fill="auto"/>
            <w:noWrap/>
            <w:hideMark/>
          </w:tcPr>
          <w:p w14:paraId="111699AF"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moellendorffi</w:t>
            </w:r>
            <w:proofErr w:type="spellEnd"/>
            <w:proofErr w:type="gramEnd"/>
          </w:p>
        </w:tc>
        <w:tc>
          <w:tcPr>
            <w:tcW w:w="740" w:type="dxa"/>
            <w:tcBorders>
              <w:top w:val="nil"/>
              <w:left w:val="nil"/>
              <w:bottom w:val="nil"/>
              <w:right w:val="nil"/>
            </w:tcBorders>
            <w:shd w:val="clear" w:color="auto" w:fill="auto"/>
            <w:noWrap/>
            <w:hideMark/>
          </w:tcPr>
          <w:p w14:paraId="2B1287B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00EE749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hideMark/>
          </w:tcPr>
          <w:p w14:paraId="56FAB1C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0.167</w:t>
            </w:r>
          </w:p>
        </w:tc>
        <w:tc>
          <w:tcPr>
            <w:tcW w:w="740" w:type="dxa"/>
            <w:tcBorders>
              <w:top w:val="nil"/>
              <w:left w:val="nil"/>
              <w:bottom w:val="nil"/>
              <w:right w:val="nil"/>
            </w:tcBorders>
            <w:shd w:val="clear" w:color="auto" w:fill="auto"/>
            <w:noWrap/>
            <w:hideMark/>
          </w:tcPr>
          <w:p w14:paraId="6A82BD4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34A3B1D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0.177</w:t>
            </w:r>
          </w:p>
        </w:tc>
        <w:tc>
          <w:tcPr>
            <w:tcW w:w="740" w:type="dxa"/>
            <w:tcBorders>
              <w:top w:val="nil"/>
              <w:left w:val="nil"/>
              <w:bottom w:val="nil"/>
              <w:right w:val="nil"/>
            </w:tcBorders>
            <w:shd w:val="clear" w:color="auto" w:fill="auto"/>
            <w:noWrap/>
            <w:hideMark/>
          </w:tcPr>
          <w:p w14:paraId="06E9902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494BA08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55A20A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r>
      <w:tr w:rsidR="00D2524F" w:rsidRPr="009B159C" w14:paraId="53A36F73" w14:textId="77777777" w:rsidTr="00D2524F">
        <w:trPr>
          <w:trHeight w:val="300"/>
        </w:trPr>
        <w:tc>
          <w:tcPr>
            <w:tcW w:w="380" w:type="dxa"/>
            <w:tcBorders>
              <w:top w:val="nil"/>
              <w:left w:val="nil"/>
              <w:bottom w:val="nil"/>
              <w:right w:val="nil"/>
            </w:tcBorders>
            <w:shd w:val="clear" w:color="auto" w:fill="auto"/>
            <w:noWrap/>
            <w:hideMark/>
          </w:tcPr>
          <w:p w14:paraId="230D3DD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17</w:t>
            </w:r>
          </w:p>
        </w:tc>
        <w:tc>
          <w:tcPr>
            <w:tcW w:w="2780" w:type="dxa"/>
            <w:tcBorders>
              <w:top w:val="nil"/>
              <w:left w:val="nil"/>
              <w:bottom w:val="nil"/>
              <w:right w:val="nil"/>
            </w:tcBorders>
            <w:shd w:val="clear" w:color="auto" w:fill="auto"/>
            <w:noWrap/>
            <w:hideMark/>
          </w:tcPr>
          <w:p w14:paraId="4E0A3D44"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mangyanum</w:t>
            </w:r>
            <w:proofErr w:type="spellEnd"/>
            <w:proofErr w:type="gramEnd"/>
          </w:p>
        </w:tc>
        <w:tc>
          <w:tcPr>
            <w:tcW w:w="740" w:type="dxa"/>
            <w:tcBorders>
              <w:top w:val="nil"/>
              <w:left w:val="nil"/>
              <w:bottom w:val="nil"/>
              <w:right w:val="nil"/>
            </w:tcBorders>
            <w:shd w:val="clear" w:color="auto" w:fill="auto"/>
            <w:noWrap/>
            <w:hideMark/>
          </w:tcPr>
          <w:p w14:paraId="79DD439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3876517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2E21289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491FE0B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66FC592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79F4AEA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3ADDA1E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397DA6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r>
      <w:tr w:rsidR="00D2524F" w:rsidRPr="009B159C" w14:paraId="35F55EDE" w14:textId="77777777" w:rsidTr="00D2524F">
        <w:trPr>
          <w:trHeight w:val="300"/>
        </w:trPr>
        <w:tc>
          <w:tcPr>
            <w:tcW w:w="380" w:type="dxa"/>
            <w:tcBorders>
              <w:top w:val="nil"/>
              <w:left w:val="nil"/>
              <w:bottom w:val="nil"/>
              <w:right w:val="nil"/>
            </w:tcBorders>
            <w:shd w:val="clear" w:color="auto" w:fill="auto"/>
            <w:noWrap/>
            <w:hideMark/>
          </w:tcPr>
          <w:p w14:paraId="3FF75F2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18</w:t>
            </w:r>
          </w:p>
        </w:tc>
        <w:tc>
          <w:tcPr>
            <w:tcW w:w="2780" w:type="dxa"/>
            <w:tcBorders>
              <w:top w:val="nil"/>
              <w:left w:val="nil"/>
              <w:bottom w:val="nil"/>
              <w:right w:val="nil"/>
            </w:tcBorders>
            <w:shd w:val="clear" w:color="auto" w:fill="auto"/>
            <w:noWrap/>
            <w:hideMark/>
          </w:tcPr>
          <w:p w14:paraId="100B175E"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mangyanum</w:t>
            </w:r>
            <w:proofErr w:type="spellEnd"/>
            <w:proofErr w:type="gramEnd"/>
          </w:p>
        </w:tc>
        <w:tc>
          <w:tcPr>
            <w:tcW w:w="740" w:type="dxa"/>
            <w:tcBorders>
              <w:top w:val="nil"/>
              <w:left w:val="nil"/>
              <w:bottom w:val="nil"/>
              <w:right w:val="nil"/>
            </w:tcBorders>
            <w:shd w:val="clear" w:color="auto" w:fill="auto"/>
            <w:noWrap/>
            <w:hideMark/>
          </w:tcPr>
          <w:p w14:paraId="148C38B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62683D2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53FE493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5D4AE91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1DDC0C3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1DCD680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C1DC54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4D2595E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r>
      <w:tr w:rsidR="00D2524F" w:rsidRPr="009B159C" w14:paraId="3B2D5216" w14:textId="77777777" w:rsidTr="00D2524F">
        <w:trPr>
          <w:trHeight w:val="300"/>
        </w:trPr>
        <w:tc>
          <w:tcPr>
            <w:tcW w:w="380" w:type="dxa"/>
            <w:tcBorders>
              <w:top w:val="nil"/>
              <w:left w:val="nil"/>
              <w:bottom w:val="nil"/>
              <w:right w:val="nil"/>
            </w:tcBorders>
            <w:shd w:val="clear" w:color="auto" w:fill="auto"/>
            <w:noWrap/>
            <w:hideMark/>
          </w:tcPr>
          <w:p w14:paraId="2145463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19</w:t>
            </w:r>
          </w:p>
        </w:tc>
        <w:tc>
          <w:tcPr>
            <w:tcW w:w="2780" w:type="dxa"/>
            <w:tcBorders>
              <w:top w:val="nil"/>
              <w:left w:val="nil"/>
              <w:bottom w:val="nil"/>
              <w:right w:val="nil"/>
            </w:tcBorders>
            <w:shd w:val="clear" w:color="auto" w:fill="auto"/>
            <w:noWrap/>
            <w:hideMark/>
          </w:tcPr>
          <w:p w14:paraId="79A35E1B"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signata</w:t>
            </w:r>
            <w:proofErr w:type="spellEnd"/>
            <w:proofErr w:type="gramEnd"/>
          </w:p>
        </w:tc>
        <w:tc>
          <w:tcPr>
            <w:tcW w:w="740" w:type="dxa"/>
            <w:tcBorders>
              <w:top w:val="nil"/>
              <w:left w:val="nil"/>
              <w:bottom w:val="nil"/>
              <w:right w:val="nil"/>
            </w:tcBorders>
            <w:shd w:val="clear" w:color="auto" w:fill="auto"/>
            <w:noWrap/>
            <w:hideMark/>
          </w:tcPr>
          <w:p w14:paraId="0B5E1F8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34EB6EB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4702DD3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w:t>
            </w:r>
          </w:p>
        </w:tc>
        <w:tc>
          <w:tcPr>
            <w:tcW w:w="740" w:type="dxa"/>
            <w:tcBorders>
              <w:top w:val="nil"/>
              <w:left w:val="nil"/>
              <w:bottom w:val="nil"/>
              <w:right w:val="nil"/>
            </w:tcBorders>
            <w:shd w:val="clear" w:color="auto" w:fill="auto"/>
            <w:noWrap/>
            <w:hideMark/>
          </w:tcPr>
          <w:p w14:paraId="53EE2B9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0.171</w:t>
            </w:r>
          </w:p>
        </w:tc>
        <w:tc>
          <w:tcPr>
            <w:tcW w:w="740" w:type="dxa"/>
            <w:tcBorders>
              <w:top w:val="nil"/>
              <w:left w:val="nil"/>
              <w:bottom w:val="nil"/>
              <w:right w:val="nil"/>
            </w:tcBorders>
            <w:shd w:val="clear" w:color="auto" w:fill="auto"/>
            <w:noWrap/>
            <w:hideMark/>
          </w:tcPr>
          <w:p w14:paraId="730A8C0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0.175</w:t>
            </w:r>
          </w:p>
        </w:tc>
        <w:tc>
          <w:tcPr>
            <w:tcW w:w="740" w:type="dxa"/>
            <w:tcBorders>
              <w:top w:val="nil"/>
              <w:left w:val="nil"/>
              <w:bottom w:val="nil"/>
              <w:right w:val="nil"/>
            </w:tcBorders>
            <w:shd w:val="clear" w:color="auto" w:fill="auto"/>
            <w:noWrap/>
            <w:hideMark/>
          </w:tcPr>
          <w:p w14:paraId="76A9E7E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F31F47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A7C3C9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0.123</w:t>
            </w:r>
          </w:p>
        </w:tc>
      </w:tr>
      <w:tr w:rsidR="00D2524F" w:rsidRPr="009B159C" w14:paraId="0FA76C71" w14:textId="77777777" w:rsidTr="00D2524F">
        <w:trPr>
          <w:trHeight w:val="300"/>
        </w:trPr>
        <w:tc>
          <w:tcPr>
            <w:tcW w:w="380" w:type="dxa"/>
            <w:tcBorders>
              <w:top w:val="nil"/>
              <w:left w:val="nil"/>
              <w:bottom w:val="nil"/>
              <w:right w:val="nil"/>
            </w:tcBorders>
            <w:shd w:val="clear" w:color="auto" w:fill="auto"/>
            <w:noWrap/>
            <w:hideMark/>
          </w:tcPr>
          <w:p w14:paraId="54B2D8A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20</w:t>
            </w:r>
          </w:p>
        </w:tc>
        <w:tc>
          <w:tcPr>
            <w:tcW w:w="2780" w:type="dxa"/>
            <w:tcBorders>
              <w:top w:val="nil"/>
              <w:left w:val="nil"/>
              <w:bottom w:val="nil"/>
              <w:right w:val="nil"/>
            </w:tcBorders>
            <w:shd w:val="clear" w:color="auto" w:fill="auto"/>
            <w:noWrap/>
            <w:hideMark/>
          </w:tcPr>
          <w:p w14:paraId="6C2F5803"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signata</w:t>
            </w:r>
            <w:proofErr w:type="spellEnd"/>
            <w:proofErr w:type="gramEnd"/>
          </w:p>
        </w:tc>
        <w:tc>
          <w:tcPr>
            <w:tcW w:w="740" w:type="dxa"/>
            <w:tcBorders>
              <w:top w:val="nil"/>
              <w:left w:val="nil"/>
              <w:bottom w:val="nil"/>
              <w:right w:val="nil"/>
            </w:tcBorders>
            <w:shd w:val="clear" w:color="auto" w:fill="auto"/>
            <w:noWrap/>
            <w:hideMark/>
          </w:tcPr>
          <w:p w14:paraId="6F504BE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767C841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21E4D9A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637E870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w:t>
            </w:r>
          </w:p>
        </w:tc>
        <w:tc>
          <w:tcPr>
            <w:tcW w:w="740" w:type="dxa"/>
            <w:tcBorders>
              <w:top w:val="nil"/>
              <w:left w:val="nil"/>
              <w:bottom w:val="nil"/>
              <w:right w:val="nil"/>
            </w:tcBorders>
            <w:shd w:val="clear" w:color="auto" w:fill="auto"/>
            <w:noWrap/>
            <w:hideMark/>
          </w:tcPr>
          <w:p w14:paraId="080FDE1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63C795B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7AC8196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6984330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r>
      <w:tr w:rsidR="00D2524F" w:rsidRPr="009B159C" w14:paraId="1A509DF6" w14:textId="77777777" w:rsidTr="00D2524F">
        <w:trPr>
          <w:trHeight w:val="300"/>
        </w:trPr>
        <w:tc>
          <w:tcPr>
            <w:tcW w:w="380" w:type="dxa"/>
            <w:tcBorders>
              <w:top w:val="nil"/>
              <w:left w:val="nil"/>
              <w:bottom w:val="nil"/>
              <w:right w:val="nil"/>
            </w:tcBorders>
            <w:shd w:val="clear" w:color="auto" w:fill="auto"/>
            <w:noWrap/>
            <w:hideMark/>
          </w:tcPr>
          <w:p w14:paraId="24F7E20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21</w:t>
            </w:r>
          </w:p>
        </w:tc>
        <w:tc>
          <w:tcPr>
            <w:tcW w:w="2780" w:type="dxa"/>
            <w:tcBorders>
              <w:top w:val="nil"/>
              <w:left w:val="nil"/>
              <w:bottom w:val="nil"/>
              <w:right w:val="nil"/>
            </w:tcBorders>
            <w:shd w:val="clear" w:color="auto" w:fill="auto"/>
            <w:noWrap/>
            <w:hideMark/>
          </w:tcPr>
          <w:p w14:paraId="54A7CCA3"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similis</w:t>
            </w:r>
            <w:proofErr w:type="spellEnd"/>
            <w:proofErr w:type="gramEnd"/>
          </w:p>
        </w:tc>
        <w:tc>
          <w:tcPr>
            <w:tcW w:w="740" w:type="dxa"/>
            <w:tcBorders>
              <w:top w:val="nil"/>
              <w:left w:val="nil"/>
              <w:bottom w:val="nil"/>
              <w:right w:val="nil"/>
            </w:tcBorders>
            <w:shd w:val="clear" w:color="auto" w:fill="auto"/>
            <w:noWrap/>
            <w:hideMark/>
          </w:tcPr>
          <w:p w14:paraId="446260B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0D25C5C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7D20D64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0.168</w:t>
            </w:r>
          </w:p>
        </w:tc>
        <w:tc>
          <w:tcPr>
            <w:tcW w:w="740" w:type="dxa"/>
            <w:tcBorders>
              <w:top w:val="nil"/>
              <w:left w:val="nil"/>
              <w:bottom w:val="nil"/>
              <w:right w:val="nil"/>
            </w:tcBorders>
            <w:shd w:val="clear" w:color="auto" w:fill="auto"/>
            <w:noWrap/>
            <w:hideMark/>
          </w:tcPr>
          <w:p w14:paraId="6FC8649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75C7BAC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0.184</w:t>
            </w:r>
          </w:p>
        </w:tc>
        <w:tc>
          <w:tcPr>
            <w:tcW w:w="740" w:type="dxa"/>
            <w:tcBorders>
              <w:top w:val="nil"/>
              <w:left w:val="nil"/>
              <w:bottom w:val="nil"/>
              <w:right w:val="nil"/>
            </w:tcBorders>
            <w:shd w:val="clear" w:color="auto" w:fill="auto"/>
            <w:noWrap/>
            <w:hideMark/>
          </w:tcPr>
          <w:p w14:paraId="0A54B6D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6EF619A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724348E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r>
      <w:tr w:rsidR="00D2524F" w:rsidRPr="009B159C" w14:paraId="5AB92CB0" w14:textId="77777777" w:rsidTr="00D2524F">
        <w:trPr>
          <w:trHeight w:val="300"/>
        </w:trPr>
        <w:tc>
          <w:tcPr>
            <w:tcW w:w="380" w:type="dxa"/>
            <w:tcBorders>
              <w:top w:val="nil"/>
              <w:left w:val="nil"/>
              <w:bottom w:val="nil"/>
              <w:right w:val="nil"/>
            </w:tcBorders>
            <w:shd w:val="clear" w:color="auto" w:fill="auto"/>
            <w:noWrap/>
            <w:hideMark/>
          </w:tcPr>
          <w:p w14:paraId="21C8AA5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22</w:t>
            </w:r>
          </w:p>
        </w:tc>
        <w:tc>
          <w:tcPr>
            <w:tcW w:w="2780" w:type="dxa"/>
            <w:tcBorders>
              <w:top w:val="nil"/>
              <w:left w:val="nil"/>
              <w:bottom w:val="nil"/>
              <w:right w:val="nil"/>
            </w:tcBorders>
            <w:shd w:val="clear" w:color="auto" w:fill="auto"/>
            <w:noWrap/>
            <w:hideMark/>
          </w:tcPr>
          <w:p w14:paraId="2A3B28B1"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similis</w:t>
            </w:r>
            <w:proofErr w:type="spellEnd"/>
            <w:proofErr w:type="gramEnd"/>
          </w:p>
        </w:tc>
        <w:tc>
          <w:tcPr>
            <w:tcW w:w="740" w:type="dxa"/>
            <w:tcBorders>
              <w:top w:val="nil"/>
              <w:left w:val="nil"/>
              <w:bottom w:val="nil"/>
              <w:right w:val="nil"/>
            </w:tcBorders>
            <w:shd w:val="clear" w:color="auto" w:fill="auto"/>
            <w:noWrap/>
            <w:hideMark/>
          </w:tcPr>
          <w:p w14:paraId="3A94CF6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79E5E96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0438E53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0.168</w:t>
            </w:r>
          </w:p>
        </w:tc>
        <w:tc>
          <w:tcPr>
            <w:tcW w:w="740" w:type="dxa"/>
            <w:tcBorders>
              <w:top w:val="nil"/>
              <w:left w:val="nil"/>
              <w:bottom w:val="nil"/>
              <w:right w:val="nil"/>
            </w:tcBorders>
            <w:shd w:val="clear" w:color="auto" w:fill="auto"/>
            <w:noWrap/>
            <w:hideMark/>
          </w:tcPr>
          <w:p w14:paraId="15BE817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0.179</w:t>
            </w:r>
          </w:p>
        </w:tc>
        <w:tc>
          <w:tcPr>
            <w:tcW w:w="740" w:type="dxa"/>
            <w:tcBorders>
              <w:top w:val="nil"/>
              <w:left w:val="nil"/>
              <w:bottom w:val="nil"/>
              <w:right w:val="nil"/>
            </w:tcBorders>
            <w:shd w:val="clear" w:color="auto" w:fill="auto"/>
            <w:noWrap/>
            <w:hideMark/>
          </w:tcPr>
          <w:p w14:paraId="4879903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7A9D791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063B90F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3636431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r>
      <w:tr w:rsidR="00D2524F" w:rsidRPr="009B159C" w14:paraId="5654F0F7" w14:textId="77777777" w:rsidTr="00D2524F">
        <w:trPr>
          <w:trHeight w:val="300"/>
        </w:trPr>
        <w:tc>
          <w:tcPr>
            <w:tcW w:w="380" w:type="dxa"/>
            <w:tcBorders>
              <w:top w:val="nil"/>
              <w:left w:val="nil"/>
              <w:bottom w:val="nil"/>
              <w:right w:val="nil"/>
            </w:tcBorders>
            <w:shd w:val="clear" w:color="auto" w:fill="auto"/>
            <w:noWrap/>
            <w:hideMark/>
          </w:tcPr>
          <w:p w14:paraId="0CF4398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23</w:t>
            </w:r>
          </w:p>
        </w:tc>
        <w:tc>
          <w:tcPr>
            <w:tcW w:w="2780" w:type="dxa"/>
            <w:tcBorders>
              <w:top w:val="nil"/>
              <w:left w:val="nil"/>
              <w:bottom w:val="nil"/>
              <w:right w:val="nil"/>
            </w:tcBorders>
            <w:shd w:val="clear" w:color="auto" w:fill="auto"/>
            <w:noWrap/>
            <w:hideMark/>
          </w:tcPr>
          <w:p w14:paraId="104F9E80"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grandocula</w:t>
            </w:r>
            <w:proofErr w:type="spellEnd"/>
            <w:proofErr w:type="gramEnd"/>
          </w:p>
        </w:tc>
        <w:tc>
          <w:tcPr>
            <w:tcW w:w="740" w:type="dxa"/>
            <w:tcBorders>
              <w:top w:val="nil"/>
              <w:left w:val="nil"/>
              <w:bottom w:val="nil"/>
              <w:right w:val="nil"/>
            </w:tcBorders>
            <w:shd w:val="clear" w:color="auto" w:fill="auto"/>
            <w:noWrap/>
            <w:hideMark/>
          </w:tcPr>
          <w:p w14:paraId="59805FA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2CE26AA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0521579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0.171</w:t>
            </w:r>
          </w:p>
        </w:tc>
        <w:tc>
          <w:tcPr>
            <w:tcW w:w="740" w:type="dxa"/>
            <w:tcBorders>
              <w:top w:val="nil"/>
              <w:left w:val="nil"/>
              <w:bottom w:val="nil"/>
              <w:right w:val="nil"/>
            </w:tcBorders>
            <w:shd w:val="clear" w:color="auto" w:fill="auto"/>
            <w:noWrap/>
            <w:hideMark/>
          </w:tcPr>
          <w:p w14:paraId="6B2AF38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69CE806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0.184</w:t>
            </w:r>
          </w:p>
        </w:tc>
        <w:tc>
          <w:tcPr>
            <w:tcW w:w="740" w:type="dxa"/>
            <w:tcBorders>
              <w:top w:val="nil"/>
              <w:left w:val="nil"/>
              <w:bottom w:val="nil"/>
              <w:right w:val="nil"/>
            </w:tcBorders>
            <w:shd w:val="clear" w:color="auto" w:fill="auto"/>
            <w:noWrap/>
            <w:hideMark/>
          </w:tcPr>
          <w:p w14:paraId="3220C5F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2E57405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644C188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r>
      <w:tr w:rsidR="00D2524F" w:rsidRPr="009B159C" w14:paraId="05880285" w14:textId="77777777" w:rsidTr="00D2524F">
        <w:trPr>
          <w:trHeight w:val="300"/>
        </w:trPr>
        <w:tc>
          <w:tcPr>
            <w:tcW w:w="380" w:type="dxa"/>
            <w:tcBorders>
              <w:top w:val="nil"/>
              <w:left w:val="nil"/>
              <w:bottom w:val="single" w:sz="4" w:space="0" w:color="auto"/>
              <w:right w:val="nil"/>
            </w:tcBorders>
            <w:shd w:val="clear" w:color="auto" w:fill="auto"/>
            <w:noWrap/>
            <w:hideMark/>
          </w:tcPr>
          <w:p w14:paraId="13AD275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24</w:t>
            </w:r>
          </w:p>
        </w:tc>
        <w:tc>
          <w:tcPr>
            <w:tcW w:w="2780" w:type="dxa"/>
            <w:tcBorders>
              <w:top w:val="nil"/>
              <w:left w:val="nil"/>
              <w:bottom w:val="single" w:sz="4" w:space="0" w:color="auto"/>
              <w:right w:val="nil"/>
            </w:tcBorders>
            <w:shd w:val="clear" w:color="auto" w:fill="auto"/>
            <w:noWrap/>
            <w:hideMark/>
          </w:tcPr>
          <w:p w14:paraId="74CB3F38"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grandocula</w:t>
            </w:r>
            <w:proofErr w:type="spellEnd"/>
            <w:proofErr w:type="gramEnd"/>
          </w:p>
        </w:tc>
        <w:tc>
          <w:tcPr>
            <w:tcW w:w="740" w:type="dxa"/>
            <w:tcBorders>
              <w:top w:val="nil"/>
              <w:left w:val="nil"/>
              <w:bottom w:val="single" w:sz="4" w:space="0" w:color="auto"/>
              <w:right w:val="nil"/>
            </w:tcBorders>
            <w:shd w:val="clear" w:color="auto" w:fill="auto"/>
            <w:noWrap/>
            <w:hideMark/>
          </w:tcPr>
          <w:p w14:paraId="344548E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single" w:sz="4" w:space="0" w:color="auto"/>
              <w:right w:val="nil"/>
            </w:tcBorders>
            <w:shd w:val="clear" w:color="auto" w:fill="auto"/>
            <w:noWrap/>
            <w:hideMark/>
          </w:tcPr>
          <w:p w14:paraId="610A554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single" w:sz="4" w:space="0" w:color="auto"/>
              <w:right w:val="nil"/>
            </w:tcBorders>
            <w:shd w:val="clear" w:color="auto" w:fill="auto"/>
            <w:noWrap/>
            <w:hideMark/>
          </w:tcPr>
          <w:p w14:paraId="647667B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0.164</w:t>
            </w:r>
          </w:p>
        </w:tc>
        <w:tc>
          <w:tcPr>
            <w:tcW w:w="740" w:type="dxa"/>
            <w:tcBorders>
              <w:top w:val="nil"/>
              <w:left w:val="nil"/>
              <w:bottom w:val="single" w:sz="4" w:space="0" w:color="auto"/>
              <w:right w:val="nil"/>
            </w:tcBorders>
            <w:shd w:val="clear" w:color="auto" w:fill="auto"/>
            <w:noWrap/>
            <w:hideMark/>
          </w:tcPr>
          <w:p w14:paraId="2D750EE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0.175</w:t>
            </w:r>
          </w:p>
        </w:tc>
        <w:tc>
          <w:tcPr>
            <w:tcW w:w="740" w:type="dxa"/>
            <w:tcBorders>
              <w:top w:val="nil"/>
              <w:left w:val="nil"/>
              <w:bottom w:val="single" w:sz="4" w:space="0" w:color="auto"/>
              <w:right w:val="nil"/>
            </w:tcBorders>
            <w:shd w:val="clear" w:color="auto" w:fill="auto"/>
            <w:noWrap/>
            <w:hideMark/>
          </w:tcPr>
          <w:p w14:paraId="7EC880D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0.177</w:t>
            </w:r>
          </w:p>
        </w:tc>
        <w:tc>
          <w:tcPr>
            <w:tcW w:w="740" w:type="dxa"/>
            <w:tcBorders>
              <w:top w:val="nil"/>
              <w:left w:val="nil"/>
              <w:bottom w:val="single" w:sz="4" w:space="0" w:color="auto"/>
              <w:right w:val="nil"/>
            </w:tcBorders>
            <w:shd w:val="clear" w:color="auto" w:fill="auto"/>
            <w:noWrap/>
            <w:hideMark/>
          </w:tcPr>
          <w:p w14:paraId="6D038D4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single" w:sz="4" w:space="0" w:color="auto"/>
              <w:right w:val="nil"/>
            </w:tcBorders>
            <w:shd w:val="clear" w:color="auto" w:fill="auto"/>
            <w:noWrap/>
            <w:hideMark/>
          </w:tcPr>
          <w:p w14:paraId="3C508AA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single" w:sz="4" w:space="0" w:color="auto"/>
              <w:right w:val="nil"/>
            </w:tcBorders>
            <w:shd w:val="clear" w:color="auto" w:fill="auto"/>
            <w:noWrap/>
            <w:hideMark/>
          </w:tcPr>
          <w:p w14:paraId="78E5089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r>
    </w:tbl>
    <w:p w14:paraId="49B5E9CA" w14:textId="77777777" w:rsidR="00D2524F" w:rsidRPr="009B159C" w:rsidRDefault="00D2524F" w:rsidP="00E86677">
      <w:pPr>
        <w:pStyle w:val="DefaultStyle"/>
        <w:spacing w:line="480" w:lineRule="auto"/>
        <w:rPr>
          <w:rFonts w:ascii="Times New Roman" w:hAnsi="Times New Roman" w:cs="Times New Roman"/>
        </w:rPr>
      </w:pPr>
    </w:p>
    <w:tbl>
      <w:tblPr>
        <w:tblW w:w="5920" w:type="dxa"/>
        <w:tblInd w:w="93" w:type="dxa"/>
        <w:tblLook w:val="04A0" w:firstRow="1" w:lastRow="0" w:firstColumn="1" w:lastColumn="0" w:noHBand="0" w:noVBand="1"/>
      </w:tblPr>
      <w:tblGrid>
        <w:gridCol w:w="756"/>
        <w:gridCol w:w="756"/>
        <w:gridCol w:w="756"/>
        <w:gridCol w:w="756"/>
        <w:gridCol w:w="756"/>
        <w:gridCol w:w="756"/>
        <w:gridCol w:w="756"/>
        <w:gridCol w:w="756"/>
      </w:tblGrid>
      <w:tr w:rsidR="00080858" w:rsidRPr="009B159C" w14:paraId="3BDE04AD" w14:textId="77777777" w:rsidTr="00080858">
        <w:trPr>
          <w:trHeight w:val="300"/>
        </w:trPr>
        <w:tc>
          <w:tcPr>
            <w:tcW w:w="740" w:type="dxa"/>
            <w:tcBorders>
              <w:top w:val="single" w:sz="4" w:space="0" w:color="auto"/>
              <w:left w:val="nil"/>
              <w:bottom w:val="single" w:sz="4" w:space="0" w:color="auto"/>
              <w:right w:val="nil"/>
            </w:tcBorders>
            <w:shd w:val="clear" w:color="auto" w:fill="auto"/>
            <w:noWrap/>
            <w:vAlign w:val="bottom"/>
            <w:hideMark/>
          </w:tcPr>
          <w:p w14:paraId="0F645C8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9</w:t>
            </w:r>
          </w:p>
        </w:tc>
        <w:tc>
          <w:tcPr>
            <w:tcW w:w="740" w:type="dxa"/>
            <w:tcBorders>
              <w:top w:val="single" w:sz="4" w:space="0" w:color="auto"/>
              <w:left w:val="nil"/>
              <w:bottom w:val="single" w:sz="4" w:space="0" w:color="auto"/>
              <w:right w:val="nil"/>
            </w:tcBorders>
            <w:shd w:val="clear" w:color="auto" w:fill="auto"/>
            <w:noWrap/>
            <w:vAlign w:val="bottom"/>
            <w:hideMark/>
          </w:tcPr>
          <w:p w14:paraId="183E140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10</w:t>
            </w:r>
          </w:p>
        </w:tc>
        <w:tc>
          <w:tcPr>
            <w:tcW w:w="740" w:type="dxa"/>
            <w:tcBorders>
              <w:top w:val="single" w:sz="4" w:space="0" w:color="auto"/>
              <w:left w:val="nil"/>
              <w:bottom w:val="single" w:sz="4" w:space="0" w:color="auto"/>
              <w:right w:val="nil"/>
            </w:tcBorders>
            <w:shd w:val="clear" w:color="auto" w:fill="auto"/>
            <w:noWrap/>
            <w:vAlign w:val="bottom"/>
            <w:hideMark/>
          </w:tcPr>
          <w:p w14:paraId="20928B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11</w:t>
            </w:r>
          </w:p>
        </w:tc>
        <w:tc>
          <w:tcPr>
            <w:tcW w:w="740" w:type="dxa"/>
            <w:tcBorders>
              <w:top w:val="single" w:sz="4" w:space="0" w:color="auto"/>
              <w:left w:val="nil"/>
              <w:bottom w:val="single" w:sz="4" w:space="0" w:color="auto"/>
              <w:right w:val="nil"/>
            </w:tcBorders>
            <w:shd w:val="clear" w:color="auto" w:fill="auto"/>
            <w:noWrap/>
            <w:vAlign w:val="bottom"/>
            <w:hideMark/>
          </w:tcPr>
          <w:p w14:paraId="3105953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12</w:t>
            </w:r>
          </w:p>
        </w:tc>
        <w:tc>
          <w:tcPr>
            <w:tcW w:w="740" w:type="dxa"/>
            <w:tcBorders>
              <w:top w:val="single" w:sz="4" w:space="0" w:color="auto"/>
              <w:left w:val="nil"/>
              <w:bottom w:val="single" w:sz="4" w:space="0" w:color="auto"/>
              <w:right w:val="nil"/>
            </w:tcBorders>
            <w:shd w:val="clear" w:color="auto" w:fill="auto"/>
            <w:noWrap/>
            <w:vAlign w:val="bottom"/>
            <w:hideMark/>
          </w:tcPr>
          <w:p w14:paraId="3E39196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13</w:t>
            </w:r>
          </w:p>
        </w:tc>
        <w:tc>
          <w:tcPr>
            <w:tcW w:w="740" w:type="dxa"/>
            <w:tcBorders>
              <w:top w:val="single" w:sz="4" w:space="0" w:color="auto"/>
              <w:left w:val="nil"/>
              <w:bottom w:val="single" w:sz="4" w:space="0" w:color="auto"/>
              <w:right w:val="nil"/>
            </w:tcBorders>
            <w:shd w:val="clear" w:color="auto" w:fill="auto"/>
            <w:noWrap/>
            <w:vAlign w:val="bottom"/>
            <w:hideMark/>
          </w:tcPr>
          <w:p w14:paraId="2F90120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14</w:t>
            </w:r>
          </w:p>
        </w:tc>
        <w:tc>
          <w:tcPr>
            <w:tcW w:w="740" w:type="dxa"/>
            <w:tcBorders>
              <w:top w:val="single" w:sz="4" w:space="0" w:color="auto"/>
              <w:left w:val="nil"/>
              <w:bottom w:val="single" w:sz="4" w:space="0" w:color="auto"/>
              <w:right w:val="nil"/>
            </w:tcBorders>
            <w:shd w:val="clear" w:color="auto" w:fill="auto"/>
            <w:noWrap/>
            <w:vAlign w:val="bottom"/>
            <w:hideMark/>
          </w:tcPr>
          <w:p w14:paraId="45117F2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15</w:t>
            </w:r>
          </w:p>
        </w:tc>
        <w:tc>
          <w:tcPr>
            <w:tcW w:w="740" w:type="dxa"/>
            <w:tcBorders>
              <w:top w:val="single" w:sz="4" w:space="0" w:color="auto"/>
              <w:left w:val="nil"/>
              <w:bottom w:val="single" w:sz="4" w:space="0" w:color="auto"/>
              <w:right w:val="nil"/>
            </w:tcBorders>
            <w:shd w:val="clear" w:color="auto" w:fill="auto"/>
            <w:noWrap/>
            <w:vAlign w:val="bottom"/>
            <w:hideMark/>
          </w:tcPr>
          <w:p w14:paraId="4B489DE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16</w:t>
            </w:r>
          </w:p>
        </w:tc>
      </w:tr>
      <w:tr w:rsidR="00080858" w:rsidRPr="009B159C" w14:paraId="5C39B01F" w14:textId="77777777" w:rsidTr="00080858">
        <w:trPr>
          <w:trHeight w:val="300"/>
        </w:trPr>
        <w:tc>
          <w:tcPr>
            <w:tcW w:w="740" w:type="dxa"/>
            <w:tcBorders>
              <w:top w:val="nil"/>
              <w:left w:val="nil"/>
              <w:bottom w:val="nil"/>
              <w:right w:val="nil"/>
            </w:tcBorders>
            <w:shd w:val="clear" w:color="auto" w:fill="auto"/>
            <w:noWrap/>
            <w:vAlign w:val="bottom"/>
            <w:hideMark/>
          </w:tcPr>
          <w:p w14:paraId="4F663A5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D7E44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5C7F9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98500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142D38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BA3B6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28602A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A20ED39"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005B288" w14:textId="77777777" w:rsidTr="00080858">
        <w:trPr>
          <w:trHeight w:val="300"/>
        </w:trPr>
        <w:tc>
          <w:tcPr>
            <w:tcW w:w="740" w:type="dxa"/>
            <w:tcBorders>
              <w:top w:val="nil"/>
              <w:left w:val="nil"/>
              <w:bottom w:val="nil"/>
              <w:right w:val="nil"/>
            </w:tcBorders>
            <w:shd w:val="clear" w:color="auto" w:fill="auto"/>
            <w:noWrap/>
            <w:vAlign w:val="bottom"/>
            <w:hideMark/>
          </w:tcPr>
          <w:p w14:paraId="2C267E6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BCB6FB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8A5B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F7A07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AD4183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B138F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E4214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DE1CD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8F2EEF2" w14:textId="77777777" w:rsidTr="00080858">
        <w:trPr>
          <w:trHeight w:val="300"/>
        </w:trPr>
        <w:tc>
          <w:tcPr>
            <w:tcW w:w="740" w:type="dxa"/>
            <w:tcBorders>
              <w:top w:val="nil"/>
              <w:left w:val="nil"/>
              <w:bottom w:val="nil"/>
              <w:right w:val="nil"/>
            </w:tcBorders>
            <w:shd w:val="clear" w:color="auto" w:fill="auto"/>
            <w:noWrap/>
            <w:vAlign w:val="bottom"/>
            <w:hideMark/>
          </w:tcPr>
          <w:p w14:paraId="059EF55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3777C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0F9FCD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65496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5BEB08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F87851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09667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ADF73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2BE8020" w14:textId="77777777" w:rsidTr="00080858">
        <w:trPr>
          <w:trHeight w:val="300"/>
        </w:trPr>
        <w:tc>
          <w:tcPr>
            <w:tcW w:w="740" w:type="dxa"/>
            <w:tcBorders>
              <w:top w:val="nil"/>
              <w:left w:val="nil"/>
              <w:bottom w:val="nil"/>
              <w:right w:val="nil"/>
            </w:tcBorders>
            <w:shd w:val="clear" w:color="auto" w:fill="auto"/>
            <w:noWrap/>
            <w:vAlign w:val="bottom"/>
            <w:hideMark/>
          </w:tcPr>
          <w:p w14:paraId="7AC5A98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069F2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5146AA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4CF13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CFD0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7FD8A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FA78A6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975AEC4"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7843171" w14:textId="77777777" w:rsidTr="00080858">
        <w:trPr>
          <w:trHeight w:val="300"/>
        </w:trPr>
        <w:tc>
          <w:tcPr>
            <w:tcW w:w="740" w:type="dxa"/>
            <w:tcBorders>
              <w:top w:val="nil"/>
              <w:left w:val="nil"/>
              <w:bottom w:val="nil"/>
              <w:right w:val="nil"/>
            </w:tcBorders>
            <w:shd w:val="clear" w:color="auto" w:fill="auto"/>
            <w:noWrap/>
            <w:vAlign w:val="bottom"/>
            <w:hideMark/>
          </w:tcPr>
          <w:p w14:paraId="21462D2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402A9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4AE6D0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29A33D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0C26CD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DD6F3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49B0C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0F8C3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52A9438" w14:textId="77777777" w:rsidTr="00080858">
        <w:trPr>
          <w:trHeight w:val="300"/>
        </w:trPr>
        <w:tc>
          <w:tcPr>
            <w:tcW w:w="740" w:type="dxa"/>
            <w:tcBorders>
              <w:top w:val="nil"/>
              <w:left w:val="nil"/>
              <w:bottom w:val="nil"/>
              <w:right w:val="nil"/>
            </w:tcBorders>
            <w:shd w:val="clear" w:color="auto" w:fill="auto"/>
            <w:noWrap/>
            <w:vAlign w:val="bottom"/>
            <w:hideMark/>
          </w:tcPr>
          <w:p w14:paraId="35698CC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D496D4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4F21A3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6E5105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AFC6F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E71063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1092C7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7FB0CE6"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6839741" w14:textId="77777777" w:rsidTr="00080858">
        <w:trPr>
          <w:trHeight w:val="300"/>
        </w:trPr>
        <w:tc>
          <w:tcPr>
            <w:tcW w:w="740" w:type="dxa"/>
            <w:tcBorders>
              <w:top w:val="nil"/>
              <w:left w:val="nil"/>
              <w:bottom w:val="nil"/>
              <w:right w:val="nil"/>
            </w:tcBorders>
            <w:shd w:val="clear" w:color="auto" w:fill="auto"/>
            <w:noWrap/>
            <w:vAlign w:val="bottom"/>
            <w:hideMark/>
          </w:tcPr>
          <w:p w14:paraId="0D84F8D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4A46E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8F427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7F4D52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6A2D6F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01CD33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DF9B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95E6CD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204ECD53" w14:textId="77777777" w:rsidTr="00080858">
        <w:trPr>
          <w:trHeight w:val="300"/>
        </w:trPr>
        <w:tc>
          <w:tcPr>
            <w:tcW w:w="740" w:type="dxa"/>
            <w:tcBorders>
              <w:top w:val="nil"/>
              <w:left w:val="nil"/>
              <w:bottom w:val="nil"/>
              <w:right w:val="nil"/>
            </w:tcBorders>
            <w:shd w:val="clear" w:color="auto" w:fill="auto"/>
            <w:noWrap/>
            <w:vAlign w:val="bottom"/>
            <w:hideMark/>
          </w:tcPr>
          <w:p w14:paraId="714E765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1F171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C5906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742222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24FE5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3F51E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372C5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8AD02BC"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1CE4471C" w14:textId="77777777" w:rsidTr="00080858">
        <w:trPr>
          <w:trHeight w:val="300"/>
        </w:trPr>
        <w:tc>
          <w:tcPr>
            <w:tcW w:w="740" w:type="dxa"/>
            <w:tcBorders>
              <w:top w:val="nil"/>
              <w:left w:val="nil"/>
              <w:bottom w:val="nil"/>
              <w:right w:val="nil"/>
            </w:tcBorders>
            <w:shd w:val="clear" w:color="auto" w:fill="auto"/>
            <w:noWrap/>
            <w:vAlign w:val="bottom"/>
            <w:hideMark/>
          </w:tcPr>
          <w:p w14:paraId="0A27B9B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0BEB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68E1D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ADA16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16604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C7999C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00C5FE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C7CBD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DC57512" w14:textId="77777777" w:rsidTr="00080858">
        <w:trPr>
          <w:trHeight w:val="300"/>
        </w:trPr>
        <w:tc>
          <w:tcPr>
            <w:tcW w:w="740" w:type="dxa"/>
            <w:tcBorders>
              <w:top w:val="nil"/>
              <w:left w:val="nil"/>
              <w:bottom w:val="nil"/>
              <w:right w:val="nil"/>
            </w:tcBorders>
            <w:shd w:val="clear" w:color="auto" w:fill="auto"/>
            <w:noWrap/>
            <w:vAlign w:val="bottom"/>
            <w:hideMark/>
          </w:tcPr>
          <w:p w14:paraId="7C88B9A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0.003</w:t>
            </w:r>
          </w:p>
        </w:tc>
        <w:tc>
          <w:tcPr>
            <w:tcW w:w="740" w:type="dxa"/>
            <w:tcBorders>
              <w:top w:val="nil"/>
              <w:left w:val="nil"/>
              <w:bottom w:val="nil"/>
              <w:right w:val="nil"/>
            </w:tcBorders>
            <w:shd w:val="clear" w:color="auto" w:fill="auto"/>
            <w:noWrap/>
            <w:vAlign w:val="bottom"/>
            <w:hideMark/>
          </w:tcPr>
          <w:p w14:paraId="2446927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26D703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B77B6E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B1184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6FD63F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EFC99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715E37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E9569F3" w14:textId="77777777" w:rsidTr="00080858">
        <w:trPr>
          <w:trHeight w:val="300"/>
        </w:trPr>
        <w:tc>
          <w:tcPr>
            <w:tcW w:w="740" w:type="dxa"/>
            <w:tcBorders>
              <w:top w:val="nil"/>
              <w:left w:val="nil"/>
              <w:bottom w:val="nil"/>
              <w:right w:val="nil"/>
            </w:tcBorders>
            <w:shd w:val="clear" w:color="auto" w:fill="auto"/>
            <w:noWrap/>
            <w:vAlign w:val="bottom"/>
            <w:hideMark/>
          </w:tcPr>
          <w:p w14:paraId="1B292FF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nil"/>
              <w:right w:val="nil"/>
            </w:tcBorders>
            <w:shd w:val="clear" w:color="auto" w:fill="auto"/>
            <w:noWrap/>
            <w:vAlign w:val="bottom"/>
            <w:hideMark/>
          </w:tcPr>
          <w:p w14:paraId="1623183D"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0.126</w:t>
            </w:r>
          </w:p>
        </w:tc>
        <w:tc>
          <w:tcPr>
            <w:tcW w:w="740" w:type="dxa"/>
            <w:tcBorders>
              <w:top w:val="nil"/>
              <w:left w:val="nil"/>
              <w:bottom w:val="nil"/>
              <w:right w:val="nil"/>
            </w:tcBorders>
            <w:shd w:val="clear" w:color="auto" w:fill="auto"/>
            <w:noWrap/>
            <w:vAlign w:val="bottom"/>
            <w:hideMark/>
          </w:tcPr>
          <w:p w14:paraId="5B65A46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5606E1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F6B3E9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04C29F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4F230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4E07FD"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1FF0947" w14:textId="77777777" w:rsidTr="00080858">
        <w:trPr>
          <w:trHeight w:val="300"/>
        </w:trPr>
        <w:tc>
          <w:tcPr>
            <w:tcW w:w="740" w:type="dxa"/>
            <w:tcBorders>
              <w:top w:val="nil"/>
              <w:left w:val="nil"/>
              <w:bottom w:val="nil"/>
              <w:right w:val="nil"/>
            </w:tcBorders>
            <w:shd w:val="clear" w:color="auto" w:fill="auto"/>
            <w:noWrap/>
            <w:vAlign w:val="bottom"/>
            <w:hideMark/>
          </w:tcPr>
          <w:p w14:paraId="550E5E7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nil"/>
              <w:right w:val="nil"/>
            </w:tcBorders>
            <w:shd w:val="clear" w:color="auto" w:fill="auto"/>
            <w:noWrap/>
            <w:vAlign w:val="bottom"/>
            <w:hideMark/>
          </w:tcPr>
          <w:p w14:paraId="234B47F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0.126</w:t>
            </w:r>
          </w:p>
        </w:tc>
        <w:tc>
          <w:tcPr>
            <w:tcW w:w="740" w:type="dxa"/>
            <w:tcBorders>
              <w:top w:val="nil"/>
              <w:left w:val="nil"/>
              <w:bottom w:val="nil"/>
              <w:right w:val="nil"/>
            </w:tcBorders>
            <w:shd w:val="clear" w:color="auto" w:fill="auto"/>
            <w:noWrap/>
            <w:vAlign w:val="bottom"/>
            <w:hideMark/>
          </w:tcPr>
          <w:p w14:paraId="1A137EF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w:t>
            </w:r>
          </w:p>
        </w:tc>
        <w:tc>
          <w:tcPr>
            <w:tcW w:w="740" w:type="dxa"/>
            <w:tcBorders>
              <w:top w:val="nil"/>
              <w:left w:val="nil"/>
              <w:bottom w:val="nil"/>
              <w:right w:val="nil"/>
            </w:tcBorders>
            <w:shd w:val="clear" w:color="auto" w:fill="auto"/>
            <w:noWrap/>
            <w:vAlign w:val="bottom"/>
            <w:hideMark/>
          </w:tcPr>
          <w:p w14:paraId="78FA3C6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2EBBBC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890312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EB9F61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F238DAD"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C6E5093" w14:textId="77777777" w:rsidTr="00080858">
        <w:trPr>
          <w:trHeight w:val="300"/>
        </w:trPr>
        <w:tc>
          <w:tcPr>
            <w:tcW w:w="740" w:type="dxa"/>
            <w:tcBorders>
              <w:top w:val="nil"/>
              <w:left w:val="nil"/>
              <w:bottom w:val="nil"/>
              <w:right w:val="nil"/>
            </w:tcBorders>
            <w:shd w:val="clear" w:color="auto" w:fill="auto"/>
            <w:noWrap/>
            <w:vAlign w:val="bottom"/>
            <w:hideMark/>
          </w:tcPr>
          <w:p w14:paraId="7013C42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41580FF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6A683E0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0.083</w:t>
            </w:r>
          </w:p>
        </w:tc>
        <w:tc>
          <w:tcPr>
            <w:tcW w:w="740" w:type="dxa"/>
            <w:tcBorders>
              <w:top w:val="nil"/>
              <w:left w:val="nil"/>
              <w:bottom w:val="nil"/>
              <w:right w:val="nil"/>
            </w:tcBorders>
            <w:shd w:val="clear" w:color="auto" w:fill="auto"/>
            <w:noWrap/>
            <w:vAlign w:val="bottom"/>
            <w:hideMark/>
          </w:tcPr>
          <w:p w14:paraId="3C209C9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0.083</w:t>
            </w:r>
          </w:p>
        </w:tc>
        <w:tc>
          <w:tcPr>
            <w:tcW w:w="740" w:type="dxa"/>
            <w:tcBorders>
              <w:top w:val="nil"/>
              <w:left w:val="nil"/>
              <w:bottom w:val="nil"/>
              <w:right w:val="nil"/>
            </w:tcBorders>
            <w:shd w:val="clear" w:color="auto" w:fill="auto"/>
            <w:noWrap/>
            <w:vAlign w:val="bottom"/>
            <w:hideMark/>
          </w:tcPr>
          <w:p w14:paraId="4A230A1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47F78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EF5BE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A52AF8"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4018E0A" w14:textId="77777777" w:rsidTr="00080858">
        <w:trPr>
          <w:trHeight w:val="300"/>
        </w:trPr>
        <w:tc>
          <w:tcPr>
            <w:tcW w:w="740" w:type="dxa"/>
            <w:tcBorders>
              <w:top w:val="nil"/>
              <w:left w:val="nil"/>
              <w:bottom w:val="nil"/>
              <w:right w:val="nil"/>
            </w:tcBorders>
            <w:shd w:val="clear" w:color="auto" w:fill="auto"/>
            <w:noWrap/>
            <w:vAlign w:val="bottom"/>
            <w:hideMark/>
          </w:tcPr>
          <w:p w14:paraId="6F15E12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356AA50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5748CE2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0.085</w:t>
            </w:r>
          </w:p>
        </w:tc>
        <w:tc>
          <w:tcPr>
            <w:tcW w:w="740" w:type="dxa"/>
            <w:tcBorders>
              <w:top w:val="nil"/>
              <w:left w:val="nil"/>
              <w:bottom w:val="nil"/>
              <w:right w:val="nil"/>
            </w:tcBorders>
            <w:shd w:val="clear" w:color="auto" w:fill="auto"/>
            <w:noWrap/>
            <w:vAlign w:val="bottom"/>
            <w:hideMark/>
          </w:tcPr>
          <w:p w14:paraId="1F18E61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0.085</w:t>
            </w:r>
          </w:p>
        </w:tc>
        <w:tc>
          <w:tcPr>
            <w:tcW w:w="740" w:type="dxa"/>
            <w:tcBorders>
              <w:top w:val="nil"/>
              <w:left w:val="nil"/>
              <w:bottom w:val="nil"/>
              <w:right w:val="nil"/>
            </w:tcBorders>
            <w:shd w:val="clear" w:color="auto" w:fill="auto"/>
            <w:noWrap/>
            <w:vAlign w:val="bottom"/>
            <w:hideMark/>
          </w:tcPr>
          <w:p w14:paraId="193FBDE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0.021</w:t>
            </w:r>
          </w:p>
        </w:tc>
        <w:tc>
          <w:tcPr>
            <w:tcW w:w="740" w:type="dxa"/>
            <w:tcBorders>
              <w:top w:val="nil"/>
              <w:left w:val="nil"/>
              <w:bottom w:val="nil"/>
              <w:right w:val="nil"/>
            </w:tcBorders>
            <w:shd w:val="clear" w:color="auto" w:fill="auto"/>
            <w:noWrap/>
            <w:vAlign w:val="bottom"/>
            <w:hideMark/>
          </w:tcPr>
          <w:p w14:paraId="3D63F2B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636D7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76B21E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5717DFC" w14:textId="77777777" w:rsidTr="00080858">
        <w:trPr>
          <w:trHeight w:val="300"/>
        </w:trPr>
        <w:tc>
          <w:tcPr>
            <w:tcW w:w="740" w:type="dxa"/>
            <w:tcBorders>
              <w:top w:val="nil"/>
              <w:left w:val="nil"/>
              <w:bottom w:val="nil"/>
              <w:right w:val="nil"/>
            </w:tcBorders>
            <w:shd w:val="clear" w:color="auto" w:fill="auto"/>
            <w:noWrap/>
            <w:vAlign w:val="bottom"/>
            <w:hideMark/>
          </w:tcPr>
          <w:p w14:paraId="3AB2E2A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7BAE3CB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665D2C9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1F83DE7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20F9632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1A5CA6C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0.109</w:t>
            </w:r>
          </w:p>
        </w:tc>
        <w:tc>
          <w:tcPr>
            <w:tcW w:w="740" w:type="dxa"/>
            <w:tcBorders>
              <w:top w:val="nil"/>
              <w:left w:val="nil"/>
              <w:bottom w:val="nil"/>
              <w:right w:val="nil"/>
            </w:tcBorders>
            <w:shd w:val="clear" w:color="auto" w:fill="auto"/>
            <w:noWrap/>
            <w:vAlign w:val="bottom"/>
            <w:hideMark/>
          </w:tcPr>
          <w:p w14:paraId="6F78010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CD5637"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03BAB11" w14:textId="77777777" w:rsidTr="00080858">
        <w:trPr>
          <w:trHeight w:val="300"/>
        </w:trPr>
        <w:tc>
          <w:tcPr>
            <w:tcW w:w="740" w:type="dxa"/>
            <w:tcBorders>
              <w:top w:val="nil"/>
              <w:left w:val="nil"/>
              <w:bottom w:val="nil"/>
              <w:right w:val="nil"/>
            </w:tcBorders>
            <w:shd w:val="clear" w:color="auto" w:fill="auto"/>
            <w:noWrap/>
            <w:vAlign w:val="bottom"/>
            <w:hideMark/>
          </w:tcPr>
          <w:p w14:paraId="6DFAE5A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4D48AE2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784DE57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5F68AAC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4D6D202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6E77ACB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0.109</w:t>
            </w:r>
          </w:p>
        </w:tc>
        <w:tc>
          <w:tcPr>
            <w:tcW w:w="740" w:type="dxa"/>
            <w:tcBorders>
              <w:top w:val="nil"/>
              <w:left w:val="nil"/>
              <w:bottom w:val="nil"/>
              <w:right w:val="nil"/>
            </w:tcBorders>
            <w:shd w:val="clear" w:color="auto" w:fill="auto"/>
            <w:noWrap/>
            <w:vAlign w:val="bottom"/>
            <w:hideMark/>
          </w:tcPr>
          <w:p w14:paraId="002AEBC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w:t>
            </w:r>
          </w:p>
        </w:tc>
        <w:tc>
          <w:tcPr>
            <w:tcW w:w="740" w:type="dxa"/>
            <w:tcBorders>
              <w:top w:val="nil"/>
              <w:left w:val="nil"/>
              <w:bottom w:val="nil"/>
              <w:right w:val="nil"/>
            </w:tcBorders>
            <w:shd w:val="clear" w:color="auto" w:fill="auto"/>
            <w:noWrap/>
            <w:vAlign w:val="bottom"/>
            <w:hideMark/>
          </w:tcPr>
          <w:p w14:paraId="09A4541E"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B7CA931" w14:textId="77777777" w:rsidTr="00080858">
        <w:trPr>
          <w:trHeight w:val="300"/>
        </w:trPr>
        <w:tc>
          <w:tcPr>
            <w:tcW w:w="740" w:type="dxa"/>
            <w:tcBorders>
              <w:top w:val="nil"/>
              <w:left w:val="nil"/>
              <w:bottom w:val="nil"/>
              <w:right w:val="nil"/>
            </w:tcBorders>
            <w:shd w:val="clear" w:color="auto" w:fill="auto"/>
            <w:noWrap/>
            <w:vAlign w:val="bottom"/>
            <w:hideMark/>
          </w:tcPr>
          <w:p w14:paraId="0C1E547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29AB3F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03F6290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158FF2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4E54F5B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2C629F2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5E8188A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c>
          <w:tcPr>
            <w:tcW w:w="740" w:type="dxa"/>
            <w:tcBorders>
              <w:top w:val="nil"/>
              <w:left w:val="nil"/>
              <w:bottom w:val="nil"/>
              <w:right w:val="nil"/>
            </w:tcBorders>
            <w:shd w:val="clear" w:color="auto" w:fill="auto"/>
            <w:noWrap/>
            <w:vAlign w:val="bottom"/>
            <w:hideMark/>
          </w:tcPr>
          <w:p w14:paraId="2A64E39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r>
      <w:tr w:rsidR="00080858" w:rsidRPr="009B159C" w14:paraId="2B1E8E19" w14:textId="77777777" w:rsidTr="00080858">
        <w:trPr>
          <w:trHeight w:val="300"/>
        </w:trPr>
        <w:tc>
          <w:tcPr>
            <w:tcW w:w="740" w:type="dxa"/>
            <w:tcBorders>
              <w:top w:val="nil"/>
              <w:left w:val="nil"/>
              <w:bottom w:val="nil"/>
              <w:right w:val="nil"/>
            </w:tcBorders>
            <w:shd w:val="clear" w:color="auto" w:fill="auto"/>
            <w:noWrap/>
            <w:vAlign w:val="bottom"/>
            <w:hideMark/>
          </w:tcPr>
          <w:p w14:paraId="7873AE9D"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8FEB9F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2F30249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4F8D7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96E36C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5437A47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75AD49F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c>
          <w:tcPr>
            <w:tcW w:w="740" w:type="dxa"/>
            <w:tcBorders>
              <w:top w:val="nil"/>
              <w:left w:val="nil"/>
              <w:bottom w:val="nil"/>
              <w:right w:val="nil"/>
            </w:tcBorders>
            <w:shd w:val="clear" w:color="auto" w:fill="auto"/>
            <w:noWrap/>
            <w:vAlign w:val="bottom"/>
            <w:hideMark/>
          </w:tcPr>
          <w:p w14:paraId="13FB4F5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r>
      <w:tr w:rsidR="00080858" w:rsidRPr="009B159C" w14:paraId="6D70F6FB" w14:textId="77777777" w:rsidTr="00080858">
        <w:trPr>
          <w:trHeight w:val="300"/>
        </w:trPr>
        <w:tc>
          <w:tcPr>
            <w:tcW w:w="740" w:type="dxa"/>
            <w:tcBorders>
              <w:top w:val="nil"/>
              <w:left w:val="nil"/>
              <w:bottom w:val="nil"/>
              <w:right w:val="nil"/>
            </w:tcBorders>
            <w:shd w:val="clear" w:color="auto" w:fill="auto"/>
            <w:noWrap/>
            <w:vAlign w:val="bottom"/>
            <w:hideMark/>
          </w:tcPr>
          <w:p w14:paraId="4E3E2D5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425E881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vAlign w:val="bottom"/>
            <w:hideMark/>
          </w:tcPr>
          <w:p w14:paraId="3F98F07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94DF1F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E47E69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5767387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0.095</w:t>
            </w:r>
          </w:p>
        </w:tc>
        <w:tc>
          <w:tcPr>
            <w:tcW w:w="740" w:type="dxa"/>
            <w:tcBorders>
              <w:top w:val="nil"/>
              <w:left w:val="nil"/>
              <w:bottom w:val="nil"/>
              <w:right w:val="nil"/>
            </w:tcBorders>
            <w:shd w:val="clear" w:color="auto" w:fill="auto"/>
            <w:noWrap/>
            <w:vAlign w:val="bottom"/>
            <w:hideMark/>
          </w:tcPr>
          <w:p w14:paraId="2DED9A2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0F3E8B4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r>
      <w:tr w:rsidR="00080858" w:rsidRPr="009B159C" w14:paraId="2730CD4F" w14:textId="77777777" w:rsidTr="00080858">
        <w:trPr>
          <w:trHeight w:val="300"/>
        </w:trPr>
        <w:tc>
          <w:tcPr>
            <w:tcW w:w="740" w:type="dxa"/>
            <w:tcBorders>
              <w:top w:val="nil"/>
              <w:left w:val="nil"/>
              <w:bottom w:val="nil"/>
              <w:right w:val="nil"/>
            </w:tcBorders>
            <w:shd w:val="clear" w:color="auto" w:fill="auto"/>
            <w:noWrap/>
            <w:vAlign w:val="bottom"/>
            <w:hideMark/>
          </w:tcPr>
          <w:p w14:paraId="21BFE82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5A39180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vAlign w:val="bottom"/>
            <w:hideMark/>
          </w:tcPr>
          <w:p w14:paraId="5B5B767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nil"/>
              <w:right w:val="nil"/>
            </w:tcBorders>
            <w:shd w:val="clear" w:color="auto" w:fill="auto"/>
            <w:noWrap/>
            <w:vAlign w:val="bottom"/>
            <w:hideMark/>
          </w:tcPr>
          <w:p w14:paraId="5EDBCC3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nil"/>
              <w:right w:val="nil"/>
            </w:tcBorders>
            <w:shd w:val="clear" w:color="auto" w:fill="auto"/>
            <w:noWrap/>
            <w:vAlign w:val="bottom"/>
            <w:hideMark/>
          </w:tcPr>
          <w:p w14:paraId="3135CA1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7796E77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7339A30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053040C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r>
      <w:tr w:rsidR="00080858" w:rsidRPr="009B159C" w14:paraId="0C97346F" w14:textId="77777777" w:rsidTr="00080858">
        <w:trPr>
          <w:trHeight w:val="300"/>
        </w:trPr>
        <w:tc>
          <w:tcPr>
            <w:tcW w:w="740" w:type="dxa"/>
            <w:tcBorders>
              <w:top w:val="nil"/>
              <w:left w:val="nil"/>
              <w:bottom w:val="nil"/>
              <w:right w:val="nil"/>
            </w:tcBorders>
            <w:shd w:val="clear" w:color="auto" w:fill="auto"/>
            <w:noWrap/>
            <w:vAlign w:val="bottom"/>
            <w:hideMark/>
          </w:tcPr>
          <w:p w14:paraId="1641151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0.135</w:t>
            </w:r>
          </w:p>
        </w:tc>
        <w:tc>
          <w:tcPr>
            <w:tcW w:w="740" w:type="dxa"/>
            <w:tcBorders>
              <w:top w:val="nil"/>
              <w:left w:val="nil"/>
              <w:bottom w:val="nil"/>
              <w:right w:val="nil"/>
            </w:tcBorders>
            <w:shd w:val="clear" w:color="auto" w:fill="auto"/>
            <w:noWrap/>
            <w:vAlign w:val="bottom"/>
            <w:hideMark/>
          </w:tcPr>
          <w:p w14:paraId="59D2A81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188201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5E4353F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57F812A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0.102</w:t>
            </w:r>
          </w:p>
        </w:tc>
        <w:tc>
          <w:tcPr>
            <w:tcW w:w="740" w:type="dxa"/>
            <w:tcBorders>
              <w:top w:val="nil"/>
              <w:left w:val="nil"/>
              <w:bottom w:val="nil"/>
              <w:right w:val="nil"/>
            </w:tcBorders>
            <w:shd w:val="clear" w:color="auto" w:fill="auto"/>
            <w:noWrap/>
            <w:vAlign w:val="bottom"/>
            <w:hideMark/>
          </w:tcPr>
          <w:p w14:paraId="62EF73C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173918C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04780CF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r>
      <w:tr w:rsidR="00080858" w:rsidRPr="009B159C" w14:paraId="24FB48A4" w14:textId="77777777" w:rsidTr="00080858">
        <w:trPr>
          <w:trHeight w:val="300"/>
        </w:trPr>
        <w:tc>
          <w:tcPr>
            <w:tcW w:w="740" w:type="dxa"/>
            <w:tcBorders>
              <w:top w:val="nil"/>
              <w:left w:val="nil"/>
              <w:bottom w:val="nil"/>
              <w:right w:val="nil"/>
            </w:tcBorders>
            <w:shd w:val="clear" w:color="auto" w:fill="auto"/>
            <w:noWrap/>
            <w:vAlign w:val="bottom"/>
            <w:hideMark/>
          </w:tcPr>
          <w:p w14:paraId="1FC336B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0.134</w:t>
            </w:r>
          </w:p>
        </w:tc>
        <w:tc>
          <w:tcPr>
            <w:tcW w:w="740" w:type="dxa"/>
            <w:tcBorders>
              <w:top w:val="nil"/>
              <w:left w:val="nil"/>
              <w:bottom w:val="nil"/>
              <w:right w:val="nil"/>
            </w:tcBorders>
            <w:shd w:val="clear" w:color="auto" w:fill="auto"/>
            <w:noWrap/>
            <w:vAlign w:val="bottom"/>
            <w:hideMark/>
          </w:tcPr>
          <w:p w14:paraId="1F1764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5F75525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32E3AC4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63557BE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1804CA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0.099</w:t>
            </w:r>
          </w:p>
        </w:tc>
        <w:tc>
          <w:tcPr>
            <w:tcW w:w="740" w:type="dxa"/>
            <w:tcBorders>
              <w:top w:val="nil"/>
              <w:left w:val="nil"/>
              <w:bottom w:val="nil"/>
              <w:right w:val="nil"/>
            </w:tcBorders>
            <w:shd w:val="clear" w:color="auto" w:fill="auto"/>
            <w:noWrap/>
            <w:vAlign w:val="bottom"/>
            <w:hideMark/>
          </w:tcPr>
          <w:p w14:paraId="120876E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69C77C5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r>
      <w:tr w:rsidR="00080858" w:rsidRPr="009B159C" w14:paraId="378B01C2" w14:textId="77777777" w:rsidTr="00080858">
        <w:trPr>
          <w:trHeight w:val="300"/>
        </w:trPr>
        <w:tc>
          <w:tcPr>
            <w:tcW w:w="740" w:type="dxa"/>
            <w:tcBorders>
              <w:top w:val="nil"/>
              <w:left w:val="nil"/>
              <w:bottom w:val="nil"/>
              <w:right w:val="nil"/>
            </w:tcBorders>
            <w:shd w:val="clear" w:color="auto" w:fill="auto"/>
            <w:noWrap/>
            <w:vAlign w:val="bottom"/>
            <w:hideMark/>
          </w:tcPr>
          <w:p w14:paraId="571E864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vAlign w:val="bottom"/>
            <w:hideMark/>
          </w:tcPr>
          <w:p w14:paraId="491255A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vAlign w:val="bottom"/>
            <w:hideMark/>
          </w:tcPr>
          <w:p w14:paraId="5F6D4EF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7F7B75B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E60678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1370120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4D70D05D"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0.102</w:t>
            </w:r>
          </w:p>
        </w:tc>
        <w:tc>
          <w:tcPr>
            <w:tcW w:w="740" w:type="dxa"/>
            <w:tcBorders>
              <w:top w:val="nil"/>
              <w:left w:val="nil"/>
              <w:bottom w:val="nil"/>
              <w:right w:val="nil"/>
            </w:tcBorders>
            <w:shd w:val="clear" w:color="auto" w:fill="auto"/>
            <w:noWrap/>
            <w:vAlign w:val="bottom"/>
            <w:hideMark/>
          </w:tcPr>
          <w:p w14:paraId="7BF66B9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0.102</w:t>
            </w:r>
          </w:p>
        </w:tc>
      </w:tr>
      <w:tr w:rsidR="00080858" w:rsidRPr="009B159C" w14:paraId="0D13FB0C" w14:textId="77777777" w:rsidTr="00080858">
        <w:trPr>
          <w:trHeight w:val="300"/>
        </w:trPr>
        <w:tc>
          <w:tcPr>
            <w:tcW w:w="740" w:type="dxa"/>
            <w:tcBorders>
              <w:top w:val="nil"/>
              <w:left w:val="nil"/>
              <w:bottom w:val="single" w:sz="4" w:space="0" w:color="auto"/>
              <w:right w:val="nil"/>
            </w:tcBorders>
            <w:shd w:val="clear" w:color="auto" w:fill="auto"/>
            <w:noWrap/>
            <w:vAlign w:val="bottom"/>
            <w:hideMark/>
          </w:tcPr>
          <w:p w14:paraId="6ACF516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single" w:sz="4" w:space="0" w:color="auto"/>
              <w:right w:val="nil"/>
            </w:tcBorders>
            <w:shd w:val="clear" w:color="auto" w:fill="auto"/>
            <w:noWrap/>
            <w:vAlign w:val="bottom"/>
            <w:hideMark/>
          </w:tcPr>
          <w:p w14:paraId="2E72EC2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single" w:sz="4" w:space="0" w:color="auto"/>
              <w:right w:val="nil"/>
            </w:tcBorders>
            <w:shd w:val="clear" w:color="auto" w:fill="auto"/>
            <w:noWrap/>
            <w:vAlign w:val="bottom"/>
            <w:hideMark/>
          </w:tcPr>
          <w:p w14:paraId="09D996D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single" w:sz="4" w:space="0" w:color="auto"/>
              <w:right w:val="nil"/>
            </w:tcBorders>
            <w:shd w:val="clear" w:color="auto" w:fill="auto"/>
            <w:noWrap/>
            <w:vAlign w:val="bottom"/>
            <w:hideMark/>
          </w:tcPr>
          <w:p w14:paraId="7B7B87D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single" w:sz="4" w:space="0" w:color="auto"/>
              <w:right w:val="nil"/>
            </w:tcBorders>
            <w:shd w:val="clear" w:color="auto" w:fill="auto"/>
            <w:noWrap/>
            <w:vAlign w:val="bottom"/>
            <w:hideMark/>
          </w:tcPr>
          <w:p w14:paraId="4D16707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0.101</w:t>
            </w:r>
          </w:p>
        </w:tc>
        <w:tc>
          <w:tcPr>
            <w:tcW w:w="740" w:type="dxa"/>
            <w:tcBorders>
              <w:top w:val="nil"/>
              <w:left w:val="nil"/>
              <w:bottom w:val="single" w:sz="4" w:space="0" w:color="auto"/>
              <w:right w:val="nil"/>
            </w:tcBorders>
            <w:shd w:val="clear" w:color="auto" w:fill="auto"/>
            <w:noWrap/>
            <w:vAlign w:val="bottom"/>
            <w:hideMark/>
          </w:tcPr>
          <w:p w14:paraId="70E52B5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single" w:sz="4" w:space="0" w:color="auto"/>
              <w:right w:val="nil"/>
            </w:tcBorders>
            <w:shd w:val="clear" w:color="auto" w:fill="auto"/>
            <w:noWrap/>
            <w:vAlign w:val="bottom"/>
            <w:hideMark/>
          </w:tcPr>
          <w:p w14:paraId="22BDA0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0.094</w:t>
            </w:r>
          </w:p>
        </w:tc>
        <w:tc>
          <w:tcPr>
            <w:tcW w:w="740" w:type="dxa"/>
            <w:tcBorders>
              <w:top w:val="nil"/>
              <w:left w:val="nil"/>
              <w:bottom w:val="single" w:sz="4" w:space="0" w:color="auto"/>
              <w:right w:val="nil"/>
            </w:tcBorders>
            <w:shd w:val="clear" w:color="auto" w:fill="auto"/>
            <w:noWrap/>
            <w:vAlign w:val="bottom"/>
            <w:hideMark/>
          </w:tcPr>
          <w:p w14:paraId="5FC113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0.094</w:t>
            </w:r>
          </w:p>
        </w:tc>
      </w:tr>
    </w:tbl>
    <w:p w14:paraId="5982FC65" w14:textId="77777777" w:rsidR="00080858" w:rsidRPr="009B159C" w:rsidRDefault="00080858" w:rsidP="00E86677">
      <w:pPr>
        <w:pStyle w:val="DefaultStyle"/>
        <w:spacing w:line="480" w:lineRule="auto"/>
        <w:rPr>
          <w:rFonts w:ascii="Times New Roman" w:hAnsi="Times New Roman" w:cs="Times New Roman"/>
        </w:rPr>
      </w:pPr>
    </w:p>
    <w:tbl>
      <w:tblPr>
        <w:tblW w:w="5180" w:type="dxa"/>
        <w:tblInd w:w="93" w:type="dxa"/>
        <w:tblLook w:val="04A0" w:firstRow="1" w:lastRow="0" w:firstColumn="1" w:lastColumn="0" w:noHBand="0" w:noVBand="1"/>
      </w:tblPr>
      <w:tblGrid>
        <w:gridCol w:w="756"/>
        <w:gridCol w:w="756"/>
        <w:gridCol w:w="756"/>
        <w:gridCol w:w="756"/>
        <w:gridCol w:w="756"/>
        <w:gridCol w:w="756"/>
        <w:gridCol w:w="756"/>
      </w:tblGrid>
      <w:tr w:rsidR="00080858" w:rsidRPr="009B159C" w14:paraId="7C71BD34" w14:textId="77777777" w:rsidTr="00080858">
        <w:trPr>
          <w:trHeight w:val="300"/>
        </w:trPr>
        <w:tc>
          <w:tcPr>
            <w:tcW w:w="740" w:type="dxa"/>
            <w:tcBorders>
              <w:top w:val="single" w:sz="4" w:space="0" w:color="auto"/>
              <w:left w:val="nil"/>
              <w:bottom w:val="single" w:sz="4" w:space="0" w:color="auto"/>
              <w:right w:val="nil"/>
            </w:tcBorders>
            <w:shd w:val="clear" w:color="auto" w:fill="auto"/>
            <w:noWrap/>
            <w:vAlign w:val="bottom"/>
            <w:hideMark/>
          </w:tcPr>
          <w:p w14:paraId="5EA63C5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17</w:t>
            </w:r>
          </w:p>
        </w:tc>
        <w:tc>
          <w:tcPr>
            <w:tcW w:w="740" w:type="dxa"/>
            <w:tcBorders>
              <w:top w:val="single" w:sz="4" w:space="0" w:color="auto"/>
              <w:left w:val="nil"/>
              <w:bottom w:val="single" w:sz="4" w:space="0" w:color="auto"/>
              <w:right w:val="nil"/>
            </w:tcBorders>
            <w:shd w:val="clear" w:color="auto" w:fill="auto"/>
            <w:noWrap/>
            <w:vAlign w:val="bottom"/>
            <w:hideMark/>
          </w:tcPr>
          <w:p w14:paraId="2A656AF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18</w:t>
            </w:r>
          </w:p>
        </w:tc>
        <w:tc>
          <w:tcPr>
            <w:tcW w:w="740" w:type="dxa"/>
            <w:tcBorders>
              <w:top w:val="single" w:sz="4" w:space="0" w:color="auto"/>
              <w:left w:val="nil"/>
              <w:bottom w:val="single" w:sz="4" w:space="0" w:color="auto"/>
              <w:right w:val="nil"/>
            </w:tcBorders>
            <w:shd w:val="clear" w:color="auto" w:fill="auto"/>
            <w:noWrap/>
            <w:vAlign w:val="bottom"/>
            <w:hideMark/>
          </w:tcPr>
          <w:p w14:paraId="0FC5304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19</w:t>
            </w:r>
          </w:p>
        </w:tc>
        <w:tc>
          <w:tcPr>
            <w:tcW w:w="740" w:type="dxa"/>
            <w:tcBorders>
              <w:top w:val="single" w:sz="4" w:space="0" w:color="auto"/>
              <w:left w:val="nil"/>
              <w:bottom w:val="single" w:sz="4" w:space="0" w:color="auto"/>
              <w:right w:val="nil"/>
            </w:tcBorders>
            <w:shd w:val="clear" w:color="auto" w:fill="auto"/>
            <w:noWrap/>
            <w:vAlign w:val="bottom"/>
            <w:hideMark/>
          </w:tcPr>
          <w:p w14:paraId="1ADA675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20</w:t>
            </w:r>
          </w:p>
        </w:tc>
        <w:tc>
          <w:tcPr>
            <w:tcW w:w="740" w:type="dxa"/>
            <w:tcBorders>
              <w:top w:val="single" w:sz="4" w:space="0" w:color="auto"/>
              <w:left w:val="nil"/>
              <w:bottom w:val="single" w:sz="4" w:space="0" w:color="auto"/>
              <w:right w:val="nil"/>
            </w:tcBorders>
            <w:shd w:val="clear" w:color="auto" w:fill="auto"/>
            <w:noWrap/>
            <w:vAlign w:val="bottom"/>
            <w:hideMark/>
          </w:tcPr>
          <w:p w14:paraId="47BA5F8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21</w:t>
            </w:r>
          </w:p>
        </w:tc>
        <w:tc>
          <w:tcPr>
            <w:tcW w:w="740" w:type="dxa"/>
            <w:tcBorders>
              <w:top w:val="single" w:sz="4" w:space="0" w:color="auto"/>
              <w:left w:val="nil"/>
              <w:bottom w:val="single" w:sz="4" w:space="0" w:color="auto"/>
              <w:right w:val="nil"/>
            </w:tcBorders>
            <w:shd w:val="clear" w:color="auto" w:fill="auto"/>
            <w:noWrap/>
            <w:vAlign w:val="bottom"/>
            <w:hideMark/>
          </w:tcPr>
          <w:p w14:paraId="53EE798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22</w:t>
            </w:r>
          </w:p>
        </w:tc>
        <w:tc>
          <w:tcPr>
            <w:tcW w:w="740" w:type="dxa"/>
            <w:tcBorders>
              <w:top w:val="single" w:sz="4" w:space="0" w:color="auto"/>
              <w:left w:val="nil"/>
              <w:bottom w:val="single" w:sz="4" w:space="0" w:color="auto"/>
              <w:right w:val="nil"/>
            </w:tcBorders>
            <w:shd w:val="clear" w:color="auto" w:fill="auto"/>
            <w:noWrap/>
            <w:vAlign w:val="bottom"/>
            <w:hideMark/>
          </w:tcPr>
          <w:p w14:paraId="7EB8390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23</w:t>
            </w:r>
          </w:p>
        </w:tc>
      </w:tr>
      <w:tr w:rsidR="00080858" w:rsidRPr="009B159C" w14:paraId="78CDB422" w14:textId="77777777" w:rsidTr="00080858">
        <w:trPr>
          <w:trHeight w:val="300"/>
        </w:trPr>
        <w:tc>
          <w:tcPr>
            <w:tcW w:w="740" w:type="dxa"/>
            <w:tcBorders>
              <w:top w:val="nil"/>
              <w:left w:val="nil"/>
              <w:bottom w:val="nil"/>
              <w:right w:val="nil"/>
            </w:tcBorders>
            <w:shd w:val="clear" w:color="auto" w:fill="auto"/>
            <w:noWrap/>
            <w:vAlign w:val="bottom"/>
            <w:hideMark/>
          </w:tcPr>
          <w:p w14:paraId="32745C1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4FEB7D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DFEE9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BD0691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55BD86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8A448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73F013"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6A0CFF7" w14:textId="77777777" w:rsidTr="00080858">
        <w:trPr>
          <w:trHeight w:val="300"/>
        </w:trPr>
        <w:tc>
          <w:tcPr>
            <w:tcW w:w="740" w:type="dxa"/>
            <w:tcBorders>
              <w:top w:val="nil"/>
              <w:left w:val="nil"/>
              <w:bottom w:val="nil"/>
              <w:right w:val="nil"/>
            </w:tcBorders>
            <w:shd w:val="clear" w:color="auto" w:fill="auto"/>
            <w:noWrap/>
            <w:vAlign w:val="bottom"/>
            <w:hideMark/>
          </w:tcPr>
          <w:p w14:paraId="0684752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28E921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2863B3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299964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27D71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873ACB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B659D3"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3F6C75D" w14:textId="77777777" w:rsidTr="00080858">
        <w:trPr>
          <w:trHeight w:val="300"/>
        </w:trPr>
        <w:tc>
          <w:tcPr>
            <w:tcW w:w="740" w:type="dxa"/>
            <w:tcBorders>
              <w:top w:val="nil"/>
              <w:left w:val="nil"/>
              <w:bottom w:val="nil"/>
              <w:right w:val="nil"/>
            </w:tcBorders>
            <w:shd w:val="clear" w:color="auto" w:fill="auto"/>
            <w:noWrap/>
            <w:vAlign w:val="bottom"/>
            <w:hideMark/>
          </w:tcPr>
          <w:p w14:paraId="2257082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E1913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B8C05C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C587D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F83A6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EE6A88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DC8568"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AFC2A81" w14:textId="77777777" w:rsidTr="00080858">
        <w:trPr>
          <w:trHeight w:val="300"/>
        </w:trPr>
        <w:tc>
          <w:tcPr>
            <w:tcW w:w="740" w:type="dxa"/>
            <w:tcBorders>
              <w:top w:val="nil"/>
              <w:left w:val="nil"/>
              <w:bottom w:val="nil"/>
              <w:right w:val="nil"/>
            </w:tcBorders>
            <w:shd w:val="clear" w:color="auto" w:fill="auto"/>
            <w:noWrap/>
            <w:vAlign w:val="bottom"/>
            <w:hideMark/>
          </w:tcPr>
          <w:p w14:paraId="0D4B19C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2966E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05C68F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3340B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D4691D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756758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AE8406B"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4E983DC" w14:textId="77777777" w:rsidTr="00080858">
        <w:trPr>
          <w:trHeight w:val="300"/>
        </w:trPr>
        <w:tc>
          <w:tcPr>
            <w:tcW w:w="740" w:type="dxa"/>
            <w:tcBorders>
              <w:top w:val="nil"/>
              <w:left w:val="nil"/>
              <w:bottom w:val="nil"/>
              <w:right w:val="nil"/>
            </w:tcBorders>
            <w:shd w:val="clear" w:color="auto" w:fill="auto"/>
            <w:noWrap/>
            <w:vAlign w:val="bottom"/>
            <w:hideMark/>
          </w:tcPr>
          <w:p w14:paraId="46F7645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D1306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33AAE3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3B5DA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984EDC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BA25C1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EB37056"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2E7FF92C" w14:textId="77777777" w:rsidTr="00080858">
        <w:trPr>
          <w:trHeight w:val="300"/>
        </w:trPr>
        <w:tc>
          <w:tcPr>
            <w:tcW w:w="740" w:type="dxa"/>
            <w:tcBorders>
              <w:top w:val="nil"/>
              <w:left w:val="nil"/>
              <w:bottom w:val="nil"/>
              <w:right w:val="nil"/>
            </w:tcBorders>
            <w:shd w:val="clear" w:color="auto" w:fill="auto"/>
            <w:noWrap/>
            <w:vAlign w:val="bottom"/>
            <w:hideMark/>
          </w:tcPr>
          <w:p w14:paraId="1D7468F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EC722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E302A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E9900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846D10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FCCEE4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DCF3C0"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CF3D1E6" w14:textId="77777777" w:rsidTr="00080858">
        <w:trPr>
          <w:trHeight w:val="300"/>
        </w:trPr>
        <w:tc>
          <w:tcPr>
            <w:tcW w:w="740" w:type="dxa"/>
            <w:tcBorders>
              <w:top w:val="nil"/>
              <w:left w:val="nil"/>
              <w:bottom w:val="nil"/>
              <w:right w:val="nil"/>
            </w:tcBorders>
            <w:shd w:val="clear" w:color="auto" w:fill="auto"/>
            <w:noWrap/>
            <w:vAlign w:val="bottom"/>
            <w:hideMark/>
          </w:tcPr>
          <w:p w14:paraId="7E86E07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75DA95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3566E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B9D45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A148D7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184B38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AE70D3D"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EC8A520" w14:textId="77777777" w:rsidTr="00080858">
        <w:trPr>
          <w:trHeight w:val="300"/>
        </w:trPr>
        <w:tc>
          <w:tcPr>
            <w:tcW w:w="740" w:type="dxa"/>
            <w:tcBorders>
              <w:top w:val="nil"/>
              <w:left w:val="nil"/>
              <w:bottom w:val="nil"/>
              <w:right w:val="nil"/>
            </w:tcBorders>
            <w:shd w:val="clear" w:color="auto" w:fill="auto"/>
            <w:noWrap/>
            <w:vAlign w:val="bottom"/>
            <w:hideMark/>
          </w:tcPr>
          <w:p w14:paraId="60C849B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EC086F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07506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2A47E2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874B0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055DDE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2EADA6"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204AF62D" w14:textId="77777777" w:rsidTr="00080858">
        <w:trPr>
          <w:trHeight w:val="300"/>
        </w:trPr>
        <w:tc>
          <w:tcPr>
            <w:tcW w:w="740" w:type="dxa"/>
            <w:tcBorders>
              <w:top w:val="nil"/>
              <w:left w:val="nil"/>
              <w:bottom w:val="nil"/>
              <w:right w:val="nil"/>
            </w:tcBorders>
            <w:shd w:val="clear" w:color="auto" w:fill="auto"/>
            <w:noWrap/>
            <w:vAlign w:val="bottom"/>
            <w:hideMark/>
          </w:tcPr>
          <w:p w14:paraId="3273A51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990ABB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E1733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323B7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2013C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A49BE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3FEC7FC"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3D0E066" w14:textId="77777777" w:rsidTr="00080858">
        <w:trPr>
          <w:trHeight w:val="300"/>
        </w:trPr>
        <w:tc>
          <w:tcPr>
            <w:tcW w:w="740" w:type="dxa"/>
            <w:tcBorders>
              <w:top w:val="nil"/>
              <w:left w:val="nil"/>
              <w:bottom w:val="nil"/>
              <w:right w:val="nil"/>
            </w:tcBorders>
            <w:shd w:val="clear" w:color="auto" w:fill="auto"/>
            <w:noWrap/>
            <w:vAlign w:val="bottom"/>
            <w:hideMark/>
          </w:tcPr>
          <w:p w14:paraId="76D2D7D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AF357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9A3C2E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79884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36E4D5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999968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30EBC0"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3F8E60C" w14:textId="77777777" w:rsidTr="00080858">
        <w:trPr>
          <w:trHeight w:val="300"/>
        </w:trPr>
        <w:tc>
          <w:tcPr>
            <w:tcW w:w="740" w:type="dxa"/>
            <w:tcBorders>
              <w:top w:val="nil"/>
              <w:left w:val="nil"/>
              <w:bottom w:val="nil"/>
              <w:right w:val="nil"/>
            </w:tcBorders>
            <w:shd w:val="clear" w:color="auto" w:fill="auto"/>
            <w:noWrap/>
            <w:vAlign w:val="bottom"/>
            <w:hideMark/>
          </w:tcPr>
          <w:p w14:paraId="7F3D4CA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B23A7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7AEAF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959F1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04EB2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5BE210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A066FB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63FD4E0" w14:textId="77777777" w:rsidTr="00080858">
        <w:trPr>
          <w:trHeight w:val="300"/>
        </w:trPr>
        <w:tc>
          <w:tcPr>
            <w:tcW w:w="740" w:type="dxa"/>
            <w:tcBorders>
              <w:top w:val="nil"/>
              <w:left w:val="nil"/>
              <w:bottom w:val="nil"/>
              <w:right w:val="nil"/>
            </w:tcBorders>
            <w:shd w:val="clear" w:color="auto" w:fill="auto"/>
            <w:noWrap/>
            <w:vAlign w:val="bottom"/>
            <w:hideMark/>
          </w:tcPr>
          <w:p w14:paraId="6E9E2C0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0C084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9A719E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99D25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28280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938FA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4F997C2"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02AEFC6" w14:textId="77777777" w:rsidTr="00080858">
        <w:trPr>
          <w:trHeight w:val="300"/>
        </w:trPr>
        <w:tc>
          <w:tcPr>
            <w:tcW w:w="740" w:type="dxa"/>
            <w:tcBorders>
              <w:top w:val="nil"/>
              <w:left w:val="nil"/>
              <w:bottom w:val="nil"/>
              <w:right w:val="nil"/>
            </w:tcBorders>
            <w:shd w:val="clear" w:color="auto" w:fill="auto"/>
            <w:noWrap/>
            <w:vAlign w:val="bottom"/>
            <w:hideMark/>
          </w:tcPr>
          <w:p w14:paraId="69D688B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646B6A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DB1CE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DEFE49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722450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8C02B1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42C922"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CBDB442" w14:textId="77777777" w:rsidTr="00080858">
        <w:trPr>
          <w:trHeight w:val="300"/>
        </w:trPr>
        <w:tc>
          <w:tcPr>
            <w:tcW w:w="740" w:type="dxa"/>
            <w:tcBorders>
              <w:top w:val="nil"/>
              <w:left w:val="nil"/>
              <w:bottom w:val="nil"/>
              <w:right w:val="nil"/>
            </w:tcBorders>
            <w:shd w:val="clear" w:color="auto" w:fill="auto"/>
            <w:noWrap/>
            <w:vAlign w:val="bottom"/>
            <w:hideMark/>
          </w:tcPr>
          <w:p w14:paraId="1A3D514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63DC2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02537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498B2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76CE9A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84BACB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2EB40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8F20648" w14:textId="77777777" w:rsidTr="00080858">
        <w:trPr>
          <w:trHeight w:val="300"/>
        </w:trPr>
        <w:tc>
          <w:tcPr>
            <w:tcW w:w="740" w:type="dxa"/>
            <w:tcBorders>
              <w:top w:val="nil"/>
              <w:left w:val="nil"/>
              <w:bottom w:val="nil"/>
              <w:right w:val="nil"/>
            </w:tcBorders>
            <w:shd w:val="clear" w:color="auto" w:fill="auto"/>
            <w:noWrap/>
            <w:vAlign w:val="bottom"/>
            <w:hideMark/>
          </w:tcPr>
          <w:p w14:paraId="64B90C8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22C55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2F8EE0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2D0331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4514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D31862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F3D9A8"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7EB5C0E" w14:textId="77777777" w:rsidTr="00080858">
        <w:trPr>
          <w:trHeight w:val="300"/>
        </w:trPr>
        <w:tc>
          <w:tcPr>
            <w:tcW w:w="740" w:type="dxa"/>
            <w:tcBorders>
              <w:top w:val="nil"/>
              <w:left w:val="nil"/>
              <w:bottom w:val="nil"/>
              <w:right w:val="nil"/>
            </w:tcBorders>
            <w:shd w:val="clear" w:color="auto" w:fill="auto"/>
            <w:noWrap/>
            <w:vAlign w:val="bottom"/>
            <w:hideMark/>
          </w:tcPr>
          <w:p w14:paraId="07E7C29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1FCFF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797B9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B8803C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C070AD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538CB6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EE0FA34"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02487E1" w14:textId="77777777" w:rsidTr="00080858">
        <w:trPr>
          <w:trHeight w:val="300"/>
        </w:trPr>
        <w:tc>
          <w:tcPr>
            <w:tcW w:w="740" w:type="dxa"/>
            <w:tcBorders>
              <w:top w:val="nil"/>
              <w:left w:val="nil"/>
              <w:bottom w:val="nil"/>
              <w:right w:val="nil"/>
            </w:tcBorders>
            <w:shd w:val="clear" w:color="auto" w:fill="auto"/>
            <w:noWrap/>
            <w:vAlign w:val="bottom"/>
            <w:hideMark/>
          </w:tcPr>
          <w:p w14:paraId="4B3763A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F693A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8A1D1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989FB0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D6F296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C95598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8982731"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9BA2C10" w14:textId="77777777" w:rsidTr="00080858">
        <w:trPr>
          <w:trHeight w:val="300"/>
        </w:trPr>
        <w:tc>
          <w:tcPr>
            <w:tcW w:w="740" w:type="dxa"/>
            <w:tcBorders>
              <w:top w:val="nil"/>
              <w:left w:val="nil"/>
              <w:bottom w:val="nil"/>
              <w:right w:val="nil"/>
            </w:tcBorders>
            <w:shd w:val="clear" w:color="auto" w:fill="auto"/>
            <w:noWrap/>
            <w:vAlign w:val="bottom"/>
            <w:hideMark/>
          </w:tcPr>
          <w:p w14:paraId="147D66A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0.001</w:t>
            </w:r>
          </w:p>
        </w:tc>
        <w:tc>
          <w:tcPr>
            <w:tcW w:w="740" w:type="dxa"/>
            <w:tcBorders>
              <w:top w:val="nil"/>
              <w:left w:val="nil"/>
              <w:bottom w:val="nil"/>
              <w:right w:val="nil"/>
            </w:tcBorders>
            <w:shd w:val="clear" w:color="auto" w:fill="auto"/>
            <w:noWrap/>
            <w:vAlign w:val="bottom"/>
            <w:hideMark/>
          </w:tcPr>
          <w:p w14:paraId="29D7088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96FFE2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87687B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417E5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991AB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A3888C"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6A17090" w14:textId="77777777" w:rsidTr="00080858">
        <w:trPr>
          <w:trHeight w:val="300"/>
        </w:trPr>
        <w:tc>
          <w:tcPr>
            <w:tcW w:w="740" w:type="dxa"/>
            <w:tcBorders>
              <w:top w:val="nil"/>
              <w:left w:val="nil"/>
              <w:bottom w:val="nil"/>
              <w:right w:val="nil"/>
            </w:tcBorders>
            <w:shd w:val="clear" w:color="auto" w:fill="auto"/>
            <w:noWrap/>
            <w:vAlign w:val="bottom"/>
            <w:hideMark/>
          </w:tcPr>
          <w:p w14:paraId="26394D6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nil"/>
              <w:right w:val="nil"/>
            </w:tcBorders>
            <w:shd w:val="clear" w:color="auto" w:fill="auto"/>
            <w:noWrap/>
            <w:vAlign w:val="bottom"/>
            <w:hideMark/>
          </w:tcPr>
          <w:p w14:paraId="7F5B88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597B61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8311E1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F5B554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DE4771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0B97A9B"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F62D838" w14:textId="77777777" w:rsidTr="00080858">
        <w:trPr>
          <w:trHeight w:val="300"/>
        </w:trPr>
        <w:tc>
          <w:tcPr>
            <w:tcW w:w="740" w:type="dxa"/>
            <w:tcBorders>
              <w:top w:val="nil"/>
              <w:left w:val="nil"/>
              <w:bottom w:val="nil"/>
              <w:right w:val="nil"/>
            </w:tcBorders>
            <w:shd w:val="clear" w:color="auto" w:fill="auto"/>
            <w:noWrap/>
            <w:vAlign w:val="bottom"/>
            <w:hideMark/>
          </w:tcPr>
          <w:p w14:paraId="3A681F8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478D4D8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12E3768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0.021</w:t>
            </w:r>
          </w:p>
        </w:tc>
        <w:tc>
          <w:tcPr>
            <w:tcW w:w="740" w:type="dxa"/>
            <w:tcBorders>
              <w:top w:val="nil"/>
              <w:left w:val="nil"/>
              <w:bottom w:val="nil"/>
              <w:right w:val="nil"/>
            </w:tcBorders>
            <w:shd w:val="clear" w:color="auto" w:fill="auto"/>
            <w:noWrap/>
            <w:vAlign w:val="bottom"/>
            <w:hideMark/>
          </w:tcPr>
          <w:p w14:paraId="3B46EE0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25C22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297376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E362CD5"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A0D1C93" w14:textId="77777777" w:rsidTr="00080858">
        <w:trPr>
          <w:trHeight w:val="300"/>
        </w:trPr>
        <w:tc>
          <w:tcPr>
            <w:tcW w:w="740" w:type="dxa"/>
            <w:tcBorders>
              <w:top w:val="nil"/>
              <w:left w:val="nil"/>
              <w:bottom w:val="nil"/>
              <w:right w:val="nil"/>
            </w:tcBorders>
            <w:shd w:val="clear" w:color="auto" w:fill="auto"/>
            <w:noWrap/>
            <w:vAlign w:val="bottom"/>
            <w:hideMark/>
          </w:tcPr>
          <w:p w14:paraId="6E0DCB4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223D964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2FBAEFF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3193DBB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1060322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6FD62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76AE65"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3DC70D6" w14:textId="77777777" w:rsidTr="00080858">
        <w:trPr>
          <w:trHeight w:val="300"/>
        </w:trPr>
        <w:tc>
          <w:tcPr>
            <w:tcW w:w="740" w:type="dxa"/>
            <w:tcBorders>
              <w:top w:val="nil"/>
              <w:left w:val="nil"/>
              <w:bottom w:val="nil"/>
              <w:right w:val="nil"/>
            </w:tcBorders>
            <w:shd w:val="clear" w:color="auto" w:fill="auto"/>
            <w:noWrap/>
            <w:vAlign w:val="bottom"/>
            <w:hideMark/>
          </w:tcPr>
          <w:p w14:paraId="140E22F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D606F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7A9ACD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nil"/>
              <w:right w:val="nil"/>
            </w:tcBorders>
            <w:shd w:val="clear" w:color="auto" w:fill="auto"/>
            <w:noWrap/>
            <w:vAlign w:val="bottom"/>
            <w:hideMark/>
          </w:tcPr>
          <w:p w14:paraId="4358C8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4017E94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0.011</w:t>
            </w:r>
          </w:p>
        </w:tc>
        <w:tc>
          <w:tcPr>
            <w:tcW w:w="740" w:type="dxa"/>
            <w:tcBorders>
              <w:top w:val="nil"/>
              <w:left w:val="nil"/>
              <w:bottom w:val="nil"/>
              <w:right w:val="nil"/>
            </w:tcBorders>
            <w:shd w:val="clear" w:color="auto" w:fill="auto"/>
            <w:noWrap/>
            <w:vAlign w:val="bottom"/>
            <w:hideMark/>
          </w:tcPr>
          <w:p w14:paraId="705CD40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43F1A30"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EE28DE9" w14:textId="77777777" w:rsidTr="00080858">
        <w:trPr>
          <w:trHeight w:val="300"/>
        </w:trPr>
        <w:tc>
          <w:tcPr>
            <w:tcW w:w="740" w:type="dxa"/>
            <w:tcBorders>
              <w:top w:val="nil"/>
              <w:left w:val="nil"/>
              <w:bottom w:val="nil"/>
              <w:right w:val="nil"/>
            </w:tcBorders>
            <w:shd w:val="clear" w:color="auto" w:fill="auto"/>
            <w:noWrap/>
            <w:vAlign w:val="bottom"/>
            <w:hideMark/>
          </w:tcPr>
          <w:p w14:paraId="6AE1B3E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6FC0AAC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4D64246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0.101</w:t>
            </w:r>
          </w:p>
        </w:tc>
        <w:tc>
          <w:tcPr>
            <w:tcW w:w="740" w:type="dxa"/>
            <w:tcBorders>
              <w:top w:val="nil"/>
              <w:left w:val="nil"/>
              <w:bottom w:val="nil"/>
              <w:right w:val="nil"/>
            </w:tcBorders>
            <w:shd w:val="clear" w:color="auto" w:fill="auto"/>
            <w:noWrap/>
            <w:vAlign w:val="bottom"/>
            <w:hideMark/>
          </w:tcPr>
          <w:p w14:paraId="15D55F5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5B7FB0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0.023</w:t>
            </w:r>
          </w:p>
        </w:tc>
        <w:tc>
          <w:tcPr>
            <w:tcW w:w="740" w:type="dxa"/>
            <w:tcBorders>
              <w:top w:val="nil"/>
              <w:left w:val="nil"/>
              <w:bottom w:val="nil"/>
              <w:right w:val="nil"/>
            </w:tcBorders>
            <w:shd w:val="clear" w:color="auto" w:fill="auto"/>
            <w:noWrap/>
            <w:vAlign w:val="bottom"/>
            <w:hideMark/>
          </w:tcPr>
          <w:p w14:paraId="6E2614A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0.019</w:t>
            </w:r>
          </w:p>
        </w:tc>
        <w:tc>
          <w:tcPr>
            <w:tcW w:w="740" w:type="dxa"/>
            <w:tcBorders>
              <w:top w:val="nil"/>
              <w:left w:val="nil"/>
              <w:bottom w:val="nil"/>
              <w:right w:val="nil"/>
            </w:tcBorders>
            <w:shd w:val="clear" w:color="auto" w:fill="auto"/>
            <w:noWrap/>
            <w:vAlign w:val="bottom"/>
            <w:hideMark/>
          </w:tcPr>
          <w:p w14:paraId="45F26391"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EE61C47" w14:textId="77777777" w:rsidTr="00080858">
        <w:trPr>
          <w:trHeight w:val="300"/>
        </w:trPr>
        <w:tc>
          <w:tcPr>
            <w:tcW w:w="740" w:type="dxa"/>
            <w:tcBorders>
              <w:top w:val="nil"/>
              <w:left w:val="nil"/>
              <w:bottom w:val="single" w:sz="4" w:space="0" w:color="auto"/>
              <w:right w:val="nil"/>
            </w:tcBorders>
            <w:shd w:val="clear" w:color="auto" w:fill="auto"/>
            <w:noWrap/>
            <w:vAlign w:val="bottom"/>
            <w:hideMark/>
          </w:tcPr>
          <w:p w14:paraId="546B147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single" w:sz="4" w:space="0" w:color="auto"/>
              <w:right w:val="nil"/>
            </w:tcBorders>
            <w:shd w:val="clear" w:color="auto" w:fill="auto"/>
            <w:noWrap/>
            <w:vAlign w:val="bottom"/>
            <w:hideMark/>
          </w:tcPr>
          <w:p w14:paraId="2AFDC82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single" w:sz="4" w:space="0" w:color="auto"/>
              <w:right w:val="nil"/>
            </w:tcBorders>
            <w:shd w:val="clear" w:color="auto" w:fill="auto"/>
            <w:noWrap/>
            <w:vAlign w:val="bottom"/>
            <w:hideMark/>
          </w:tcPr>
          <w:p w14:paraId="64F4DB6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0.089</w:t>
            </w:r>
          </w:p>
        </w:tc>
        <w:tc>
          <w:tcPr>
            <w:tcW w:w="740" w:type="dxa"/>
            <w:tcBorders>
              <w:top w:val="nil"/>
              <w:left w:val="nil"/>
              <w:bottom w:val="single" w:sz="4" w:space="0" w:color="auto"/>
              <w:right w:val="nil"/>
            </w:tcBorders>
            <w:shd w:val="clear" w:color="auto" w:fill="auto"/>
            <w:noWrap/>
            <w:vAlign w:val="bottom"/>
            <w:hideMark/>
          </w:tcPr>
          <w:p w14:paraId="2092110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single" w:sz="4" w:space="0" w:color="auto"/>
              <w:right w:val="nil"/>
            </w:tcBorders>
            <w:shd w:val="clear" w:color="auto" w:fill="auto"/>
            <w:noWrap/>
            <w:vAlign w:val="bottom"/>
            <w:hideMark/>
          </w:tcPr>
          <w:p w14:paraId="1EA50B9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0.024</w:t>
            </w:r>
          </w:p>
        </w:tc>
        <w:tc>
          <w:tcPr>
            <w:tcW w:w="740" w:type="dxa"/>
            <w:tcBorders>
              <w:top w:val="nil"/>
              <w:left w:val="nil"/>
              <w:bottom w:val="single" w:sz="4" w:space="0" w:color="auto"/>
              <w:right w:val="nil"/>
            </w:tcBorders>
            <w:shd w:val="clear" w:color="auto" w:fill="auto"/>
            <w:noWrap/>
            <w:vAlign w:val="bottom"/>
            <w:hideMark/>
          </w:tcPr>
          <w:p w14:paraId="3CBB9BD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0.019</w:t>
            </w:r>
          </w:p>
        </w:tc>
        <w:tc>
          <w:tcPr>
            <w:tcW w:w="740" w:type="dxa"/>
            <w:tcBorders>
              <w:top w:val="nil"/>
              <w:left w:val="nil"/>
              <w:bottom w:val="single" w:sz="4" w:space="0" w:color="auto"/>
              <w:right w:val="nil"/>
            </w:tcBorders>
            <w:shd w:val="clear" w:color="auto" w:fill="auto"/>
            <w:noWrap/>
            <w:vAlign w:val="bottom"/>
            <w:hideMark/>
          </w:tcPr>
          <w:p w14:paraId="04557E9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0.026</w:t>
            </w:r>
          </w:p>
        </w:tc>
      </w:tr>
    </w:tbl>
    <w:p w14:paraId="06AE41FE" w14:textId="77777777" w:rsidR="00080858" w:rsidRPr="009B159C" w:rsidRDefault="00080858" w:rsidP="00E86677">
      <w:pPr>
        <w:pStyle w:val="DefaultStyle"/>
        <w:spacing w:line="480" w:lineRule="auto"/>
        <w:rPr>
          <w:rFonts w:ascii="Times New Roman" w:hAnsi="Times New Roman" w:cs="Times New Roman"/>
        </w:rPr>
      </w:pPr>
    </w:p>
    <w:p w14:paraId="7A4F4F0A"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78C9C616" w14:textId="5EAB823C" w:rsidR="000242E0" w:rsidRPr="009B159C" w:rsidRDefault="000242E0" w:rsidP="00E4084B">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4</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rPr>
        <w:t xml:space="preserve">Diagnostic morphological characters </w:t>
      </w:r>
      <w:r w:rsidR="006B7814" w:rsidRPr="009B159C">
        <w:rPr>
          <w:rFonts w:ascii="Times New Roman" w:hAnsi="Times New Roman" w:cs="Times New Roman"/>
        </w:rPr>
        <w:t>of</w:t>
      </w:r>
      <w:r w:rsidRPr="009B159C">
        <w:rPr>
          <w:rFonts w:ascii="Times New Roman" w:hAnsi="Times New Roman" w:cs="Times New Roman"/>
        </w:rPr>
        <w:t xml:space="preserve"> members </w:t>
      </w:r>
      <w:r w:rsidR="006B7814" w:rsidRPr="009B159C">
        <w:rPr>
          <w:rFonts w:ascii="Times New Roman" w:hAnsi="Times New Roman" w:cs="Times New Roman"/>
        </w:rPr>
        <w:t>in</w:t>
      </w:r>
      <w:r w:rsidRPr="009B159C">
        <w:rPr>
          <w:rFonts w:ascii="Times New Roman" w:hAnsi="Times New Roman" w:cs="Times New Roman"/>
        </w:rPr>
        <w:t xml:space="preserve"> the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w:t>
      </w:r>
      <w:r w:rsidR="006B7814" w:rsidRPr="009B159C">
        <w:rPr>
          <w:rFonts w:ascii="Times New Roman" w:hAnsi="Times New Roman" w:cs="Times New Roman"/>
        </w:rPr>
        <w:t xml:space="preserve"> NA = </w:t>
      </w:r>
      <w:r w:rsidR="00D036F7">
        <w:rPr>
          <w:rFonts w:ascii="Times New Roman" w:hAnsi="Times New Roman" w:cs="Times New Roman"/>
        </w:rPr>
        <w:t>Data not available.</w:t>
      </w:r>
    </w:p>
    <w:tbl>
      <w:tblPr>
        <w:tblW w:w="7380" w:type="dxa"/>
        <w:tblInd w:w="93" w:type="dxa"/>
        <w:tblLook w:val="04A0" w:firstRow="1" w:lastRow="0" w:firstColumn="1" w:lastColumn="0" w:noHBand="0" w:noVBand="1"/>
      </w:tblPr>
      <w:tblGrid>
        <w:gridCol w:w="2720"/>
        <w:gridCol w:w="2000"/>
        <w:gridCol w:w="2660"/>
      </w:tblGrid>
      <w:tr w:rsidR="00A541C7" w:rsidRPr="009B159C" w14:paraId="04AB3A86" w14:textId="77777777" w:rsidTr="00A541C7">
        <w:trPr>
          <w:trHeight w:val="300"/>
        </w:trPr>
        <w:tc>
          <w:tcPr>
            <w:tcW w:w="2720" w:type="dxa"/>
            <w:tcBorders>
              <w:top w:val="single" w:sz="4" w:space="0" w:color="auto"/>
              <w:left w:val="nil"/>
              <w:bottom w:val="single" w:sz="4" w:space="0" w:color="auto"/>
              <w:right w:val="nil"/>
            </w:tcBorders>
            <w:shd w:val="clear" w:color="auto" w:fill="auto"/>
            <w:noWrap/>
            <w:hideMark/>
          </w:tcPr>
          <w:p w14:paraId="185E8A91" w14:textId="77777777" w:rsidR="00A541C7" w:rsidRPr="009B159C" w:rsidRDefault="00A541C7" w:rsidP="006B7814">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 </w:t>
            </w:r>
          </w:p>
        </w:tc>
        <w:tc>
          <w:tcPr>
            <w:tcW w:w="2000" w:type="dxa"/>
            <w:tcBorders>
              <w:top w:val="single" w:sz="4" w:space="0" w:color="auto"/>
              <w:left w:val="nil"/>
              <w:bottom w:val="single" w:sz="4" w:space="0" w:color="auto"/>
              <w:right w:val="nil"/>
            </w:tcBorders>
            <w:shd w:val="clear" w:color="auto" w:fill="auto"/>
            <w:noWrap/>
            <w:hideMark/>
          </w:tcPr>
          <w:p w14:paraId="7A07572D" w14:textId="77777777" w:rsidR="00A541C7" w:rsidRPr="009B159C" w:rsidRDefault="00A541C7"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banjarana</w:t>
            </w:r>
            <w:proofErr w:type="spellEnd"/>
            <w:proofErr w:type="gramEnd"/>
          </w:p>
        </w:tc>
        <w:tc>
          <w:tcPr>
            <w:tcW w:w="2660" w:type="dxa"/>
            <w:tcBorders>
              <w:top w:val="single" w:sz="4" w:space="0" w:color="auto"/>
              <w:left w:val="nil"/>
              <w:bottom w:val="single" w:sz="4" w:space="0" w:color="auto"/>
              <w:right w:val="nil"/>
            </w:tcBorders>
            <w:shd w:val="clear" w:color="auto" w:fill="auto"/>
            <w:noWrap/>
            <w:hideMark/>
          </w:tcPr>
          <w:p w14:paraId="06A86159" w14:textId="77777777" w:rsidR="00A541C7" w:rsidRPr="009B159C" w:rsidRDefault="00A541C7"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grandocula</w:t>
            </w:r>
            <w:proofErr w:type="spellEnd"/>
            <w:proofErr w:type="gramEnd"/>
          </w:p>
        </w:tc>
      </w:tr>
      <w:tr w:rsidR="00A541C7" w:rsidRPr="009B159C" w14:paraId="461BA9FC" w14:textId="77777777" w:rsidTr="00A541C7">
        <w:trPr>
          <w:trHeight w:val="300"/>
        </w:trPr>
        <w:tc>
          <w:tcPr>
            <w:tcW w:w="2720" w:type="dxa"/>
            <w:tcBorders>
              <w:top w:val="nil"/>
              <w:left w:val="nil"/>
              <w:bottom w:val="nil"/>
              <w:right w:val="nil"/>
            </w:tcBorders>
            <w:shd w:val="clear" w:color="auto" w:fill="auto"/>
            <w:noWrap/>
            <w:hideMark/>
          </w:tcPr>
          <w:p w14:paraId="37F0DA15"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Mean SVL (mm)</w:t>
            </w:r>
          </w:p>
        </w:tc>
        <w:tc>
          <w:tcPr>
            <w:tcW w:w="2000" w:type="dxa"/>
            <w:tcBorders>
              <w:top w:val="nil"/>
              <w:left w:val="nil"/>
              <w:bottom w:val="nil"/>
              <w:right w:val="nil"/>
            </w:tcBorders>
            <w:shd w:val="clear" w:color="auto" w:fill="auto"/>
            <w:noWrap/>
            <w:hideMark/>
          </w:tcPr>
          <w:p w14:paraId="3090F464"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35.7</w:t>
            </w:r>
          </w:p>
        </w:tc>
        <w:tc>
          <w:tcPr>
            <w:tcW w:w="2660" w:type="dxa"/>
            <w:tcBorders>
              <w:top w:val="nil"/>
              <w:left w:val="nil"/>
              <w:bottom w:val="nil"/>
              <w:right w:val="nil"/>
            </w:tcBorders>
            <w:shd w:val="clear" w:color="auto" w:fill="auto"/>
            <w:noWrap/>
            <w:hideMark/>
          </w:tcPr>
          <w:p w14:paraId="43FC6E2E"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43.6</w:t>
            </w:r>
          </w:p>
        </w:tc>
      </w:tr>
      <w:tr w:rsidR="00A541C7" w:rsidRPr="009B159C" w14:paraId="421CCDE2" w14:textId="77777777" w:rsidTr="00A541C7">
        <w:trPr>
          <w:trHeight w:val="600"/>
        </w:trPr>
        <w:tc>
          <w:tcPr>
            <w:tcW w:w="2720" w:type="dxa"/>
            <w:tcBorders>
              <w:top w:val="nil"/>
              <w:left w:val="nil"/>
              <w:bottom w:val="nil"/>
              <w:right w:val="nil"/>
            </w:tcBorders>
            <w:shd w:val="clear" w:color="auto" w:fill="auto"/>
            <w:hideMark/>
          </w:tcPr>
          <w:p w14:paraId="2E550921"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Mean humeral gland</w:t>
            </w:r>
            <w:r w:rsidRPr="009B159C">
              <w:rPr>
                <w:rFonts w:ascii="Times New Roman" w:eastAsia="Times New Roman" w:hAnsi="Times New Roman" w:cs="Times New Roman"/>
                <w:color w:val="000000"/>
              </w:rPr>
              <w:br/>
              <w:t>length (mm)</w:t>
            </w:r>
          </w:p>
        </w:tc>
        <w:tc>
          <w:tcPr>
            <w:tcW w:w="2000" w:type="dxa"/>
            <w:tcBorders>
              <w:top w:val="nil"/>
              <w:left w:val="nil"/>
              <w:bottom w:val="nil"/>
              <w:right w:val="nil"/>
            </w:tcBorders>
            <w:shd w:val="clear" w:color="auto" w:fill="auto"/>
            <w:noWrap/>
            <w:hideMark/>
          </w:tcPr>
          <w:p w14:paraId="74F4BDC3"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absent</w:t>
            </w:r>
            <w:proofErr w:type="gramEnd"/>
          </w:p>
        </w:tc>
        <w:tc>
          <w:tcPr>
            <w:tcW w:w="2660" w:type="dxa"/>
            <w:tcBorders>
              <w:top w:val="nil"/>
              <w:left w:val="nil"/>
              <w:bottom w:val="nil"/>
              <w:right w:val="nil"/>
            </w:tcBorders>
            <w:shd w:val="clear" w:color="auto" w:fill="auto"/>
            <w:noWrap/>
            <w:hideMark/>
          </w:tcPr>
          <w:p w14:paraId="6C20D1C8"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1.9</w:t>
            </w:r>
          </w:p>
        </w:tc>
      </w:tr>
      <w:tr w:rsidR="00A541C7" w:rsidRPr="009B159C" w14:paraId="693F86FB" w14:textId="77777777" w:rsidTr="00A541C7">
        <w:trPr>
          <w:trHeight w:val="300"/>
        </w:trPr>
        <w:tc>
          <w:tcPr>
            <w:tcW w:w="2720" w:type="dxa"/>
            <w:tcBorders>
              <w:top w:val="nil"/>
              <w:left w:val="nil"/>
              <w:bottom w:val="nil"/>
              <w:right w:val="nil"/>
            </w:tcBorders>
            <w:shd w:val="clear" w:color="auto" w:fill="auto"/>
            <w:noWrap/>
            <w:hideMark/>
          </w:tcPr>
          <w:p w14:paraId="6613240D"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Nuptial pad</w:t>
            </w:r>
          </w:p>
        </w:tc>
        <w:tc>
          <w:tcPr>
            <w:tcW w:w="2000" w:type="dxa"/>
            <w:tcBorders>
              <w:top w:val="nil"/>
              <w:left w:val="nil"/>
              <w:bottom w:val="nil"/>
              <w:right w:val="nil"/>
            </w:tcBorders>
            <w:shd w:val="clear" w:color="auto" w:fill="auto"/>
            <w:noWrap/>
            <w:hideMark/>
          </w:tcPr>
          <w:p w14:paraId="4787C1E7"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660" w:type="dxa"/>
            <w:tcBorders>
              <w:top w:val="nil"/>
              <w:left w:val="nil"/>
              <w:bottom w:val="nil"/>
              <w:right w:val="nil"/>
            </w:tcBorders>
            <w:shd w:val="clear" w:color="auto" w:fill="auto"/>
            <w:noWrap/>
            <w:hideMark/>
          </w:tcPr>
          <w:p w14:paraId="3E26956F"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r>
      <w:tr w:rsidR="00A541C7" w:rsidRPr="009B159C" w14:paraId="4AFA0795" w14:textId="77777777" w:rsidTr="00A541C7">
        <w:trPr>
          <w:trHeight w:val="600"/>
        </w:trPr>
        <w:tc>
          <w:tcPr>
            <w:tcW w:w="2720" w:type="dxa"/>
            <w:tcBorders>
              <w:top w:val="nil"/>
              <w:left w:val="nil"/>
              <w:bottom w:val="nil"/>
              <w:right w:val="nil"/>
            </w:tcBorders>
            <w:shd w:val="clear" w:color="auto" w:fill="auto"/>
            <w:noWrap/>
            <w:hideMark/>
          </w:tcPr>
          <w:p w14:paraId="452A4C36" w14:textId="77777777" w:rsidR="00A541C7" w:rsidRPr="009B159C" w:rsidRDefault="00A541C7" w:rsidP="006B7814">
            <w:pPr>
              <w:spacing w:line="480" w:lineRule="auto"/>
              <w:rPr>
                <w:rFonts w:ascii="Times New Roman" w:eastAsia="Times New Roman" w:hAnsi="Times New Roman" w:cs="Times New Roman"/>
                <w:color w:val="000000"/>
              </w:rPr>
            </w:pPr>
            <w:proofErr w:type="spellStart"/>
            <w:r w:rsidRPr="009B159C">
              <w:rPr>
                <w:rFonts w:ascii="Times New Roman" w:eastAsia="Times New Roman" w:hAnsi="Times New Roman" w:cs="Times New Roman"/>
                <w:color w:val="000000"/>
              </w:rPr>
              <w:t>Middorsal</w:t>
            </w:r>
            <w:proofErr w:type="spellEnd"/>
            <w:r w:rsidRPr="009B159C">
              <w:rPr>
                <w:rFonts w:ascii="Times New Roman" w:eastAsia="Times New Roman" w:hAnsi="Times New Roman" w:cs="Times New Roman"/>
                <w:color w:val="000000"/>
              </w:rPr>
              <w:t xml:space="preserve"> texture</w:t>
            </w:r>
          </w:p>
        </w:tc>
        <w:tc>
          <w:tcPr>
            <w:tcW w:w="2000" w:type="dxa"/>
            <w:tcBorders>
              <w:top w:val="nil"/>
              <w:left w:val="nil"/>
              <w:bottom w:val="nil"/>
              <w:right w:val="nil"/>
            </w:tcBorders>
            <w:shd w:val="clear" w:color="auto" w:fill="auto"/>
            <w:noWrap/>
            <w:hideMark/>
          </w:tcPr>
          <w:p w14:paraId="48956167"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coarsely</w:t>
            </w:r>
            <w:proofErr w:type="gramEnd"/>
            <w:r w:rsidRPr="009B159C">
              <w:rPr>
                <w:rFonts w:ascii="Times New Roman" w:eastAsia="Times New Roman" w:hAnsi="Times New Roman" w:cs="Times New Roman"/>
                <w:color w:val="000000"/>
              </w:rPr>
              <w:t xml:space="preserve"> granular</w:t>
            </w:r>
          </w:p>
        </w:tc>
        <w:tc>
          <w:tcPr>
            <w:tcW w:w="2660" w:type="dxa"/>
            <w:tcBorders>
              <w:top w:val="nil"/>
              <w:left w:val="nil"/>
              <w:bottom w:val="nil"/>
              <w:right w:val="nil"/>
            </w:tcBorders>
            <w:shd w:val="clear" w:color="auto" w:fill="auto"/>
            <w:hideMark/>
          </w:tcPr>
          <w:p w14:paraId="25C67EC5"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finely granular</w:t>
            </w:r>
          </w:p>
        </w:tc>
      </w:tr>
      <w:tr w:rsidR="00A541C7" w:rsidRPr="009B159C" w14:paraId="2E635B6A" w14:textId="77777777" w:rsidTr="00A541C7">
        <w:trPr>
          <w:trHeight w:val="1800"/>
        </w:trPr>
        <w:tc>
          <w:tcPr>
            <w:tcW w:w="2720" w:type="dxa"/>
            <w:tcBorders>
              <w:top w:val="nil"/>
              <w:left w:val="nil"/>
              <w:bottom w:val="nil"/>
              <w:right w:val="nil"/>
            </w:tcBorders>
            <w:shd w:val="clear" w:color="auto" w:fill="auto"/>
            <w:noWrap/>
            <w:hideMark/>
          </w:tcPr>
          <w:p w14:paraId="7501CBEC" w14:textId="77777777" w:rsidR="00A541C7" w:rsidRPr="009B159C" w:rsidRDefault="00A541C7" w:rsidP="006B7814">
            <w:pPr>
              <w:spacing w:line="480" w:lineRule="auto"/>
              <w:rPr>
                <w:rFonts w:ascii="Times New Roman" w:eastAsia="Times New Roman" w:hAnsi="Times New Roman" w:cs="Times New Roman"/>
                <w:color w:val="000000"/>
              </w:rPr>
            </w:pPr>
            <w:proofErr w:type="spellStart"/>
            <w:r w:rsidRPr="009B159C">
              <w:rPr>
                <w:rFonts w:ascii="Times New Roman" w:eastAsia="Times New Roman" w:hAnsi="Times New Roman" w:cs="Times New Roman"/>
                <w:color w:val="000000"/>
              </w:rPr>
              <w:t>Middorsal</w:t>
            </w:r>
            <w:proofErr w:type="spellEnd"/>
            <w:r w:rsidRPr="009B159C">
              <w:rPr>
                <w:rFonts w:ascii="Times New Roman" w:eastAsia="Times New Roman" w:hAnsi="Times New Roman" w:cs="Times New Roman"/>
                <w:color w:val="000000"/>
              </w:rPr>
              <w:t xml:space="preserve"> color-pattern</w:t>
            </w:r>
          </w:p>
        </w:tc>
        <w:tc>
          <w:tcPr>
            <w:tcW w:w="2000" w:type="dxa"/>
            <w:tcBorders>
              <w:top w:val="nil"/>
              <w:left w:val="nil"/>
              <w:bottom w:val="nil"/>
              <w:right w:val="nil"/>
            </w:tcBorders>
            <w:shd w:val="clear" w:color="auto" w:fill="auto"/>
            <w:hideMark/>
          </w:tcPr>
          <w:p w14:paraId="4E5C8601"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brown</w:t>
            </w:r>
            <w:proofErr w:type="gramEnd"/>
            <w:r w:rsidRPr="009B159C">
              <w:rPr>
                <w:rFonts w:ascii="Times New Roman" w:eastAsia="Times New Roman" w:hAnsi="Times New Roman" w:cs="Times New Roman"/>
                <w:color w:val="000000"/>
              </w:rPr>
              <w:t xml:space="preserve"> with </w:t>
            </w:r>
            <w:r w:rsidRPr="009B159C">
              <w:rPr>
                <w:rFonts w:ascii="Times New Roman" w:eastAsia="Times New Roman" w:hAnsi="Times New Roman" w:cs="Times New Roman"/>
                <w:color w:val="000000"/>
              </w:rPr>
              <w:br/>
              <w:t>black reticulations</w:t>
            </w:r>
          </w:p>
        </w:tc>
        <w:tc>
          <w:tcPr>
            <w:tcW w:w="2660" w:type="dxa"/>
            <w:tcBorders>
              <w:top w:val="nil"/>
              <w:left w:val="nil"/>
              <w:bottom w:val="nil"/>
              <w:right w:val="nil"/>
            </w:tcBorders>
            <w:shd w:val="clear" w:color="auto" w:fill="auto"/>
            <w:hideMark/>
          </w:tcPr>
          <w:p w14:paraId="4E8DBB9D"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 63.5% dark flecks </w:t>
            </w:r>
            <w:r w:rsidRPr="009B159C">
              <w:rPr>
                <w:rFonts w:ascii="Times New Roman" w:eastAsia="Times New Roman" w:hAnsi="Times New Roman" w:cs="Times New Roman"/>
                <w:color w:val="000000"/>
              </w:rPr>
              <w:br/>
              <w:t xml:space="preserve">and blotches, </w:t>
            </w:r>
            <w:r w:rsidRPr="009B159C">
              <w:rPr>
                <w:rFonts w:ascii="Times New Roman" w:eastAsia="Times New Roman" w:hAnsi="Times New Roman" w:cs="Times New Roman"/>
                <w:color w:val="000000"/>
              </w:rPr>
              <w:br/>
              <w:t>36.5% unmarked</w:t>
            </w:r>
          </w:p>
        </w:tc>
      </w:tr>
      <w:tr w:rsidR="00A541C7" w:rsidRPr="009B159C" w14:paraId="75B9A6F8" w14:textId="77777777" w:rsidTr="00A541C7">
        <w:trPr>
          <w:trHeight w:val="900"/>
        </w:trPr>
        <w:tc>
          <w:tcPr>
            <w:tcW w:w="2720" w:type="dxa"/>
            <w:tcBorders>
              <w:top w:val="nil"/>
              <w:left w:val="nil"/>
              <w:bottom w:val="nil"/>
              <w:right w:val="nil"/>
            </w:tcBorders>
            <w:shd w:val="clear" w:color="auto" w:fill="auto"/>
            <w:noWrap/>
            <w:hideMark/>
          </w:tcPr>
          <w:p w14:paraId="34B6C222"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Dorsolateral stripe shape</w:t>
            </w:r>
          </w:p>
        </w:tc>
        <w:tc>
          <w:tcPr>
            <w:tcW w:w="2000" w:type="dxa"/>
            <w:tcBorders>
              <w:top w:val="nil"/>
              <w:left w:val="nil"/>
              <w:bottom w:val="nil"/>
              <w:right w:val="nil"/>
            </w:tcBorders>
            <w:shd w:val="clear" w:color="auto" w:fill="auto"/>
            <w:noWrap/>
            <w:hideMark/>
          </w:tcPr>
          <w:p w14:paraId="260D0A34"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broken</w:t>
            </w:r>
          </w:p>
        </w:tc>
        <w:tc>
          <w:tcPr>
            <w:tcW w:w="2660" w:type="dxa"/>
            <w:tcBorders>
              <w:top w:val="nil"/>
              <w:left w:val="nil"/>
              <w:bottom w:val="nil"/>
              <w:right w:val="nil"/>
            </w:tcBorders>
            <w:shd w:val="clear" w:color="auto" w:fill="auto"/>
            <w:hideMark/>
          </w:tcPr>
          <w:p w14:paraId="5D4D3366"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95.2% complete,</w:t>
            </w:r>
            <w:r w:rsidRPr="009B159C">
              <w:rPr>
                <w:rFonts w:ascii="Times New Roman" w:eastAsia="Times New Roman" w:hAnsi="Times New Roman" w:cs="Times New Roman"/>
                <w:color w:val="000000"/>
              </w:rPr>
              <w:br/>
              <w:t>4.8% broken</w:t>
            </w:r>
          </w:p>
        </w:tc>
      </w:tr>
      <w:tr w:rsidR="00A541C7" w:rsidRPr="009B159C" w14:paraId="3BA6F2E7" w14:textId="77777777" w:rsidTr="00A541C7">
        <w:trPr>
          <w:trHeight w:val="300"/>
        </w:trPr>
        <w:tc>
          <w:tcPr>
            <w:tcW w:w="2720" w:type="dxa"/>
            <w:tcBorders>
              <w:top w:val="nil"/>
              <w:left w:val="nil"/>
              <w:bottom w:val="nil"/>
              <w:right w:val="nil"/>
            </w:tcBorders>
            <w:shd w:val="clear" w:color="auto" w:fill="auto"/>
            <w:noWrap/>
            <w:hideMark/>
          </w:tcPr>
          <w:p w14:paraId="6E476CE8"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Dorsolateral stripe color</w:t>
            </w:r>
          </w:p>
        </w:tc>
        <w:tc>
          <w:tcPr>
            <w:tcW w:w="2000" w:type="dxa"/>
            <w:tcBorders>
              <w:top w:val="nil"/>
              <w:left w:val="nil"/>
              <w:bottom w:val="nil"/>
              <w:right w:val="nil"/>
            </w:tcBorders>
            <w:shd w:val="clear" w:color="auto" w:fill="auto"/>
            <w:noWrap/>
            <w:hideMark/>
          </w:tcPr>
          <w:p w14:paraId="72AA1D1C"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brown</w:t>
            </w:r>
            <w:proofErr w:type="gramEnd"/>
          </w:p>
        </w:tc>
        <w:tc>
          <w:tcPr>
            <w:tcW w:w="2660" w:type="dxa"/>
            <w:tcBorders>
              <w:top w:val="nil"/>
              <w:left w:val="nil"/>
              <w:bottom w:val="nil"/>
              <w:right w:val="nil"/>
            </w:tcBorders>
            <w:shd w:val="clear" w:color="auto" w:fill="auto"/>
            <w:noWrap/>
            <w:hideMark/>
          </w:tcPr>
          <w:p w14:paraId="032BA008"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white</w:t>
            </w:r>
            <w:proofErr w:type="gramEnd"/>
            <w:r w:rsidRPr="009B159C">
              <w:rPr>
                <w:rFonts w:ascii="Times New Roman" w:eastAsia="Times New Roman" w:hAnsi="Times New Roman" w:cs="Times New Roman"/>
                <w:color w:val="000000"/>
              </w:rPr>
              <w:t xml:space="preserve"> to yellow</w:t>
            </w:r>
          </w:p>
        </w:tc>
      </w:tr>
      <w:tr w:rsidR="00A541C7" w:rsidRPr="009B159C" w14:paraId="64F1104E" w14:textId="77777777" w:rsidTr="00A541C7">
        <w:trPr>
          <w:trHeight w:val="600"/>
        </w:trPr>
        <w:tc>
          <w:tcPr>
            <w:tcW w:w="2720" w:type="dxa"/>
            <w:tcBorders>
              <w:top w:val="nil"/>
              <w:left w:val="nil"/>
              <w:bottom w:val="nil"/>
              <w:right w:val="nil"/>
            </w:tcBorders>
            <w:shd w:val="clear" w:color="auto" w:fill="auto"/>
            <w:noWrap/>
            <w:hideMark/>
          </w:tcPr>
          <w:p w14:paraId="0EC150E7"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Dorsal side of limbs</w:t>
            </w:r>
          </w:p>
        </w:tc>
        <w:tc>
          <w:tcPr>
            <w:tcW w:w="2000" w:type="dxa"/>
            <w:tcBorders>
              <w:top w:val="nil"/>
              <w:left w:val="nil"/>
              <w:bottom w:val="nil"/>
              <w:right w:val="nil"/>
            </w:tcBorders>
            <w:shd w:val="clear" w:color="auto" w:fill="auto"/>
            <w:noWrap/>
            <w:hideMark/>
          </w:tcPr>
          <w:p w14:paraId="0223EF19"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100% dark bars</w:t>
            </w:r>
          </w:p>
        </w:tc>
        <w:tc>
          <w:tcPr>
            <w:tcW w:w="2660" w:type="dxa"/>
            <w:tcBorders>
              <w:top w:val="nil"/>
              <w:left w:val="nil"/>
              <w:bottom w:val="nil"/>
              <w:right w:val="nil"/>
            </w:tcBorders>
            <w:shd w:val="clear" w:color="auto" w:fill="auto"/>
            <w:hideMark/>
          </w:tcPr>
          <w:p w14:paraId="37983334"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84.7% dark bars, </w:t>
            </w:r>
            <w:r w:rsidRPr="009B159C">
              <w:rPr>
                <w:rFonts w:ascii="Times New Roman" w:eastAsia="Times New Roman" w:hAnsi="Times New Roman" w:cs="Times New Roman"/>
                <w:color w:val="000000"/>
              </w:rPr>
              <w:br/>
              <w:t>15.3% absent</w:t>
            </w:r>
          </w:p>
        </w:tc>
      </w:tr>
      <w:tr w:rsidR="00A541C7" w:rsidRPr="009B159C" w14:paraId="118763A7" w14:textId="77777777" w:rsidTr="00A541C7">
        <w:trPr>
          <w:trHeight w:val="1500"/>
        </w:trPr>
        <w:tc>
          <w:tcPr>
            <w:tcW w:w="2720" w:type="dxa"/>
            <w:tcBorders>
              <w:top w:val="nil"/>
              <w:left w:val="nil"/>
              <w:bottom w:val="nil"/>
              <w:right w:val="nil"/>
            </w:tcBorders>
            <w:shd w:val="clear" w:color="auto" w:fill="auto"/>
            <w:noWrap/>
            <w:hideMark/>
          </w:tcPr>
          <w:p w14:paraId="0F0B7CF2"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Throat color</w:t>
            </w:r>
          </w:p>
        </w:tc>
        <w:tc>
          <w:tcPr>
            <w:tcW w:w="2000" w:type="dxa"/>
            <w:tcBorders>
              <w:top w:val="nil"/>
              <w:left w:val="nil"/>
              <w:bottom w:val="nil"/>
              <w:right w:val="nil"/>
            </w:tcBorders>
            <w:shd w:val="clear" w:color="auto" w:fill="auto"/>
            <w:hideMark/>
          </w:tcPr>
          <w:p w14:paraId="0F84807A"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 </w:t>
            </w:r>
            <w:r w:rsidRPr="009B159C">
              <w:rPr>
                <w:rFonts w:ascii="Times New Roman" w:eastAsia="Times New Roman" w:hAnsi="Times New Roman" w:cs="Times New Roman"/>
                <w:color w:val="000000"/>
              </w:rPr>
              <w:br/>
              <w:t>with light spots</w:t>
            </w:r>
          </w:p>
        </w:tc>
        <w:tc>
          <w:tcPr>
            <w:tcW w:w="2660" w:type="dxa"/>
            <w:tcBorders>
              <w:top w:val="nil"/>
              <w:left w:val="nil"/>
              <w:bottom w:val="nil"/>
              <w:right w:val="nil"/>
            </w:tcBorders>
            <w:shd w:val="clear" w:color="auto" w:fill="auto"/>
            <w:noWrap/>
            <w:hideMark/>
          </w:tcPr>
          <w:p w14:paraId="6941848F"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black</w:t>
            </w:r>
          </w:p>
        </w:tc>
      </w:tr>
      <w:tr w:rsidR="00A541C7" w:rsidRPr="009B159C" w14:paraId="4945B150" w14:textId="77777777" w:rsidTr="009B159C">
        <w:trPr>
          <w:trHeight w:val="1143"/>
        </w:trPr>
        <w:tc>
          <w:tcPr>
            <w:tcW w:w="2720" w:type="dxa"/>
            <w:tcBorders>
              <w:top w:val="nil"/>
              <w:left w:val="nil"/>
              <w:bottom w:val="nil"/>
              <w:right w:val="nil"/>
            </w:tcBorders>
            <w:shd w:val="clear" w:color="auto" w:fill="auto"/>
            <w:noWrap/>
            <w:hideMark/>
          </w:tcPr>
          <w:p w14:paraId="1206C142"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Venter color</w:t>
            </w:r>
          </w:p>
        </w:tc>
        <w:tc>
          <w:tcPr>
            <w:tcW w:w="2000" w:type="dxa"/>
            <w:tcBorders>
              <w:top w:val="nil"/>
              <w:left w:val="nil"/>
              <w:bottom w:val="nil"/>
              <w:right w:val="nil"/>
            </w:tcBorders>
            <w:shd w:val="clear" w:color="auto" w:fill="auto"/>
            <w:hideMark/>
          </w:tcPr>
          <w:p w14:paraId="6E9BE26A"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 </w:t>
            </w:r>
            <w:r w:rsidRPr="009B159C">
              <w:rPr>
                <w:rFonts w:ascii="Times New Roman" w:eastAsia="Times New Roman" w:hAnsi="Times New Roman" w:cs="Times New Roman"/>
                <w:color w:val="000000"/>
              </w:rPr>
              <w:br/>
              <w:t>with light spots</w:t>
            </w:r>
          </w:p>
        </w:tc>
        <w:tc>
          <w:tcPr>
            <w:tcW w:w="2660" w:type="dxa"/>
            <w:tcBorders>
              <w:top w:val="nil"/>
              <w:left w:val="nil"/>
              <w:bottom w:val="nil"/>
              <w:right w:val="nil"/>
            </w:tcBorders>
            <w:shd w:val="clear" w:color="auto" w:fill="auto"/>
            <w:noWrap/>
            <w:hideMark/>
          </w:tcPr>
          <w:p w14:paraId="6D49F4EA"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light</w:t>
            </w:r>
            <w:proofErr w:type="gramEnd"/>
            <w:r w:rsidRPr="009B159C">
              <w:rPr>
                <w:rFonts w:ascii="Times New Roman" w:eastAsia="Times New Roman" w:hAnsi="Times New Roman" w:cs="Times New Roman"/>
                <w:color w:val="000000"/>
              </w:rPr>
              <w:t xml:space="preserve"> gray</w:t>
            </w:r>
          </w:p>
        </w:tc>
      </w:tr>
      <w:tr w:rsidR="00A541C7" w:rsidRPr="009B159C" w14:paraId="1687A03C" w14:textId="77777777" w:rsidTr="00A541C7">
        <w:trPr>
          <w:trHeight w:val="1200"/>
        </w:trPr>
        <w:tc>
          <w:tcPr>
            <w:tcW w:w="2720" w:type="dxa"/>
            <w:tcBorders>
              <w:top w:val="nil"/>
              <w:left w:val="nil"/>
              <w:bottom w:val="single" w:sz="4" w:space="0" w:color="auto"/>
              <w:right w:val="nil"/>
            </w:tcBorders>
            <w:shd w:val="clear" w:color="auto" w:fill="auto"/>
            <w:hideMark/>
          </w:tcPr>
          <w:p w14:paraId="11B03118" w14:textId="5C2E2444"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Webbing on post-axial side of Toe II; pre-axial side of Toe V</w:t>
            </w:r>
          </w:p>
        </w:tc>
        <w:tc>
          <w:tcPr>
            <w:tcW w:w="2000" w:type="dxa"/>
            <w:tcBorders>
              <w:top w:val="nil"/>
              <w:left w:val="nil"/>
              <w:bottom w:val="single" w:sz="4" w:space="0" w:color="auto"/>
              <w:right w:val="nil"/>
            </w:tcBorders>
            <w:shd w:val="clear" w:color="auto" w:fill="auto"/>
            <w:hideMark/>
          </w:tcPr>
          <w:p w14:paraId="60641500"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slightly</w:t>
            </w:r>
            <w:proofErr w:type="gramEnd"/>
            <w:r w:rsidRPr="009B159C">
              <w:rPr>
                <w:rFonts w:ascii="Times New Roman" w:eastAsia="Times New Roman" w:hAnsi="Times New Roman" w:cs="Times New Roman"/>
                <w:color w:val="000000"/>
              </w:rPr>
              <w:t xml:space="preserve"> less than </w:t>
            </w:r>
            <w:r w:rsidRPr="009B159C">
              <w:rPr>
                <w:rFonts w:ascii="Times New Roman" w:eastAsia="Times New Roman" w:hAnsi="Times New Roman" w:cs="Times New Roman"/>
                <w:color w:val="000000"/>
              </w:rPr>
              <w:br/>
              <w:t xml:space="preserve">two phalanges free </w:t>
            </w:r>
            <w:r w:rsidRPr="009B159C">
              <w:rPr>
                <w:rFonts w:ascii="Times New Roman" w:eastAsia="Times New Roman" w:hAnsi="Times New Roman" w:cs="Times New Roman"/>
                <w:color w:val="000000"/>
              </w:rPr>
              <w:br/>
              <w:t>on Toe II and V</w:t>
            </w:r>
          </w:p>
        </w:tc>
        <w:tc>
          <w:tcPr>
            <w:tcW w:w="2660" w:type="dxa"/>
            <w:tcBorders>
              <w:top w:val="nil"/>
              <w:left w:val="nil"/>
              <w:bottom w:val="single" w:sz="4" w:space="0" w:color="auto"/>
              <w:right w:val="nil"/>
            </w:tcBorders>
            <w:shd w:val="clear" w:color="auto" w:fill="auto"/>
            <w:hideMark/>
          </w:tcPr>
          <w:p w14:paraId="7A868ACC"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r>
    </w:tbl>
    <w:p w14:paraId="25C4D12E"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1449CFE0" w14:textId="77777777" w:rsidR="006B7814" w:rsidRPr="009B159C" w:rsidRDefault="006B7814" w:rsidP="00467287">
      <w:pPr>
        <w:pStyle w:val="DefaultStyle"/>
        <w:spacing w:line="480" w:lineRule="auto"/>
        <w:ind w:firstLine="720"/>
        <w:rPr>
          <w:rFonts w:ascii="Times New Roman" w:hAnsi="Times New Roman" w:cs="Times New Roman"/>
          <w:smallCaps/>
        </w:rPr>
      </w:pPr>
    </w:p>
    <w:tbl>
      <w:tblPr>
        <w:tblW w:w="9500" w:type="dxa"/>
        <w:tblInd w:w="93" w:type="dxa"/>
        <w:tblLook w:val="04A0" w:firstRow="1" w:lastRow="0" w:firstColumn="1" w:lastColumn="0" w:noHBand="0" w:noVBand="1"/>
      </w:tblPr>
      <w:tblGrid>
        <w:gridCol w:w="2360"/>
        <w:gridCol w:w="2440"/>
        <w:gridCol w:w="2580"/>
        <w:gridCol w:w="2120"/>
      </w:tblGrid>
      <w:tr w:rsidR="006B7814" w:rsidRPr="009B159C" w14:paraId="27A6901E" w14:textId="77777777" w:rsidTr="006B7814">
        <w:trPr>
          <w:trHeight w:val="300"/>
        </w:trPr>
        <w:tc>
          <w:tcPr>
            <w:tcW w:w="2360" w:type="dxa"/>
            <w:tcBorders>
              <w:top w:val="single" w:sz="4" w:space="0" w:color="auto"/>
              <w:left w:val="nil"/>
              <w:bottom w:val="single" w:sz="4" w:space="0" w:color="auto"/>
              <w:right w:val="nil"/>
            </w:tcBorders>
            <w:shd w:val="clear" w:color="auto" w:fill="auto"/>
            <w:noWrap/>
            <w:hideMark/>
          </w:tcPr>
          <w:p w14:paraId="41DFF5C0" w14:textId="77777777" w:rsidR="006B7814" w:rsidRPr="009B159C" w:rsidRDefault="006B7814"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mangyanum</w:t>
            </w:r>
            <w:proofErr w:type="spellEnd"/>
            <w:proofErr w:type="gramEnd"/>
          </w:p>
        </w:tc>
        <w:tc>
          <w:tcPr>
            <w:tcW w:w="2440" w:type="dxa"/>
            <w:tcBorders>
              <w:top w:val="single" w:sz="4" w:space="0" w:color="auto"/>
              <w:left w:val="nil"/>
              <w:bottom w:val="single" w:sz="4" w:space="0" w:color="auto"/>
              <w:right w:val="nil"/>
            </w:tcBorders>
            <w:shd w:val="clear" w:color="auto" w:fill="auto"/>
            <w:noWrap/>
            <w:hideMark/>
          </w:tcPr>
          <w:p w14:paraId="47E3AFF3" w14:textId="77777777" w:rsidR="006B7814" w:rsidRPr="009B159C" w:rsidRDefault="006B7814"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moellendorffi</w:t>
            </w:r>
            <w:proofErr w:type="spellEnd"/>
            <w:proofErr w:type="gramEnd"/>
          </w:p>
        </w:tc>
        <w:tc>
          <w:tcPr>
            <w:tcW w:w="2580" w:type="dxa"/>
            <w:tcBorders>
              <w:top w:val="single" w:sz="4" w:space="0" w:color="auto"/>
              <w:left w:val="nil"/>
              <w:bottom w:val="single" w:sz="4" w:space="0" w:color="auto"/>
              <w:right w:val="nil"/>
            </w:tcBorders>
            <w:shd w:val="clear" w:color="auto" w:fill="auto"/>
            <w:noWrap/>
            <w:hideMark/>
          </w:tcPr>
          <w:p w14:paraId="04E1D805" w14:textId="77777777" w:rsidR="006B7814" w:rsidRPr="009B159C" w:rsidRDefault="006B7814"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2120" w:type="dxa"/>
            <w:tcBorders>
              <w:top w:val="single" w:sz="4" w:space="0" w:color="auto"/>
              <w:left w:val="nil"/>
              <w:bottom w:val="single" w:sz="4" w:space="0" w:color="auto"/>
              <w:right w:val="nil"/>
            </w:tcBorders>
            <w:shd w:val="clear" w:color="auto" w:fill="auto"/>
            <w:noWrap/>
            <w:hideMark/>
          </w:tcPr>
          <w:p w14:paraId="6728EA04" w14:textId="77777777" w:rsidR="006B7814" w:rsidRPr="009B159C" w:rsidRDefault="006B7814"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siberu</w:t>
            </w:r>
            <w:proofErr w:type="spellEnd"/>
            <w:proofErr w:type="gramEnd"/>
          </w:p>
        </w:tc>
      </w:tr>
      <w:tr w:rsidR="006B7814" w:rsidRPr="009B159C" w14:paraId="53953005" w14:textId="77777777" w:rsidTr="006B7814">
        <w:trPr>
          <w:trHeight w:val="300"/>
        </w:trPr>
        <w:tc>
          <w:tcPr>
            <w:tcW w:w="2360" w:type="dxa"/>
            <w:tcBorders>
              <w:top w:val="nil"/>
              <w:left w:val="nil"/>
              <w:bottom w:val="nil"/>
              <w:right w:val="nil"/>
            </w:tcBorders>
            <w:shd w:val="clear" w:color="auto" w:fill="auto"/>
            <w:noWrap/>
            <w:hideMark/>
          </w:tcPr>
          <w:p w14:paraId="3BF3A19F"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40.1</w:t>
            </w:r>
          </w:p>
        </w:tc>
        <w:tc>
          <w:tcPr>
            <w:tcW w:w="2440" w:type="dxa"/>
            <w:tcBorders>
              <w:top w:val="nil"/>
              <w:left w:val="nil"/>
              <w:bottom w:val="nil"/>
              <w:right w:val="nil"/>
            </w:tcBorders>
            <w:shd w:val="clear" w:color="auto" w:fill="auto"/>
            <w:noWrap/>
            <w:hideMark/>
          </w:tcPr>
          <w:p w14:paraId="0C8C189F"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38.5</w:t>
            </w:r>
          </w:p>
        </w:tc>
        <w:tc>
          <w:tcPr>
            <w:tcW w:w="2580" w:type="dxa"/>
            <w:tcBorders>
              <w:top w:val="nil"/>
              <w:left w:val="nil"/>
              <w:bottom w:val="nil"/>
              <w:right w:val="nil"/>
            </w:tcBorders>
            <w:shd w:val="clear" w:color="auto" w:fill="auto"/>
            <w:noWrap/>
            <w:hideMark/>
          </w:tcPr>
          <w:p w14:paraId="759946A7"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39.7</w:t>
            </w:r>
          </w:p>
        </w:tc>
        <w:tc>
          <w:tcPr>
            <w:tcW w:w="2120" w:type="dxa"/>
            <w:tcBorders>
              <w:top w:val="nil"/>
              <w:left w:val="nil"/>
              <w:bottom w:val="nil"/>
              <w:right w:val="nil"/>
            </w:tcBorders>
            <w:shd w:val="clear" w:color="auto" w:fill="auto"/>
            <w:noWrap/>
            <w:hideMark/>
          </w:tcPr>
          <w:p w14:paraId="14386C08"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37</w:t>
            </w:r>
          </w:p>
        </w:tc>
      </w:tr>
      <w:tr w:rsidR="006B7814" w:rsidRPr="009B159C" w14:paraId="7CFC52B3" w14:textId="77777777" w:rsidTr="006B7814">
        <w:trPr>
          <w:trHeight w:val="600"/>
        </w:trPr>
        <w:tc>
          <w:tcPr>
            <w:tcW w:w="2360" w:type="dxa"/>
            <w:tcBorders>
              <w:top w:val="nil"/>
              <w:left w:val="nil"/>
              <w:bottom w:val="nil"/>
              <w:right w:val="nil"/>
            </w:tcBorders>
            <w:shd w:val="clear" w:color="auto" w:fill="auto"/>
            <w:noWrap/>
            <w:hideMark/>
          </w:tcPr>
          <w:p w14:paraId="1D6003BD"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3.4</w:t>
            </w:r>
          </w:p>
        </w:tc>
        <w:tc>
          <w:tcPr>
            <w:tcW w:w="2440" w:type="dxa"/>
            <w:tcBorders>
              <w:top w:val="nil"/>
              <w:left w:val="nil"/>
              <w:bottom w:val="nil"/>
              <w:right w:val="nil"/>
            </w:tcBorders>
            <w:shd w:val="clear" w:color="auto" w:fill="auto"/>
            <w:noWrap/>
            <w:hideMark/>
          </w:tcPr>
          <w:p w14:paraId="077C2DEC"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2.9</w:t>
            </w:r>
          </w:p>
        </w:tc>
        <w:tc>
          <w:tcPr>
            <w:tcW w:w="2580" w:type="dxa"/>
            <w:tcBorders>
              <w:top w:val="nil"/>
              <w:left w:val="nil"/>
              <w:bottom w:val="nil"/>
              <w:right w:val="nil"/>
            </w:tcBorders>
            <w:shd w:val="clear" w:color="auto" w:fill="auto"/>
            <w:noWrap/>
            <w:hideMark/>
          </w:tcPr>
          <w:p w14:paraId="41FA7C6B"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3.3</w:t>
            </w:r>
          </w:p>
        </w:tc>
        <w:tc>
          <w:tcPr>
            <w:tcW w:w="2120" w:type="dxa"/>
            <w:tcBorders>
              <w:top w:val="nil"/>
              <w:left w:val="nil"/>
              <w:bottom w:val="nil"/>
              <w:right w:val="nil"/>
            </w:tcBorders>
            <w:shd w:val="clear" w:color="auto" w:fill="auto"/>
            <w:noWrap/>
            <w:hideMark/>
          </w:tcPr>
          <w:p w14:paraId="4183EBDD"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4.5</w:t>
            </w:r>
          </w:p>
        </w:tc>
      </w:tr>
      <w:tr w:rsidR="006B7814" w:rsidRPr="009B159C" w14:paraId="7CB84C2F" w14:textId="77777777" w:rsidTr="006B7814">
        <w:trPr>
          <w:trHeight w:val="300"/>
        </w:trPr>
        <w:tc>
          <w:tcPr>
            <w:tcW w:w="2360" w:type="dxa"/>
            <w:tcBorders>
              <w:top w:val="nil"/>
              <w:left w:val="nil"/>
              <w:bottom w:val="nil"/>
              <w:right w:val="nil"/>
            </w:tcBorders>
            <w:shd w:val="clear" w:color="auto" w:fill="auto"/>
            <w:noWrap/>
            <w:hideMark/>
          </w:tcPr>
          <w:p w14:paraId="76FD9FED"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440" w:type="dxa"/>
            <w:tcBorders>
              <w:top w:val="nil"/>
              <w:left w:val="nil"/>
              <w:bottom w:val="nil"/>
              <w:right w:val="nil"/>
            </w:tcBorders>
            <w:shd w:val="clear" w:color="auto" w:fill="auto"/>
            <w:noWrap/>
            <w:hideMark/>
          </w:tcPr>
          <w:p w14:paraId="7AED2D85"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580" w:type="dxa"/>
            <w:tcBorders>
              <w:top w:val="nil"/>
              <w:left w:val="nil"/>
              <w:bottom w:val="nil"/>
              <w:right w:val="nil"/>
            </w:tcBorders>
            <w:shd w:val="clear" w:color="auto" w:fill="auto"/>
            <w:noWrap/>
            <w:hideMark/>
          </w:tcPr>
          <w:p w14:paraId="77F85334"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120" w:type="dxa"/>
            <w:tcBorders>
              <w:top w:val="nil"/>
              <w:left w:val="nil"/>
              <w:bottom w:val="nil"/>
              <w:right w:val="nil"/>
            </w:tcBorders>
            <w:shd w:val="clear" w:color="auto" w:fill="auto"/>
            <w:noWrap/>
            <w:hideMark/>
          </w:tcPr>
          <w:p w14:paraId="0C9CF6E4"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absent</w:t>
            </w:r>
            <w:proofErr w:type="gramEnd"/>
          </w:p>
        </w:tc>
      </w:tr>
      <w:tr w:rsidR="006B7814" w:rsidRPr="009B159C" w14:paraId="668119C9" w14:textId="77777777" w:rsidTr="006B7814">
        <w:trPr>
          <w:trHeight w:val="600"/>
        </w:trPr>
        <w:tc>
          <w:tcPr>
            <w:tcW w:w="2360" w:type="dxa"/>
            <w:tcBorders>
              <w:top w:val="nil"/>
              <w:left w:val="nil"/>
              <w:bottom w:val="nil"/>
              <w:right w:val="nil"/>
            </w:tcBorders>
            <w:shd w:val="clear" w:color="auto" w:fill="auto"/>
            <w:hideMark/>
          </w:tcPr>
          <w:p w14:paraId="454FB297"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moderately granular</w:t>
            </w:r>
          </w:p>
        </w:tc>
        <w:tc>
          <w:tcPr>
            <w:tcW w:w="2440" w:type="dxa"/>
            <w:tcBorders>
              <w:top w:val="nil"/>
              <w:left w:val="nil"/>
              <w:bottom w:val="nil"/>
              <w:right w:val="nil"/>
            </w:tcBorders>
            <w:shd w:val="clear" w:color="auto" w:fill="auto"/>
            <w:hideMark/>
          </w:tcPr>
          <w:p w14:paraId="1D832D17"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moderately</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coarsely granular</w:t>
            </w:r>
          </w:p>
        </w:tc>
        <w:tc>
          <w:tcPr>
            <w:tcW w:w="2580" w:type="dxa"/>
            <w:tcBorders>
              <w:top w:val="nil"/>
              <w:left w:val="nil"/>
              <w:bottom w:val="nil"/>
              <w:right w:val="nil"/>
            </w:tcBorders>
            <w:shd w:val="clear" w:color="auto" w:fill="auto"/>
            <w:hideMark/>
          </w:tcPr>
          <w:p w14:paraId="4C6583DA"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moderately</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coarsely granular</w:t>
            </w:r>
          </w:p>
        </w:tc>
        <w:tc>
          <w:tcPr>
            <w:tcW w:w="2120" w:type="dxa"/>
            <w:tcBorders>
              <w:top w:val="nil"/>
              <w:left w:val="nil"/>
              <w:bottom w:val="nil"/>
              <w:right w:val="nil"/>
            </w:tcBorders>
            <w:shd w:val="clear" w:color="auto" w:fill="auto"/>
            <w:hideMark/>
          </w:tcPr>
          <w:p w14:paraId="6D801A62"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finely granular</w:t>
            </w:r>
          </w:p>
        </w:tc>
      </w:tr>
      <w:tr w:rsidR="006B7814" w:rsidRPr="009B159C" w14:paraId="20740A07" w14:textId="77777777" w:rsidTr="006B7814">
        <w:trPr>
          <w:trHeight w:val="1800"/>
        </w:trPr>
        <w:tc>
          <w:tcPr>
            <w:tcW w:w="2360" w:type="dxa"/>
            <w:tcBorders>
              <w:top w:val="nil"/>
              <w:left w:val="nil"/>
              <w:bottom w:val="nil"/>
              <w:right w:val="nil"/>
            </w:tcBorders>
            <w:shd w:val="clear" w:color="auto" w:fill="auto"/>
            <w:hideMark/>
          </w:tcPr>
          <w:p w14:paraId="01C71B5A" w14:textId="4EBDF659" w:rsidR="006B7814" w:rsidRPr="009B159C" w:rsidRDefault="006B7814" w:rsidP="00510D70">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dark</w:t>
            </w:r>
            <w:proofErr w:type="gramEnd"/>
            <w:r w:rsidRPr="009B159C">
              <w:rPr>
                <w:rFonts w:ascii="Times New Roman" w:eastAsia="Times New Roman" w:hAnsi="Times New Roman" w:cs="Times New Roman"/>
                <w:color w:val="000000"/>
              </w:rPr>
              <w:t xml:space="preserve"> br</w:t>
            </w:r>
            <w:r w:rsidR="00200961" w:rsidRPr="009B159C">
              <w:rPr>
                <w:rFonts w:ascii="Times New Roman" w:eastAsia="Times New Roman" w:hAnsi="Times New Roman" w:cs="Times New Roman"/>
                <w:color w:val="000000"/>
              </w:rPr>
              <w:t>own to black; 61.1% with</w:t>
            </w:r>
            <w:r w:rsidRPr="009B159C">
              <w:rPr>
                <w:rFonts w:ascii="Times New Roman" w:eastAsia="Times New Roman" w:hAnsi="Times New Roman" w:cs="Times New Roman"/>
                <w:color w:val="000000"/>
              </w:rPr>
              <w:t xml:space="preserve"> </w:t>
            </w:r>
            <w:r w:rsidR="00510D70" w:rsidRPr="009B159C">
              <w:rPr>
                <w:rFonts w:ascii="Times New Roman" w:eastAsia="Times New Roman" w:hAnsi="Times New Roman" w:cs="Times New Roman"/>
                <w:color w:val="000000"/>
              </w:rPr>
              <w:t xml:space="preserve">yellow, </w:t>
            </w:r>
            <w:r w:rsidRPr="009B159C">
              <w:rPr>
                <w:rFonts w:ascii="Times New Roman" w:eastAsia="Times New Roman" w:hAnsi="Times New Roman" w:cs="Times New Roman"/>
                <w:color w:val="000000"/>
              </w:rPr>
              <w:t xml:space="preserve">medial </w:t>
            </w:r>
            <w:r w:rsidRPr="009B159C">
              <w:rPr>
                <w:rFonts w:ascii="Times New Roman" w:eastAsia="Times New Roman" w:hAnsi="Times New Roman" w:cs="Times New Roman"/>
                <w:color w:val="000000"/>
              </w:rPr>
              <w:br/>
              <w:t xml:space="preserve">projections, </w:t>
            </w:r>
            <w:r w:rsidRPr="009B159C">
              <w:rPr>
                <w:rFonts w:ascii="Times New Roman" w:eastAsia="Times New Roman" w:hAnsi="Times New Roman" w:cs="Times New Roman"/>
                <w:color w:val="000000"/>
              </w:rPr>
              <w:br/>
              <w:t xml:space="preserve">21.9% blotched, </w:t>
            </w:r>
            <w:r w:rsidRPr="009B159C">
              <w:rPr>
                <w:rFonts w:ascii="Times New Roman" w:eastAsia="Times New Roman" w:hAnsi="Times New Roman" w:cs="Times New Roman"/>
                <w:color w:val="000000"/>
              </w:rPr>
              <w:br/>
              <w:t>17% unmarked</w:t>
            </w:r>
          </w:p>
        </w:tc>
        <w:tc>
          <w:tcPr>
            <w:tcW w:w="2440" w:type="dxa"/>
            <w:tcBorders>
              <w:top w:val="nil"/>
              <w:left w:val="nil"/>
              <w:bottom w:val="nil"/>
              <w:right w:val="nil"/>
            </w:tcBorders>
            <w:shd w:val="clear" w:color="auto" w:fill="auto"/>
            <w:hideMark/>
          </w:tcPr>
          <w:p w14:paraId="4E70EB51"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dark</w:t>
            </w:r>
            <w:proofErr w:type="gramEnd"/>
            <w:r w:rsidRPr="009B159C">
              <w:rPr>
                <w:rFonts w:ascii="Times New Roman" w:eastAsia="Times New Roman" w:hAnsi="Times New Roman" w:cs="Times New Roman"/>
                <w:color w:val="000000"/>
              </w:rPr>
              <w:t xml:space="preserve"> brown to black; 97.1% distinct </w:t>
            </w:r>
            <w:r w:rsidRPr="009B159C">
              <w:rPr>
                <w:rFonts w:ascii="Times New Roman" w:eastAsia="Times New Roman" w:hAnsi="Times New Roman" w:cs="Times New Roman"/>
                <w:color w:val="000000"/>
              </w:rPr>
              <w:br/>
              <w:t xml:space="preserve">round, yellow spots, </w:t>
            </w:r>
            <w:r w:rsidRPr="009B159C">
              <w:rPr>
                <w:rFonts w:ascii="Times New Roman" w:eastAsia="Times New Roman" w:hAnsi="Times New Roman" w:cs="Times New Roman"/>
                <w:color w:val="000000"/>
              </w:rPr>
              <w:br/>
              <w:t>2.9% reticulate</w:t>
            </w:r>
          </w:p>
        </w:tc>
        <w:tc>
          <w:tcPr>
            <w:tcW w:w="2580" w:type="dxa"/>
            <w:tcBorders>
              <w:top w:val="nil"/>
              <w:left w:val="nil"/>
              <w:bottom w:val="nil"/>
              <w:right w:val="nil"/>
            </w:tcBorders>
            <w:shd w:val="clear" w:color="auto" w:fill="auto"/>
            <w:hideMark/>
          </w:tcPr>
          <w:p w14:paraId="5D004EEE"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black</w:t>
            </w:r>
            <w:proofErr w:type="gramEnd"/>
            <w:r w:rsidRPr="009B159C">
              <w:rPr>
                <w:rFonts w:ascii="Times New Roman" w:eastAsia="Times New Roman" w:hAnsi="Times New Roman" w:cs="Times New Roman"/>
                <w:color w:val="000000"/>
              </w:rPr>
              <w:t xml:space="preserve">; 100% distinct </w:t>
            </w:r>
            <w:r w:rsidRPr="009B159C">
              <w:rPr>
                <w:rFonts w:ascii="Times New Roman" w:eastAsia="Times New Roman" w:hAnsi="Times New Roman" w:cs="Times New Roman"/>
                <w:color w:val="000000"/>
              </w:rPr>
              <w:br/>
              <w:t>round, orange spots and bars</w:t>
            </w:r>
          </w:p>
        </w:tc>
        <w:tc>
          <w:tcPr>
            <w:tcW w:w="2120" w:type="dxa"/>
            <w:tcBorders>
              <w:top w:val="nil"/>
              <w:left w:val="nil"/>
              <w:bottom w:val="nil"/>
              <w:right w:val="nil"/>
            </w:tcBorders>
            <w:shd w:val="clear" w:color="auto" w:fill="auto"/>
            <w:noWrap/>
            <w:hideMark/>
          </w:tcPr>
          <w:p w14:paraId="6FE0DC65"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black</w:t>
            </w:r>
            <w:proofErr w:type="gramEnd"/>
            <w:r w:rsidRPr="009B159C">
              <w:rPr>
                <w:rFonts w:ascii="Times New Roman" w:eastAsia="Times New Roman" w:hAnsi="Times New Roman" w:cs="Times New Roman"/>
                <w:color w:val="000000"/>
              </w:rPr>
              <w:t>, unmarked</w:t>
            </w:r>
          </w:p>
        </w:tc>
      </w:tr>
      <w:tr w:rsidR="006B7814" w:rsidRPr="009B159C" w14:paraId="13AE9CD5" w14:textId="77777777" w:rsidTr="006B7814">
        <w:trPr>
          <w:trHeight w:val="900"/>
        </w:trPr>
        <w:tc>
          <w:tcPr>
            <w:tcW w:w="2360" w:type="dxa"/>
            <w:tcBorders>
              <w:top w:val="nil"/>
              <w:left w:val="nil"/>
              <w:bottom w:val="nil"/>
              <w:right w:val="nil"/>
            </w:tcBorders>
            <w:shd w:val="clear" w:color="auto" w:fill="auto"/>
            <w:hideMark/>
          </w:tcPr>
          <w:p w14:paraId="1EB1616C"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wavy</w:t>
            </w:r>
            <w:proofErr w:type="gramEnd"/>
            <w:r w:rsidRPr="009B159C">
              <w:rPr>
                <w:rFonts w:ascii="Times New Roman" w:eastAsia="Times New Roman" w:hAnsi="Times New Roman" w:cs="Times New Roman"/>
                <w:color w:val="000000"/>
              </w:rPr>
              <w:t xml:space="preserve">; 98.1% complete, </w:t>
            </w:r>
            <w:r w:rsidRPr="009B159C">
              <w:rPr>
                <w:rFonts w:ascii="Times New Roman" w:eastAsia="Times New Roman" w:hAnsi="Times New Roman" w:cs="Times New Roman"/>
                <w:color w:val="000000"/>
              </w:rPr>
              <w:br/>
              <w:t>1.9% broken</w:t>
            </w:r>
          </w:p>
        </w:tc>
        <w:tc>
          <w:tcPr>
            <w:tcW w:w="2440" w:type="dxa"/>
            <w:tcBorders>
              <w:top w:val="nil"/>
              <w:left w:val="nil"/>
              <w:bottom w:val="nil"/>
              <w:right w:val="nil"/>
            </w:tcBorders>
            <w:shd w:val="clear" w:color="auto" w:fill="auto"/>
            <w:hideMark/>
          </w:tcPr>
          <w:p w14:paraId="15F32C87"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irregular</w:t>
            </w:r>
            <w:proofErr w:type="gramEnd"/>
            <w:r w:rsidRPr="009B159C">
              <w:rPr>
                <w:rFonts w:ascii="Times New Roman" w:eastAsia="Times New Roman" w:hAnsi="Times New Roman" w:cs="Times New Roman"/>
                <w:color w:val="000000"/>
              </w:rPr>
              <w:t xml:space="preserve">; 5.4% broken, </w:t>
            </w:r>
            <w:r w:rsidRPr="009B159C">
              <w:rPr>
                <w:rFonts w:ascii="Times New Roman" w:eastAsia="Times New Roman" w:hAnsi="Times New Roman" w:cs="Times New Roman"/>
                <w:color w:val="000000"/>
              </w:rPr>
              <w:br/>
              <w:t xml:space="preserve">57.1% spot rows, </w:t>
            </w:r>
            <w:r w:rsidRPr="009B159C">
              <w:rPr>
                <w:rFonts w:ascii="Times New Roman" w:eastAsia="Times New Roman" w:hAnsi="Times New Roman" w:cs="Times New Roman"/>
                <w:color w:val="000000"/>
              </w:rPr>
              <w:br/>
            </w:r>
            <w:r w:rsidRPr="009B159C">
              <w:rPr>
                <w:rFonts w:ascii="Times New Roman" w:eastAsia="Times New Roman" w:hAnsi="Times New Roman" w:cs="Times New Roman"/>
                <w:color w:val="000000"/>
              </w:rPr>
              <w:lastRenderedPageBreak/>
              <w:t>37.5% no pattern</w:t>
            </w:r>
          </w:p>
        </w:tc>
        <w:tc>
          <w:tcPr>
            <w:tcW w:w="2580" w:type="dxa"/>
            <w:tcBorders>
              <w:top w:val="nil"/>
              <w:left w:val="nil"/>
              <w:bottom w:val="nil"/>
              <w:right w:val="nil"/>
            </w:tcBorders>
            <w:shd w:val="clear" w:color="auto" w:fill="auto"/>
            <w:hideMark/>
          </w:tcPr>
          <w:p w14:paraId="2CFFE4AD"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lastRenderedPageBreak/>
              <w:t>irregular</w:t>
            </w:r>
            <w:proofErr w:type="gramEnd"/>
            <w:r w:rsidRPr="009B159C">
              <w:rPr>
                <w:rFonts w:ascii="Times New Roman" w:eastAsia="Times New Roman" w:hAnsi="Times New Roman" w:cs="Times New Roman"/>
                <w:color w:val="000000"/>
              </w:rPr>
              <w:t xml:space="preserve">; 11.4% broken, </w:t>
            </w:r>
            <w:r w:rsidRPr="009B159C">
              <w:rPr>
                <w:rFonts w:ascii="Times New Roman" w:eastAsia="Times New Roman" w:hAnsi="Times New Roman" w:cs="Times New Roman"/>
                <w:color w:val="000000"/>
              </w:rPr>
              <w:br/>
              <w:t xml:space="preserve">77.7% spot rows, </w:t>
            </w:r>
            <w:r w:rsidRPr="009B159C">
              <w:rPr>
                <w:rFonts w:ascii="Times New Roman" w:eastAsia="Times New Roman" w:hAnsi="Times New Roman" w:cs="Times New Roman"/>
                <w:color w:val="000000"/>
              </w:rPr>
              <w:br/>
              <w:t>10.9% no pattern</w:t>
            </w:r>
          </w:p>
        </w:tc>
        <w:tc>
          <w:tcPr>
            <w:tcW w:w="2120" w:type="dxa"/>
            <w:tcBorders>
              <w:top w:val="nil"/>
              <w:left w:val="nil"/>
              <w:bottom w:val="nil"/>
              <w:right w:val="nil"/>
            </w:tcBorders>
            <w:shd w:val="clear" w:color="auto" w:fill="auto"/>
            <w:noWrap/>
            <w:hideMark/>
          </w:tcPr>
          <w:p w14:paraId="6FF48C13"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continuous</w:t>
            </w:r>
          </w:p>
        </w:tc>
      </w:tr>
      <w:tr w:rsidR="006B7814" w:rsidRPr="009B159C" w14:paraId="3BA79CAF" w14:textId="77777777" w:rsidTr="006B7814">
        <w:trPr>
          <w:trHeight w:val="300"/>
        </w:trPr>
        <w:tc>
          <w:tcPr>
            <w:tcW w:w="2360" w:type="dxa"/>
            <w:tcBorders>
              <w:top w:val="nil"/>
              <w:left w:val="nil"/>
              <w:bottom w:val="nil"/>
              <w:right w:val="nil"/>
            </w:tcBorders>
            <w:shd w:val="clear" w:color="auto" w:fill="auto"/>
            <w:noWrap/>
            <w:hideMark/>
          </w:tcPr>
          <w:p w14:paraId="2CC34875"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lastRenderedPageBreak/>
              <w:t>white</w:t>
            </w:r>
            <w:proofErr w:type="gramEnd"/>
            <w:r w:rsidRPr="009B159C">
              <w:rPr>
                <w:rFonts w:ascii="Times New Roman" w:eastAsia="Times New Roman" w:hAnsi="Times New Roman" w:cs="Times New Roman"/>
                <w:color w:val="000000"/>
              </w:rPr>
              <w:t xml:space="preserve"> to yellow</w:t>
            </w:r>
          </w:p>
        </w:tc>
        <w:tc>
          <w:tcPr>
            <w:tcW w:w="2440" w:type="dxa"/>
            <w:tcBorders>
              <w:top w:val="nil"/>
              <w:left w:val="nil"/>
              <w:bottom w:val="nil"/>
              <w:right w:val="nil"/>
            </w:tcBorders>
            <w:shd w:val="clear" w:color="auto" w:fill="auto"/>
            <w:noWrap/>
            <w:hideMark/>
          </w:tcPr>
          <w:p w14:paraId="5ABF895E"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r w:rsidRPr="009B159C">
              <w:rPr>
                <w:rFonts w:ascii="Times New Roman" w:eastAsia="Times New Roman" w:hAnsi="Times New Roman" w:cs="Times New Roman"/>
                <w:color w:val="000000"/>
              </w:rPr>
              <w:t xml:space="preserve"> to orange</w:t>
            </w:r>
          </w:p>
        </w:tc>
        <w:tc>
          <w:tcPr>
            <w:tcW w:w="2580" w:type="dxa"/>
            <w:tcBorders>
              <w:top w:val="nil"/>
              <w:left w:val="nil"/>
              <w:bottom w:val="nil"/>
              <w:right w:val="nil"/>
            </w:tcBorders>
            <w:shd w:val="clear" w:color="auto" w:fill="auto"/>
            <w:noWrap/>
            <w:hideMark/>
          </w:tcPr>
          <w:p w14:paraId="0105C553"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r w:rsidRPr="009B159C">
              <w:rPr>
                <w:rFonts w:ascii="Times New Roman" w:eastAsia="Times New Roman" w:hAnsi="Times New Roman" w:cs="Times New Roman"/>
                <w:color w:val="000000"/>
              </w:rPr>
              <w:t xml:space="preserve"> to orange</w:t>
            </w:r>
          </w:p>
        </w:tc>
        <w:tc>
          <w:tcPr>
            <w:tcW w:w="2120" w:type="dxa"/>
            <w:tcBorders>
              <w:top w:val="nil"/>
              <w:left w:val="nil"/>
              <w:bottom w:val="nil"/>
              <w:right w:val="nil"/>
            </w:tcBorders>
            <w:shd w:val="clear" w:color="auto" w:fill="auto"/>
            <w:noWrap/>
            <w:hideMark/>
          </w:tcPr>
          <w:p w14:paraId="556FC363"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orange</w:t>
            </w:r>
            <w:proofErr w:type="gramEnd"/>
          </w:p>
        </w:tc>
      </w:tr>
      <w:tr w:rsidR="006B7814" w:rsidRPr="009B159C" w14:paraId="173C11DB" w14:textId="77777777" w:rsidTr="006B7814">
        <w:trPr>
          <w:trHeight w:val="600"/>
        </w:trPr>
        <w:tc>
          <w:tcPr>
            <w:tcW w:w="2360" w:type="dxa"/>
            <w:tcBorders>
              <w:top w:val="nil"/>
              <w:left w:val="nil"/>
              <w:bottom w:val="nil"/>
              <w:right w:val="nil"/>
            </w:tcBorders>
            <w:shd w:val="clear" w:color="auto" w:fill="auto"/>
            <w:hideMark/>
          </w:tcPr>
          <w:p w14:paraId="2832C436"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93.4% dark bars, </w:t>
            </w:r>
            <w:r w:rsidRPr="009B159C">
              <w:rPr>
                <w:rFonts w:ascii="Times New Roman" w:eastAsia="Times New Roman" w:hAnsi="Times New Roman" w:cs="Times New Roman"/>
                <w:color w:val="000000"/>
              </w:rPr>
              <w:br/>
              <w:t>6.6% absent</w:t>
            </w:r>
          </w:p>
        </w:tc>
        <w:tc>
          <w:tcPr>
            <w:tcW w:w="2440" w:type="dxa"/>
            <w:tcBorders>
              <w:top w:val="nil"/>
              <w:left w:val="nil"/>
              <w:bottom w:val="nil"/>
              <w:right w:val="nil"/>
            </w:tcBorders>
            <w:shd w:val="clear" w:color="auto" w:fill="auto"/>
            <w:hideMark/>
          </w:tcPr>
          <w:p w14:paraId="3E9E0EE7"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76.0% dark bars, </w:t>
            </w:r>
            <w:r w:rsidRPr="009B159C">
              <w:rPr>
                <w:rFonts w:ascii="Times New Roman" w:eastAsia="Times New Roman" w:hAnsi="Times New Roman" w:cs="Times New Roman"/>
                <w:color w:val="000000"/>
              </w:rPr>
              <w:br/>
              <w:t>24.0% absent</w:t>
            </w:r>
          </w:p>
        </w:tc>
        <w:tc>
          <w:tcPr>
            <w:tcW w:w="2580" w:type="dxa"/>
            <w:tcBorders>
              <w:top w:val="nil"/>
              <w:left w:val="nil"/>
              <w:bottom w:val="nil"/>
              <w:right w:val="nil"/>
            </w:tcBorders>
            <w:shd w:val="clear" w:color="auto" w:fill="auto"/>
            <w:noWrap/>
            <w:hideMark/>
          </w:tcPr>
          <w:p w14:paraId="50AE921A"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100% dark bars</w:t>
            </w:r>
          </w:p>
        </w:tc>
        <w:tc>
          <w:tcPr>
            <w:tcW w:w="2120" w:type="dxa"/>
            <w:tcBorders>
              <w:top w:val="nil"/>
              <w:left w:val="nil"/>
              <w:bottom w:val="nil"/>
              <w:right w:val="nil"/>
            </w:tcBorders>
            <w:shd w:val="clear" w:color="auto" w:fill="auto"/>
            <w:hideMark/>
          </w:tcPr>
          <w:p w14:paraId="5427D5A6"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orange spots</w:t>
            </w:r>
          </w:p>
        </w:tc>
      </w:tr>
      <w:tr w:rsidR="006B7814" w:rsidRPr="009B159C" w14:paraId="38D443C0" w14:textId="77777777" w:rsidTr="006B7814">
        <w:trPr>
          <w:trHeight w:val="1500"/>
        </w:trPr>
        <w:tc>
          <w:tcPr>
            <w:tcW w:w="2360" w:type="dxa"/>
            <w:tcBorders>
              <w:top w:val="nil"/>
              <w:left w:val="nil"/>
              <w:bottom w:val="nil"/>
              <w:right w:val="nil"/>
            </w:tcBorders>
            <w:shd w:val="clear" w:color="auto" w:fill="auto"/>
            <w:noWrap/>
            <w:hideMark/>
          </w:tcPr>
          <w:p w14:paraId="7685BC26"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w:t>
            </w:r>
          </w:p>
        </w:tc>
        <w:tc>
          <w:tcPr>
            <w:tcW w:w="2440" w:type="dxa"/>
            <w:tcBorders>
              <w:top w:val="nil"/>
              <w:left w:val="nil"/>
              <w:bottom w:val="nil"/>
              <w:right w:val="nil"/>
            </w:tcBorders>
            <w:shd w:val="clear" w:color="auto" w:fill="auto"/>
            <w:hideMark/>
          </w:tcPr>
          <w:p w14:paraId="038FE37D"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40.1% gray, </w:t>
            </w:r>
            <w:r w:rsidRPr="009B159C">
              <w:rPr>
                <w:rFonts w:ascii="Times New Roman" w:eastAsia="Times New Roman" w:hAnsi="Times New Roman" w:cs="Times New Roman"/>
                <w:color w:val="000000"/>
              </w:rPr>
              <w:br/>
              <w:t>30.2% pale yellow,</w:t>
            </w:r>
            <w:r w:rsidRPr="009B159C">
              <w:rPr>
                <w:rFonts w:ascii="Times New Roman" w:eastAsia="Times New Roman" w:hAnsi="Times New Roman" w:cs="Times New Roman"/>
                <w:color w:val="000000"/>
              </w:rPr>
              <w:br/>
              <w:t xml:space="preserve"> 9.0% brown, </w:t>
            </w:r>
            <w:r w:rsidRPr="009B159C">
              <w:rPr>
                <w:rFonts w:ascii="Times New Roman" w:eastAsia="Times New Roman" w:hAnsi="Times New Roman" w:cs="Times New Roman"/>
                <w:color w:val="000000"/>
              </w:rPr>
              <w:br/>
              <w:t>20.7% black</w:t>
            </w:r>
          </w:p>
        </w:tc>
        <w:tc>
          <w:tcPr>
            <w:tcW w:w="2580" w:type="dxa"/>
            <w:tcBorders>
              <w:top w:val="nil"/>
              <w:left w:val="nil"/>
              <w:bottom w:val="nil"/>
              <w:right w:val="nil"/>
            </w:tcBorders>
            <w:shd w:val="clear" w:color="auto" w:fill="auto"/>
            <w:hideMark/>
          </w:tcPr>
          <w:p w14:paraId="4216D241"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46.6% brown with </w:t>
            </w:r>
            <w:r w:rsidRPr="009B159C">
              <w:rPr>
                <w:rFonts w:ascii="Times New Roman" w:eastAsia="Times New Roman" w:hAnsi="Times New Roman" w:cs="Times New Roman"/>
                <w:color w:val="000000"/>
              </w:rPr>
              <w:br/>
              <w:t xml:space="preserve">distinct white spots, </w:t>
            </w:r>
            <w:r w:rsidRPr="009B159C">
              <w:rPr>
                <w:rFonts w:ascii="Times New Roman" w:eastAsia="Times New Roman" w:hAnsi="Times New Roman" w:cs="Times New Roman"/>
                <w:color w:val="000000"/>
              </w:rPr>
              <w:br/>
              <w:t xml:space="preserve">38.2% light gray, </w:t>
            </w:r>
            <w:r w:rsidRPr="009B159C">
              <w:rPr>
                <w:rFonts w:ascii="Times New Roman" w:eastAsia="Times New Roman" w:hAnsi="Times New Roman" w:cs="Times New Roman"/>
                <w:color w:val="000000"/>
              </w:rPr>
              <w:br/>
              <w:t>13.1% brown, 2.1% black</w:t>
            </w:r>
          </w:p>
        </w:tc>
        <w:tc>
          <w:tcPr>
            <w:tcW w:w="2120" w:type="dxa"/>
            <w:tcBorders>
              <w:top w:val="nil"/>
              <w:left w:val="nil"/>
              <w:bottom w:val="nil"/>
              <w:right w:val="nil"/>
            </w:tcBorders>
            <w:shd w:val="clear" w:color="auto" w:fill="auto"/>
            <w:noWrap/>
            <w:hideMark/>
          </w:tcPr>
          <w:p w14:paraId="008CE906"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light</w:t>
            </w:r>
            <w:proofErr w:type="gramEnd"/>
            <w:r w:rsidRPr="009B159C">
              <w:rPr>
                <w:rFonts w:ascii="Times New Roman" w:eastAsia="Times New Roman" w:hAnsi="Times New Roman" w:cs="Times New Roman"/>
                <w:color w:val="000000"/>
              </w:rPr>
              <w:t xml:space="preserve"> gray</w:t>
            </w:r>
          </w:p>
        </w:tc>
      </w:tr>
      <w:tr w:rsidR="006B7814" w:rsidRPr="009B159C" w14:paraId="49D5EB11" w14:textId="77777777" w:rsidTr="006B7814">
        <w:trPr>
          <w:trHeight w:val="1800"/>
        </w:trPr>
        <w:tc>
          <w:tcPr>
            <w:tcW w:w="2360" w:type="dxa"/>
            <w:tcBorders>
              <w:top w:val="nil"/>
              <w:left w:val="nil"/>
              <w:bottom w:val="nil"/>
              <w:right w:val="nil"/>
            </w:tcBorders>
            <w:shd w:val="clear" w:color="auto" w:fill="auto"/>
            <w:noWrap/>
            <w:hideMark/>
          </w:tcPr>
          <w:p w14:paraId="4237FBE9"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w:t>
            </w:r>
          </w:p>
        </w:tc>
        <w:tc>
          <w:tcPr>
            <w:tcW w:w="2440" w:type="dxa"/>
            <w:tcBorders>
              <w:top w:val="nil"/>
              <w:left w:val="nil"/>
              <w:bottom w:val="nil"/>
              <w:right w:val="nil"/>
            </w:tcBorders>
            <w:shd w:val="clear" w:color="auto" w:fill="auto"/>
            <w:hideMark/>
          </w:tcPr>
          <w:p w14:paraId="78C7F2CE"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39.5% light gray, </w:t>
            </w:r>
            <w:r w:rsidRPr="009B159C">
              <w:rPr>
                <w:rFonts w:ascii="Times New Roman" w:eastAsia="Times New Roman" w:hAnsi="Times New Roman" w:cs="Times New Roman"/>
                <w:color w:val="000000"/>
              </w:rPr>
              <w:br/>
              <w:t>37.2% pale yellow,</w:t>
            </w:r>
            <w:r w:rsidRPr="009B159C">
              <w:rPr>
                <w:rFonts w:ascii="Times New Roman" w:eastAsia="Times New Roman" w:hAnsi="Times New Roman" w:cs="Times New Roman"/>
                <w:color w:val="000000"/>
              </w:rPr>
              <w:br/>
              <w:t xml:space="preserve">17.4% brown with </w:t>
            </w:r>
            <w:r w:rsidRPr="009B159C">
              <w:rPr>
                <w:rFonts w:ascii="Times New Roman" w:eastAsia="Times New Roman" w:hAnsi="Times New Roman" w:cs="Times New Roman"/>
                <w:color w:val="000000"/>
              </w:rPr>
              <w:br/>
              <w:t xml:space="preserve">distinct white spots, </w:t>
            </w:r>
            <w:r w:rsidRPr="009B159C">
              <w:rPr>
                <w:rFonts w:ascii="Times New Roman" w:eastAsia="Times New Roman" w:hAnsi="Times New Roman" w:cs="Times New Roman"/>
                <w:color w:val="000000"/>
              </w:rPr>
              <w:br/>
              <w:t>5.9% black</w:t>
            </w:r>
          </w:p>
        </w:tc>
        <w:tc>
          <w:tcPr>
            <w:tcW w:w="2580" w:type="dxa"/>
            <w:tcBorders>
              <w:top w:val="nil"/>
              <w:left w:val="nil"/>
              <w:bottom w:val="nil"/>
              <w:right w:val="nil"/>
            </w:tcBorders>
            <w:shd w:val="clear" w:color="auto" w:fill="auto"/>
            <w:hideMark/>
          </w:tcPr>
          <w:p w14:paraId="29BACEE2"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46.6% brown with </w:t>
            </w:r>
            <w:r w:rsidRPr="009B159C">
              <w:rPr>
                <w:rFonts w:ascii="Times New Roman" w:eastAsia="Times New Roman" w:hAnsi="Times New Roman" w:cs="Times New Roman"/>
                <w:color w:val="000000"/>
              </w:rPr>
              <w:br/>
              <w:t xml:space="preserve">distinct white spots, </w:t>
            </w:r>
            <w:r w:rsidRPr="009B159C">
              <w:rPr>
                <w:rFonts w:ascii="Times New Roman" w:eastAsia="Times New Roman" w:hAnsi="Times New Roman" w:cs="Times New Roman"/>
                <w:color w:val="000000"/>
              </w:rPr>
              <w:br/>
              <w:t xml:space="preserve">39.2% light gray, </w:t>
            </w:r>
            <w:r w:rsidRPr="009B159C">
              <w:rPr>
                <w:rFonts w:ascii="Times New Roman" w:eastAsia="Times New Roman" w:hAnsi="Times New Roman" w:cs="Times New Roman"/>
                <w:color w:val="000000"/>
              </w:rPr>
              <w:br/>
              <w:t>14.2% solid brown</w:t>
            </w:r>
          </w:p>
        </w:tc>
        <w:tc>
          <w:tcPr>
            <w:tcW w:w="2120" w:type="dxa"/>
            <w:tcBorders>
              <w:top w:val="nil"/>
              <w:left w:val="nil"/>
              <w:bottom w:val="nil"/>
              <w:right w:val="nil"/>
            </w:tcBorders>
            <w:shd w:val="clear" w:color="auto" w:fill="auto"/>
            <w:noWrap/>
            <w:hideMark/>
          </w:tcPr>
          <w:p w14:paraId="7E9F8C4A"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light</w:t>
            </w:r>
            <w:proofErr w:type="gramEnd"/>
            <w:r w:rsidRPr="009B159C">
              <w:rPr>
                <w:rFonts w:ascii="Times New Roman" w:eastAsia="Times New Roman" w:hAnsi="Times New Roman" w:cs="Times New Roman"/>
                <w:color w:val="000000"/>
              </w:rPr>
              <w:t xml:space="preserve"> gray</w:t>
            </w:r>
          </w:p>
        </w:tc>
      </w:tr>
      <w:tr w:rsidR="006B7814" w:rsidRPr="009B159C" w14:paraId="632B1154" w14:textId="77777777" w:rsidTr="006B7814">
        <w:trPr>
          <w:trHeight w:val="1200"/>
        </w:trPr>
        <w:tc>
          <w:tcPr>
            <w:tcW w:w="2360" w:type="dxa"/>
            <w:tcBorders>
              <w:top w:val="nil"/>
              <w:left w:val="nil"/>
              <w:bottom w:val="single" w:sz="4" w:space="0" w:color="auto"/>
              <w:right w:val="nil"/>
            </w:tcBorders>
            <w:shd w:val="clear" w:color="auto" w:fill="auto"/>
            <w:hideMark/>
          </w:tcPr>
          <w:p w14:paraId="2EA7D281"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c>
          <w:tcPr>
            <w:tcW w:w="2440" w:type="dxa"/>
            <w:tcBorders>
              <w:top w:val="nil"/>
              <w:left w:val="nil"/>
              <w:bottom w:val="single" w:sz="4" w:space="0" w:color="auto"/>
              <w:right w:val="nil"/>
            </w:tcBorders>
            <w:shd w:val="clear" w:color="auto" w:fill="auto"/>
            <w:hideMark/>
          </w:tcPr>
          <w:p w14:paraId="774364D8"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c>
          <w:tcPr>
            <w:tcW w:w="2580" w:type="dxa"/>
            <w:tcBorders>
              <w:top w:val="nil"/>
              <w:left w:val="nil"/>
              <w:bottom w:val="single" w:sz="4" w:space="0" w:color="auto"/>
              <w:right w:val="nil"/>
            </w:tcBorders>
            <w:shd w:val="clear" w:color="auto" w:fill="auto"/>
            <w:hideMark/>
          </w:tcPr>
          <w:p w14:paraId="6F80A555"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c>
          <w:tcPr>
            <w:tcW w:w="2120" w:type="dxa"/>
            <w:tcBorders>
              <w:top w:val="nil"/>
              <w:left w:val="nil"/>
              <w:bottom w:val="single" w:sz="4" w:space="0" w:color="auto"/>
              <w:right w:val="nil"/>
            </w:tcBorders>
            <w:shd w:val="clear" w:color="auto" w:fill="auto"/>
            <w:noWrap/>
            <w:hideMark/>
          </w:tcPr>
          <w:p w14:paraId="35539941"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NA</w:t>
            </w:r>
          </w:p>
        </w:tc>
      </w:tr>
    </w:tbl>
    <w:p w14:paraId="7D7015D0"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76A579D4" w14:textId="77777777" w:rsidR="000242E0" w:rsidRPr="009B159C" w:rsidRDefault="000242E0" w:rsidP="00467287">
      <w:pPr>
        <w:pStyle w:val="DefaultStyle"/>
        <w:spacing w:line="480" w:lineRule="auto"/>
        <w:ind w:firstLine="720"/>
        <w:rPr>
          <w:rFonts w:ascii="Times New Roman" w:hAnsi="Times New Roman" w:cs="Times New Roman"/>
          <w:smallCaps/>
        </w:rPr>
      </w:pPr>
    </w:p>
    <w:tbl>
      <w:tblPr>
        <w:tblW w:w="6020" w:type="dxa"/>
        <w:tblInd w:w="93" w:type="dxa"/>
        <w:tblLook w:val="04A0" w:firstRow="1" w:lastRow="0" w:firstColumn="1" w:lastColumn="0" w:noHBand="0" w:noVBand="1"/>
      </w:tblPr>
      <w:tblGrid>
        <w:gridCol w:w="1980"/>
        <w:gridCol w:w="2020"/>
        <w:gridCol w:w="2020"/>
      </w:tblGrid>
      <w:tr w:rsidR="00A541C7" w:rsidRPr="009B159C" w14:paraId="72E523A1" w14:textId="49A4AB20" w:rsidTr="00A541C7">
        <w:trPr>
          <w:trHeight w:val="300"/>
        </w:trPr>
        <w:tc>
          <w:tcPr>
            <w:tcW w:w="1980" w:type="dxa"/>
            <w:tcBorders>
              <w:top w:val="single" w:sz="4" w:space="0" w:color="auto"/>
              <w:left w:val="nil"/>
              <w:bottom w:val="single" w:sz="4" w:space="0" w:color="auto"/>
              <w:right w:val="nil"/>
            </w:tcBorders>
            <w:shd w:val="clear" w:color="auto" w:fill="auto"/>
            <w:noWrap/>
            <w:hideMark/>
          </w:tcPr>
          <w:p w14:paraId="07941FA5" w14:textId="77777777" w:rsidR="00A541C7" w:rsidRPr="009B159C" w:rsidRDefault="00A541C7"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signata</w:t>
            </w:r>
            <w:proofErr w:type="spellEnd"/>
            <w:proofErr w:type="gramEnd"/>
          </w:p>
        </w:tc>
        <w:tc>
          <w:tcPr>
            <w:tcW w:w="2020" w:type="dxa"/>
            <w:tcBorders>
              <w:top w:val="single" w:sz="4" w:space="0" w:color="auto"/>
              <w:left w:val="nil"/>
              <w:bottom w:val="single" w:sz="4" w:space="0" w:color="auto"/>
              <w:right w:val="nil"/>
            </w:tcBorders>
            <w:shd w:val="clear" w:color="auto" w:fill="auto"/>
            <w:noWrap/>
            <w:hideMark/>
          </w:tcPr>
          <w:p w14:paraId="588EA1E1" w14:textId="77777777" w:rsidR="00A541C7" w:rsidRPr="009B159C" w:rsidRDefault="00A541C7"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similis</w:t>
            </w:r>
            <w:proofErr w:type="spellEnd"/>
            <w:proofErr w:type="gramEnd"/>
          </w:p>
        </w:tc>
        <w:tc>
          <w:tcPr>
            <w:tcW w:w="2020" w:type="dxa"/>
            <w:tcBorders>
              <w:top w:val="single" w:sz="4" w:space="0" w:color="auto"/>
              <w:left w:val="nil"/>
              <w:bottom w:val="single" w:sz="4" w:space="0" w:color="auto"/>
              <w:right w:val="nil"/>
            </w:tcBorders>
          </w:tcPr>
          <w:p w14:paraId="2891B50D" w14:textId="33F0EBBE" w:rsidR="00A541C7" w:rsidRPr="009B159C" w:rsidRDefault="00A541C7"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centropeninsularis</w:t>
            </w:r>
            <w:proofErr w:type="spellEnd"/>
            <w:proofErr w:type="gramEnd"/>
          </w:p>
          <w:p w14:paraId="4D45D5B2" w14:textId="5AE734C2" w:rsidR="00A541C7" w:rsidRPr="009B159C" w:rsidRDefault="00A541C7" w:rsidP="006B7814">
            <w:pPr>
              <w:spacing w:line="480" w:lineRule="auto"/>
              <w:rPr>
                <w:rFonts w:ascii="Times New Roman" w:eastAsia="Times New Roman" w:hAnsi="Times New Roman" w:cs="Times New Roman"/>
                <w:iCs/>
                <w:color w:val="000000"/>
              </w:rPr>
            </w:pPr>
            <w:proofErr w:type="gramStart"/>
            <w:r w:rsidRPr="009B159C">
              <w:rPr>
                <w:rFonts w:ascii="Times New Roman" w:eastAsia="Times New Roman" w:hAnsi="Times New Roman" w:cs="Times New Roman"/>
                <w:iCs/>
                <w:color w:val="000000"/>
              </w:rPr>
              <w:t>sp</w:t>
            </w:r>
            <w:proofErr w:type="gramEnd"/>
            <w:r w:rsidRPr="009B159C">
              <w:rPr>
                <w:rFonts w:ascii="Times New Roman" w:eastAsia="Times New Roman" w:hAnsi="Times New Roman" w:cs="Times New Roman"/>
                <w:iCs/>
                <w:color w:val="000000"/>
              </w:rPr>
              <w:t xml:space="preserve">. </w:t>
            </w:r>
            <w:proofErr w:type="spellStart"/>
            <w:r w:rsidRPr="009B159C">
              <w:rPr>
                <w:rFonts w:ascii="Times New Roman" w:eastAsia="Times New Roman" w:hAnsi="Times New Roman" w:cs="Times New Roman"/>
                <w:iCs/>
                <w:color w:val="000000"/>
              </w:rPr>
              <w:t>nov.</w:t>
            </w:r>
            <w:proofErr w:type="spellEnd"/>
          </w:p>
        </w:tc>
      </w:tr>
      <w:tr w:rsidR="00A541C7" w:rsidRPr="009B159C" w14:paraId="1ACD0D57" w14:textId="0B23FD29" w:rsidTr="00A541C7">
        <w:trPr>
          <w:trHeight w:val="300"/>
        </w:trPr>
        <w:tc>
          <w:tcPr>
            <w:tcW w:w="1980" w:type="dxa"/>
            <w:tcBorders>
              <w:top w:val="nil"/>
              <w:left w:val="nil"/>
              <w:bottom w:val="nil"/>
              <w:right w:val="nil"/>
            </w:tcBorders>
            <w:shd w:val="clear" w:color="auto" w:fill="auto"/>
            <w:noWrap/>
            <w:hideMark/>
          </w:tcPr>
          <w:p w14:paraId="5B94D118" w14:textId="78DB858B"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36.4</w:t>
            </w:r>
          </w:p>
        </w:tc>
        <w:tc>
          <w:tcPr>
            <w:tcW w:w="2020" w:type="dxa"/>
            <w:tcBorders>
              <w:top w:val="nil"/>
              <w:left w:val="nil"/>
              <w:bottom w:val="nil"/>
              <w:right w:val="nil"/>
            </w:tcBorders>
            <w:shd w:val="clear" w:color="auto" w:fill="auto"/>
            <w:noWrap/>
            <w:hideMark/>
          </w:tcPr>
          <w:p w14:paraId="77267E6D"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38.8</w:t>
            </w:r>
          </w:p>
        </w:tc>
        <w:tc>
          <w:tcPr>
            <w:tcW w:w="2020" w:type="dxa"/>
            <w:tcBorders>
              <w:top w:val="nil"/>
              <w:left w:val="nil"/>
              <w:bottom w:val="nil"/>
              <w:right w:val="nil"/>
            </w:tcBorders>
          </w:tcPr>
          <w:p w14:paraId="7EB3CC28" w14:textId="46856205"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37.5</w:t>
            </w:r>
          </w:p>
        </w:tc>
      </w:tr>
      <w:tr w:rsidR="00A541C7" w:rsidRPr="009B159C" w14:paraId="7FE24B3F" w14:textId="52AC188F" w:rsidTr="00A541C7">
        <w:trPr>
          <w:trHeight w:val="600"/>
        </w:trPr>
        <w:tc>
          <w:tcPr>
            <w:tcW w:w="1980" w:type="dxa"/>
            <w:tcBorders>
              <w:top w:val="nil"/>
              <w:left w:val="nil"/>
              <w:bottom w:val="nil"/>
              <w:right w:val="nil"/>
            </w:tcBorders>
            <w:shd w:val="clear" w:color="auto" w:fill="auto"/>
            <w:noWrap/>
            <w:hideMark/>
          </w:tcPr>
          <w:p w14:paraId="47859241"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1.5</w:t>
            </w:r>
          </w:p>
        </w:tc>
        <w:tc>
          <w:tcPr>
            <w:tcW w:w="2020" w:type="dxa"/>
            <w:tcBorders>
              <w:top w:val="nil"/>
              <w:left w:val="nil"/>
              <w:bottom w:val="nil"/>
              <w:right w:val="nil"/>
            </w:tcBorders>
            <w:shd w:val="clear" w:color="auto" w:fill="auto"/>
            <w:noWrap/>
            <w:hideMark/>
          </w:tcPr>
          <w:p w14:paraId="6A48A4AC"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1.8</w:t>
            </w:r>
          </w:p>
        </w:tc>
        <w:tc>
          <w:tcPr>
            <w:tcW w:w="2020" w:type="dxa"/>
            <w:tcBorders>
              <w:top w:val="nil"/>
              <w:left w:val="nil"/>
              <w:bottom w:val="nil"/>
              <w:right w:val="nil"/>
            </w:tcBorders>
          </w:tcPr>
          <w:p w14:paraId="2F3713DF" w14:textId="060E29EB"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4.2</w:t>
            </w:r>
          </w:p>
        </w:tc>
      </w:tr>
      <w:tr w:rsidR="00A541C7" w:rsidRPr="009B159C" w14:paraId="0419F746" w14:textId="6F021765" w:rsidTr="00A541C7">
        <w:trPr>
          <w:trHeight w:val="300"/>
        </w:trPr>
        <w:tc>
          <w:tcPr>
            <w:tcW w:w="1980" w:type="dxa"/>
            <w:tcBorders>
              <w:top w:val="nil"/>
              <w:left w:val="nil"/>
              <w:bottom w:val="nil"/>
              <w:right w:val="nil"/>
            </w:tcBorders>
            <w:shd w:val="clear" w:color="auto" w:fill="auto"/>
            <w:noWrap/>
            <w:hideMark/>
          </w:tcPr>
          <w:p w14:paraId="276DBE41"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lastRenderedPageBreak/>
              <w:t>present</w:t>
            </w:r>
            <w:proofErr w:type="gramEnd"/>
          </w:p>
        </w:tc>
        <w:tc>
          <w:tcPr>
            <w:tcW w:w="2020" w:type="dxa"/>
            <w:tcBorders>
              <w:top w:val="nil"/>
              <w:left w:val="nil"/>
              <w:bottom w:val="nil"/>
              <w:right w:val="nil"/>
            </w:tcBorders>
            <w:shd w:val="clear" w:color="auto" w:fill="auto"/>
            <w:noWrap/>
            <w:hideMark/>
          </w:tcPr>
          <w:p w14:paraId="38287B96"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020" w:type="dxa"/>
            <w:tcBorders>
              <w:top w:val="nil"/>
              <w:left w:val="nil"/>
              <w:bottom w:val="nil"/>
              <w:right w:val="nil"/>
            </w:tcBorders>
          </w:tcPr>
          <w:p w14:paraId="3E485F2C" w14:textId="686AD683"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absent</w:t>
            </w:r>
            <w:proofErr w:type="gramEnd"/>
          </w:p>
        </w:tc>
      </w:tr>
      <w:tr w:rsidR="00A541C7" w:rsidRPr="009B159C" w14:paraId="655A439D" w14:textId="797800F5" w:rsidTr="00A541C7">
        <w:trPr>
          <w:trHeight w:val="600"/>
        </w:trPr>
        <w:tc>
          <w:tcPr>
            <w:tcW w:w="1980" w:type="dxa"/>
            <w:tcBorders>
              <w:top w:val="nil"/>
              <w:left w:val="nil"/>
              <w:bottom w:val="nil"/>
              <w:right w:val="nil"/>
            </w:tcBorders>
            <w:shd w:val="clear" w:color="auto" w:fill="auto"/>
            <w:hideMark/>
          </w:tcPr>
          <w:p w14:paraId="732FDA5F"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finely granular</w:t>
            </w:r>
          </w:p>
        </w:tc>
        <w:tc>
          <w:tcPr>
            <w:tcW w:w="2020" w:type="dxa"/>
            <w:tcBorders>
              <w:top w:val="nil"/>
              <w:left w:val="nil"/>
              <w:bottom w:val="nil"/>
              <w:right w:val="nil"/>
            </w:tcBorders>
            <w:shd w:val="clear" w:color="auto" w:fill="auto"/>
            <w:hideMark/>
          </w:tcPr>
          <w:p w14:paraId="0DD95338"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finely granular</w:t>
            </w:r>
          </w:p>
        </w:tc>
        <w:tc>
          <w:tcPr>
            <w:tcW w:w="2020" w:type="dxa"/>
            <w:tcBorders>
              <w:top w:val="nil"/>
              <w:left w:val="nil"/>
              <w:bottom w:val="nil"/>
              <w:right w:val="nil"/>
            </w:tcBorders>
          </w:tcPr>
          <w:p w14:paraId="0BC9BF60" w14:textId="65B45DFE"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finely </w:t>
            </w:r>
            <w:r w:rsidRPr="009B159C">
              <w:rPr>
                <w:rFonts w:ascii="Times New Roman" w:eastAsia="Times New Roman" w:hAnsi="Times New Roman" w:cs="Times New Roman"/>
                <w:color w:val="000000"/>
              </w:rPr>
              <w:br/>
              <w:t>granular</w:t>
            </w:r>
          </w:p>
        </w:tc>
      </w:tr>
      <w:tr w:rsidR="00A541C7" w:rsidRPr="009B159C" w14:paraId="442E92AE" w14:textId="55BF8FD4" w:rsidTr="00A541C7">
        <w:trPr>
          <w:trHeight w:val="1800"/>
        </w:trPr>
        <w:tc>
          <w:tcPr>
            <w:tcW w:w="1980" w:type="dxa"/>
            <w:tcBorders>
              <w:top w:val="nil"/>
              <w:left w:val="nil"/>
              <w:bottom w:val="nil"/>
              <w:right w:val="nil"/>
            </w:tcBorders>
            <w:shd w:val="clear" w:color="auto" w:fill="auto"/>
            <w:hideMark/>
          </w:tcPr>
          <w:p w14:paraId="52E0C7AF"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black</w:t>
            </w:r>
            <w:proofErr w:type="gramEnd"/>
            <w:r w:rsidRPr="009B159C">
              <w:rPr>
                <w:rFonts w:ascii="Times New Roman" w:eastAsia="Times New Roman" w:hAnsi="Times New Roman" w:cs="Times New Roman"/>
                <w:color w:val="000000"/>
              </w:rPr>
              <w:t xml:space="preserve"> to dark brown; 100% distinct </w:t>
            </w:r>
            <w:r w:rsidRPr="009B159C">
              <w:rPr>
                <w:rFonts w:ascii="Times New Roman" w:eastAsia="Times New Roman" w:hAnsi="Times New Roman" w:cs="Times New Roman"/>
                <w:color w:val="000000"/>
              </w:rPr>
              <w:br/>
              <w:t xml:space="preserve">round, yellow spots and </w:t>
            </w:r>
            <w:r w:rsidRPr="009B159C">
              <w:rPr>
                <w:rFonts w:ascii="Times New Roman" w:eastAsia="Times New Roman" w:hAnsi="Times New Roman" w:cs="Times New Roman"/>
                <w:color w:val="000000"/>
              </w:rPr>
              <w:br/>
              <w:t>bars</w:t>
            </w:r>
          </w:p>
        </w:tc>
        <w:tc>
          <w:tcPr>
            <w:tcW w:w="2020" w:type="dxa"/>
            <w:tcBorders>
              <w:top w:val="nil"/>
              <w:left w:val="nil"/>
              <w:bottom w:val="nil"/>
              <w:right w:val="nil"/>
            </w:tcBorders>
            <w:shd w:val="clear" w:color="auto" w:fill="auto"/>
            <w:hideMark/>
          </w:tcPr>
          <w:p w14:paraId="145962C3"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20.1% gray with </w:t>
            </w:r>
            <w:r w:rsidRPr="009B159C">
              <w:rPr>
                <w:rFonts w:ascii="Times New Roman" w:eastAsia="Times New Roman" w:hAnsi="Times New Roman" w:cs="Times New Roman"/>
                <w:color w:val="000000"/>
              </w:rPr>
              <w:br/>
              <w:t>dark flecks and blotches, 79.9% dark gray to black, unmarked</w:t>
            </w:r>
          </w:p>
        </w:tc>
        <w:tc>
          <w:tcPr>
            <w:tcW w:w="2020" w:type="dxa"/>
            <w:tcBorders>
              <w:top w:val="nil"/>
              <w:left w:val="nil"/>
              <w:bottom w:val="nil"/>
              <w:right w:val="nil"/>
            </w:tcBorders>
          </w:tcPr>
          <w:p w14:paraId="30FD9C92" w14:textId="5386C385"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black</w:t>
            </w:r>
            <w:proofErr w:type="gramEnd"/>
            <w:r w:rsidRPr="009B159C">
              <w:rPr>
                <w:rFonts w:ascii="Times New Roman" w:eastAsia="Times New Roman" w:hAnsi="Times New Roman" w:cs="Times New Roman"/>
                <w:color w:val="000000"/>
              </w:rPr>
              <w:t>, unmarked</w:t>
            </w:r>
          </w:p>
        </w:tc>
      </w:tr>
      <w:tr w:rsidR="00A541C7" w:rsidRPr="009B159C" w14:paraId="24F7D4A4" w14:textId="0C6C5DBE" w:rsidTr="00A541C7">
        <w:trPr>
          <w:trHeight w:val="900"/>
        </w:trPr>
        <w:tc>
          <w:tcPr>
            <w:tcW w:w="1980" w:type="dxa"/>
            <w:tcBorders>
              <w:top w:val="nil"/>
              <w:left w:val="nil"/>
              <w:bottom w:val="nil"/>
              <w:right w:val="nil"/>
            </w:tcBorders>
            <w:shd w:val="clear" w:color="auto" w:fill="auto"/>
            <w:hideMark/>
          </w:tcPr>
          <w:p w14:paraId="49BDEDC2"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xml:space="preserve">; 64.8% complete, </w:t>
            </w:r>
            <w:r w:rsidRPr="009B159C">
              <w:rPr>
                <w:rFonts w:ascii="Times New Roman" w:eastAsia="Times New Roman" w:hAnsi="Times New Roman" w:cs="Times New Roman"/>
                <w:color w:val="000000"/>
              </w:rPr>
              <w:br/>
              <w:t>35.2% broken</w:t>
            </w:r>
          </w:p>
        </w:tc>
        <w:tc>
          <w:tcPr>
            <w:tcW w:w="2020" w:type="dxa"/>
            <w:tcBorders>
              <w:top w:val="nil"/>
              <w:left w:val="nil"/>
              <w:bottom w:val="nil"/>
              <w:right w:val="nil"/>
            </w:tcBorders>
            <w:shd w:val="clear" w:color="auto" w:fill="auto"/>
            <w:hideMark/>
          </w:tcPr>
          <w:p w14:paraId="16570F6F"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xml:space="preserve">; 95.2% complete, </w:t>
            </w:r>
            <w:r w:rsidRPr="009B159C">
              <w:rPr>
                <w:rFonts w:ascii="Times New Roman" w:eastAsia="Times New Roman" w:hAnsi="Times New Roman" w:cs="Times New Roman"/>
                <w:color w:val="000000"/>
              </w:rPr>
              <w:br/>
              <w:t>4.8% broken</w:t>
            </w:r>
          </w:p>
        </w:tc>
        <w:tc>
          <w:tcPr>
            <w:tcW w:w="2020" w:type="dxa"/>
            <w:tcBorders>
              <w:top w:val="nil"/>
              <w:left w:val="nil"/>
              <w:bottom w:val="nil"/>
              <w:right w:val="nil"/>
            </w:tcBorders>
          </w:tcPr>
          <w:p w14:paraId="3454E730" w14:textId="7407B4E2"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continuous</w:t>
            </w:r>
          </w:p>
        </w:tc>
      </w:tr>
      <w:tr w:rsidR="00A541C7" w:rsidRPr="009B159C" w14:paraId="49F4CFA4" w14:textId="3835F9E0" w:rsidTr="00A541C7">
        <w:trPr>
          <w:trHeight w:val="300"/>
        </w:trPr>
        <w:tc>
          <w:tcPr>
            <w:tcW w:w="1980" w:type="dxa"/>
            <w:tcBorders>
              <w:top w:val="nil"/>
              <w:left w:val="nil"/>
              <w:bottom w:val="nil"/>
              <w:right w:val="nil"/>
            </w:tcBorders>
            <w:shd w:val="clear" w:color="auto" w:fill="auto"/>
            <w:noWrap/>
            <w:hideMark/>
          </w:tcPr>
          <w:p w14:paraId="52A55DB6"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p>
        </w:tc>
        <w:tc>
          <w:tcPr>
            <w:tcW w:w="2020" w:type="dxa"/>
            <w:tcBorders>
              <w:top w:val="nil"/>
              <w:left w:val="nil"/>
              <w:bottom w:val="nil"/>
              <w:right w:val="nil"/>
            </w:tcBorders>
            <w:shd w:val="clear" w:color="auto" w:fill="auto"/>
            <w:noWrap/>
            <w:hideMark/>
          </w:tcPr>
          <w:p w14:paraId="2D08E98F"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white</w:t>
            </w:r>
            <w:proofErr w:type="gramEnd"/>
            <w:r w:rsidRPr="009B159C">
              <w:rPr>
                <w:rFonts w:ascii="Times New Roman" w:eastAsia="Times New Roman" w:hAnsi="Times New Roman" w:cs="Times New Roman"/>
                <w:color w:val="000000"/>
              </w:rPr>
              <w:t xml:space="preserve"> to yellow</w:t>
            </w:r>
          </w:p>
        </w:tc>
        <w:tc>
          <w:tcPr>
            <w:tcW w:w="2020" w:type="dxa"/>
            <w:tcBorders>
              <w:top w:val="nil"/>
              <w:left w:val="nil"/>
              <w:bottom w:val="nil"/>
              <w:right w:val="nil"/>
            </w:tcBorders>
          </w:tcPr>
          <w:p w14:paraId="09BFCD43" w14:textId="66B32DB2"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orange</w:t>
            </w:r>
            <w:proofErr w:type="gramEnd"/>
          </w:p>
        </w:tc>
      </w:tr>
      <w:tr w:rsidR="00A541C7" w:rsidRPr="009B159C" w14:paraId="407BCCAB" w14:textId="1E323060" w:rsidTr="00A541C7">
        <w:trPr>
          <w:trHeight w:val="600"/>
        </w:trPr>
        <w:tc>
          <w:tcPr>
            <w:tcW w:w="1980" w:type="dxa"/>
            <w:tcBorders>
              <w:top w:val="nil"/>
              <w:left w:val="nil"/>
              <w:bottom w:val="nil"/>
              <w:right w:val="nil"/>
            </w:tcBorders>
            <w:shd w:val="clear" w:color="auto" w:fill="auto"/>
            <w:hideMark/>
          </w:tcPr>
          <w:p w14:paraId="4FCEA55D"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98.6% dark bars, </w:t>
            </w:r>
            <w:r w:rsidRPr="009B159C">
              <w:rPr>
                <w:rFonts w:ascii="Times New Roman" w:eastAsia="Times New Roman" w:hAnsi="Times New Roman" w:cs="Times New Roman"/>
                <w:color w:val="000000"/>
              </w:rPr>
              <w:br/>
              <w:t>1.4% absent</w:t>
            </w:r>
          </w:p>
        </w:tc>
        <w:tc>
          <w:tcPr>
            <w:tcW w:w="2020" w:type="dxa"/>
            <w:tcBorders>
              <w:top w:val="nil"/>
              <w:left w:val="nil"/>
              <w:bottom w:val="nil"/>
              <w:right w:val="nil"/>
            </w:tcBorders>
            <w:shd w:val="clear" w:color="auto" w:fill="auto"/>
            <w:hideMark/>
          </w:tcPr>
          <w:p w14:paraId="45AAB202"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76.5% dark bars, </w:t>
            </w:r>
            <w:r w:rsidRPr="009B159C">
              <w:rPr>
                <w:rFonts w:ascii="Times New Roman" w:eastAsia="Times New Roman" w:hAnsi="Times New Roman" w:cs="Times New Roman"/>
                <w:color w:val="000000"/>
              </w:rPr>
              <w:br/>
              <w:t>23.5% absent</w:t>
            </w:r>
          </w:p>
        </w:tc>
        <w:tc>
          <w:tcPr>
            <w:tcW w:w="2020" w:type="dxa"/>
            <w:tcBorders>
              <w:top w:val="nil"/>
              <w:left w:val="nil"/>
              <w:bottom w:val="nil"/>
              <w:right w:val="nil"/>
            </w:tcBorders>
          </w:tcPr>
          <w:p w14:paraId="06768CB9" w14:textId="02ECFF94"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r w:rsidRPr="009B159C">
              <w:rPr>
                <w:rFonts w:ascii="Times New Roman" w:eastAsia="Times New Roman" w:hAnsi="Times New Roman" w:cs="Times New Roman"/>
                <w:color w:val="000000"/>
              </w:rPr>
              <w:t xml:space="preserve"> spots</w:t>
            </w:r>
          </w:p>
        </w:tc>
      </w:tr>
      <w:tr w:rsidR="00A541C7" w:rsidRPr="009B159C" w14:paraId="5B8C4BE3" w14:textId="0D015161" w:rsidTr="00A541C7">
        <w:trPr>
          <w:trHeight w:val="1500"/>
        </w:trPr>
        <w:tc>
          <w:tcPr>
            <w:tcW w:w="1980" w:type="dxa"/>
            <w:tcBorders>
              <w:top w:val="nil"/>
              <w:left w:val="nil"/>
              <w:bottom w:val="nil"/>
              <w:right w:val="nil"/>
            </w:tcBorders>
            <w:shd w:val="clear" w:color="auto" w:fill="auto"/>
            <w:hideMark/>
          </w:tcPr>
          <w:p w14:paraId="6867A312"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44.1% brown </w:t>
            </w:r>
            <w:r w:rsidRPr="009B159C">
              <w:rPr>
                <w:rFonts w:ascii="Times New Roman" w:eastAsia="Times New Roman" w:hAnsi="Times New Roman" w:cs="Times New Roman"/>
                <w:color w:val="000000"/>
              </w:rPr>
              <w:br/>
              <w:t>with distinct white spots, 26.6% solid brown, 24.3% light gray, 5.0% black</w:t>
            </w:r>
          </w:p>
        </w:tc>
        <w:tc>
          <w:tcPr>
            <w:tcW w:w="2020" w:type="dxa"/>
            <w:tcBorders>
              <w:top w:val="nil"/>
              <w:left w:val="nil"/>
              <w:bottom w:val="nil"/>
              <w:right w:val="nil"/>
            </w:tcBorders>
            <w:shd w:val="clear" w:color="auto" w:fill="auto"/>
            <w:hideMark/>
          </w:tcPr>
          <w:p w14:paraId="6AE7D968"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63.9% light gray, </w:t>
            </w:r>
            <w:r w:rsidRPr="009B159C">
              <w:rPr>
                <w:rFonts w:ascii="Times New Roman" w:eastAsia="Times New Roman" w:hAnsi="Times New Roman" w:cs="Times New Roman"/>
                <w:color w:val="000000"/>
              </w:rPr>
              <w:br/>
              <w:t>36.1% dark gray, brown, or black</w:t>
            </w:r>
          </w:p>
        </w:tc>
        <w:tc>
          <w:tcPr>
            <w:tcW w:w="2020" w:type="dxa"/>
            <w:tcBorders>
              <w:top w:val="nil"/>
              <w:left w:val="nil"/>
              <w:bottom w:val="nil"/>
              <w:right w:val="nil"/>
            </w:tcBorders>
          </w:tcPr>
          <w:p w14:paraId="069BA440" w14:textId="5915722F"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w:t>
            </w:r>
            <w:r w:rsidRPr="009B159C">
              <w:rPr>
                <w:rFonts w:ascii="Times New Roman" w:eastAsia="Times New Roman" w:hAnsi="Times New Roman" w:cs="Times New Roman"/>
                <w:color w:val="000000"/>
              </w:rPr>
              <w:br/>
              <w:t>with light spots</w:t>
            </w:r>
          </w:p>
        </w:tc>
      </w:tr>
      <w:tr w:rsidR="00A541C7" w:rsidRPr="009B159C" w14:paraId="787E2E5F" w14:textId="1BF8CC98" w:rsidTr="00A541C7">
        <w:trPr>
          <w:trHeight w:val="1800"/>
        </w:trPr>
        <w:tc>
          <w:tcPr>
            <w:tcW w:w="1980" w:type="dxa"/>
            <w:tcBorders>
              <w:top w:val="nil"/>
              <w:left w:val="nil"/>
              <w:bottom w:val="nil"/>
              <w:right w:val="nil"/>
            </w:tcBorders>
            <w:shd w:val="clear" w:color="auto" w:fill="auto"/>
            <w:hideMark/>
          </w:tcPr>
          <w:p w14:paraId="30482CE4"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 xml:space="preserve">42.5% brown with </w:t>
            </w:r>
            <w:r w:rsidRPr="009B159C">
              <w:rPr>
                <w:rFonts w:ascii="Times New Roman" w:eastAsia="Times New Roman" w:hAnsi="Times New Roman" w:cs="Times New Roman"/>
                <w:color w:val="000000"/>
              </w:rPr>
              <w:br/>
              <w:t>distinct white spots, 29.2% solid brown, 28.3% light gray</w:t>
            </w:r>
          </w:p>
        </w:tc>
        <w:tc>
          <w:tcPr>
            <w:tcW w:w="2020" w:type="dxa"/>
            <w:tcBorders>
              <w:top w:val="nil"/>
              <w:left w:val="nil"/>
              <w:bottom w:val="nil"/>
              <w:right w:val="nil"/>
            </w:tcBorders>
            <w:shd w:val="clear" w:color="auto" w:fill="auto"/>
            <w:hideMark/>
          </w:tcPr>
          <w:p w14:paraId="5BEEF01B" w14:textId="77777777" w:rsidR="00A541C7" w:rsidRPr="009B159C" w:rsidRDefault="00A541C7"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74.6% light gray, </w:t>
            </w:r>
            <w:r w:rsidRPr="009B159C">
              <w:rPr>
                <w:rFonts w:ascii="Times New Roman" w:eastAsia="Times New Roman" w:hAnsi="Times New Roman" w:cs="Times New Roman"/>
                <w:color w:val="000000"/>
              </w:rPr>
              <w:br/>
              <w:t>8.6% black, 6.8% pale or white, 5.8% creamy yellow, 4.2% blotched brown</w:t>
            </w:r>
          </w:p>
        </w:tc>
        <w:tc>
          <w:tcPr>
            <w:tcW w:w="2020" w:type="dxa"/>
            <w:tcBorders>
              <w:top w:val="nil"/>
              <w:left w:val="nil"/>
              <w:bottom w:val="nil"/>
              <w:right w:val="nil"/>
            </w:tcBorders>
          </w:tcPr>
          <w:p w14:paraId="32CDB68A" w14:textId="26CA4F5E"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 with </w:t>
            </w:r>
            <w:r w:rsidRPr="009B159C">
              <w:rPr>
                <w:rFonts w:ascii="Times New Roman" w:eastAsia="Times New Roman" w:hAnsi="Times New Roman" w:cs="Times New Roman"/>
                <w:color w:val="000000"/>
              </w:rPr>
              <w:br/>
              <w:t>light reticulations</w:t>
            </w:r>
          </w:p>
        </w:tc>
      </w:tr>
      <w:tr w:rsidR="00A541C7" w:rsidRPr="009B159C" w14:paraId="11BEBAC2" w14:textId="18E0A560" w:rsidTr="00A541C7">
        <w:trPr>
          <w:trHeight w:val="1200"/>
        </w:trPr>
        <w:tc>
          <w:tcPr>
            <w:tcW w:w="1980" w:type="dxa"/>
            <w:tcBorders>
              <w:top w:val="nil"/>
              <w:left w:val="nil"/>
              <w:bottom w:val="single" w:sz="4" w:space="0" w:color="auto"/>
              <w:right w:val="nil"/>
            </w:tcBorders>
            <w:shd w:val="clear" w:color="auto" w:fill="auto"/>
            <w:hideMark/>
          </w:tcPr>
          <w:p w14:paraId="1BC5E84D"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c>
          <w:tcPr>
            <w:tcW w:w="2020" w:type="dxa"/>
            <w:tcBorders>
              <w:top w:val="nil"/>
              <w:left w:val="nil"/>
              <w:bottom w:val="single" w:sz="4" w:space="0" w:color="auto"/>
              <w:right w:val="nil"/>
            </w:tcBorders>
            <w:shd w:val="clear" w:color="auto" w:fill="auto"/>
            <w:hideMark/>
          </w:tcPr>
          <w:p w14:paraId="126D9A22" w14:textId="77777777"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w:t>
            </w:r>
            <w:r w:rsidRPr="009B159C">
              <w:rPr>
                <w:rFonts w:ascii="Times New Roman" w:eastAsia="Times New Roman" w:hAnsi="Times New Roman" w:cs="Times New Roman"/>
                <w:color w:val="000000"/>
              </w:rPr>
              <w:br/>
              <w:t xml:space="preserve"> Toe II and Toe V</w:t>
            </w:r>
          </w:p>
        </w:tc>
        <w:tc>
          <w:tcPr>
            <w:tcW w:w="2020" w:type="dxa"/>
            <w:tcBorders>
              <w:top w:val="nil"/>
              <w:left w:val="nil"/>
              <w:bottom w:val="single" w:sz="4" w:space="0" w:color="auto"/>
              <w:right w:val="nil"/>
            </w:tcBorders>
          </w:tcPr>
          <w:p w14:paraId="7D351429" w14:textId="3A538EE8" w:rsidR="00A541C7" w:rsidRPr="009B159C" w:rsidRDefault="00A541C7"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one</w:t>
            </w:r>
            <w:proofErr w:type="gramEnd"/>
            <w:r w:rsidRPr="009B159C">
              <w:rPr>
                <w:rFonts w:ascii="Times New Roman" w:eastAsia="Times New Roman" w:hAnsi="Times New Roman" w:cs="Times New Roman"/>
                <w:color w:val="000000"/>
              </w:rPr>
              <w:t xml:space="preserve"> phalanx free </w:t>
            </w:r>
            <w:r w:rsidRPr="009B159C">
              <w:rPr>
                <w:rFonts w:ascii="Times New Roman" w:eastAsia="Times New Roman" w:hAnsi="Times New Roman" w:cs="Times New Roman"/>
                <w:color w:val="000000"/>
              </w:rPr>
              <w:br/>
              <w:t>on Toe II and V</w:t>
            </w:r>
          </w:p>
        </w:tc>
      </w:tr>
    </w:tbl>
    <w:p w14:paraId="1C50EB20"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6C414A3C"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205BAB28"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1F238C1D"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2B0A3943"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44F6F207"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034246B3"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422217E1"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51278878"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16E7A36A"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037FB6EE"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37E55A6A"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766AFE6B"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278D06C4"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62E11884" w14:textId="11E4B2C8" w:rsidR="00E93BEF" w:rsidRPr="009B159C" w:rsidRDefault="00143DFB" w:rsidP="00467287">
      <w:pPr>
        <w:pStyle w:val="DefaultStyle"/>
        <w:spacing w:line="480" w:lineRule="auto"/>
        <w:ind w:firstLine="720"/>
        <w:rPr>
          <w:rFonts w:ascii="Times New Roman" w:hAnsi="Times New Roman" w:cs="Times New Roman"/>
          <w:bCs/>
        </w:rPr>
      </w:pPr>
      <w:r w:rsidRPr="009B159C">
        <w:rPr>
          <w:rFonts w:ascii="Times New Roman" w:hAnsi="Times New Roman" w:cs="Times New Roman"/>
          <w:smallCaps/>
        </w:rPr>
        <w:lastRenderedPageBreak/>
        <w:t>Fig.</w:t>
      </w:r>
      <w:r w:rsidRPr="009B159C">
        <w:rPr>
          <w:rFonts w:ascii="Times New Roman" w:hAnsi="Times New Roman" w:cs="Times New Roman"/>
        </w:rPr>
        <w:t xml:space="preserve"> 1</w:t>
      </w:r>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bCs/>
        </w:rPr>
        <w:t xml:space="preserve">Maximum likelihood (ML) tree </w:t>
      </w:r>
      <w:r w:rsidR="00467287" w:rsidRPr="009B159C">
        <w:rPr>
          <w:rFonts w:ascii="Times New Roman" w:hAnsi="Times New Roman" w:cs="Times New Roman"/>
          <w:bCs/>
        </w:rPr>
        <w:t xml:space="preserve">of the </w:t>
      </w:r>
      <w:proofErr w:type="spellStart"/>
      <w:r w:rsidR="00467287" w:rsidRPr="009B159C">
        <w:rPr>
          <w:rFonts w:ascii="Times New Roman" w:hAnsi="Times New Roman" w:cs="Times New Roman"/>
          <w:bCs/>
          <w:i/>
        </w:rPr>
        <w:t>Hylarana</w:t>
      </w:r>
      <w:proofErr w:type="spellEnd"/>
      <w:r w:rsidR="00467287" w:rsidRPr="009B159C">
        <w:rPr>
          <w:rFonts w:ascii="Times New Roman" w:hAnsi="Times New Roman" w:cs="Times New Roman"/>
          <w:bCs/>
          <w:i/>
        </w:rPr>
        <w:t xml:space="preserve"> </w:t>
      </w:r>
      <w:proofErr w:type="spellStart"/>
      <w:r w:rsidR="00467287" w:rsidRPr="009B159C">
        <w:rPr>
          <w:rFonts w:ascii="Times New Roman" w:hAnsi="Times New Roman" w:cs="Times New Roman"/>
          <w:bCs/>
          <w:i/>
        </w:rPr>
        <w:t>signata</w:t>
      </w:r>
      <w:proofErr w:type="spellEnd"/>
      <w:r w:rsidR="00467287" w:rsidRPr="009B159C">
        <w:rPr>
          <w:rFonts w:ascii="Times New Roman" w:hAnsi="Times New Roman" w:cs="Times New Roman"/>
          <w:bCs/>
        </w:rPr>
        <w:t xml:space="preserve"> Complex based on a</w:t>
      </w:r>
      <w:r w:rsidRPr="009B159C">
        <w:rPr>
          <w:rFonts w:ascii="Times New Roman" w:hAnsi="Times New Roman" w:cs="Times New Roman"/>
          <w:bCs/>
        </w:rPr>
        <w:t xml:space="preserve"> </w:t>
      </w:r>
      <w:proofErr w:type="spellStart"/>
      <w:r w:rsidRPr="009B159C">
        <w:rPr>
          <w:rFonts w:ascii="Times New Roman" w:hAnsi="Times New Roman" w:cs="Times New Roman"/>
          <w:bCs/>
        </w:rPr>
        <w:t>RAxML</w:t>
      </w:r>
      <w:proofErr w:type="spellEnd"/>
      <w:r w:rsidRPr="009B159C">
        <w:rPr>
          <w:rFonts w:ascii="Times New Roman" w:hAnsi="Times New Roman" w:cs="Times New Roman"/>
          <w:bCs/>
        </w:rPr>
        <w:t xml:space="preserve"> analysis of </w:t>
      </w:r>
      <w:r w:rsidRPr="009B159C">
        <w:rPr>
          <w:rFonts w:ascii="Times New Roman" w:hAnsi="Times New Roman" w:cs="Times New Roman"/>
        </w:rPr>
        <w:t xml:space="preserve">12S–16S </w:t>
      </w:r>
      <w:proofErr w:type="spellStart"/>
      <w:r w:rsidRPr="009B159C">
        <w:rPr>
          <w:rFonts w:ascii="Times New Roman" w:hAnsi="Times New Roman" w:cs="Times New Roman"/>
        </w:rPr>
        <w:t>rRNA</w:t>
      </w:r>
      <w:proofErr w:type="spellEnd"/>
      <w:r w:rsidRPr="009B159C">
        <w:rPr>
          <w:rFonts w:ascii="Times New Roman" w:hAnsi="Times New Roman" w:cs="Times New Roman"/>
        </w:rPr>
        <w:t xml:space="preserve"> (and part of one flanking transfer RNA genes (</w:t>
      </w:r>
      <w:proofErr w:type="spellStart"/>
      <w:r w:rsidRPr="009B159C">
        <w:rPr>
          <w:rFonts w:ascii="Times New Roman" w:hAnsi="Times New Roman" w:cs="Times New Roman"/>
        </w:rPr>
        <w:t>tRNA</w:t>
      </w:r>
      <w:r w:rsidRPr="009B159C">
        <w:rPr>
          <w:rFonts w:ascii="Times New Roman" w:hAnsi="Times New Roman" w:cs="Times New Roman"/>
          <w:vertAlign w:val="superscript"/>
        </w:rPr>
        <w:t>val</w:t>
      </w:r>
      <w:proofErr w:type="spellEnd"/>
      <w:r w:rsidRPr="009B159C">
        <w:rPr>
          <w:rFonts w:ascii="Times New Roman" w:hAnsi="Times New Roman" w:cs="Times New Roman"/>
        </w:rPr>
        <w:t xml:space="preserve">) gene. Numbers above branches represent bootstrap support for ML/Bayesian posterior probabilities. Distribution ranges of species groups are color coded to correspond to the distribution map. </w:t>
      </w:r>
    </w:p>
    <w:p w14:paraId="70767118" w14:textId="77777777" w:rsidR="00E93BEF" w:rsidRPr="009B159C" w:rsidRDefault="00E93BEF">
      <w:pPr>
        <w:pStyle w:val="DefaultStyle"/>
        <w:spacing w:line="480" w:lineRule="auto"/>
        <w:ind w:firstLine="720"/>
        <w:rPr>
          <w:rFonts w:ascii="Times New Roman" w:hAnsi="Times New Roman" w:cs="Times New Roman"/>
        </w:rPr>
      </w:pPr>
    </w:p>
    <w:p w14:paraId="0ADD8A33" w14:textId="77777777" w:rsidR="00E93BEF" w:rsidRPr="009B159C" w:rsidRDefault="00E93BEF">
      <w:pPr>
        <w:pStyle w:val="DefaultStyle"/>
        <w:spacing w:line="480" w:lineRule="auto"/>
        <w:ind w:firstLine="720"/>
        <w:rPr>
          <w:rFonts w:ascii="Times New Roman" w:hAnsi="Times New Roman" w:cs="Times New Roman"/>
        </w:rPr>
      </w:pPr>
    </w:p>
    <w:p w14:paraId="700B9054"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rPr>
        <w:t xml:space="preserve"> </w:t>
      </w:r>
    </w:p>
    <w:p w14:paraId="06ACE380"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smallCaps/>
        </w:rPr>
        <w:t>Fig.</w:t>
      </w:r>
      <w:r w:rsidRPr="009B159C">
        <w:rPr>
          <w:rFonts w:ascii="Times New Roman" w:hAnsi="Times New Roman" w:cs="Times New Roman"/>
        </w:rPr>
        <w:t xml:space="preserve"> 2</w:t>
      </w:r>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bCs/>
        </w:rPr>
        <w:t xml:space="preserve">The </w:t>
      </w:r>
      <w:proofErr w:type="spellStart"/>
      <w:r w:rsidRPr="009B159C">
        <w:rPr>
          <w:rFonts w:ascii="Times New Roman" w:hAnsi="Times New Roman" w:cs="Times New Roman"/>
          <w:bCs/>
        </w:rPr>
        <w:t>holotype</w:t>
      </w:r>
      <w:proofErr w:type="spellEnd"/>
      <w:r w:rsidRPr="009B159C">
        <w:rPr>
          <w:rFonts w:ascii="Times New Roman" w:hAnsi="Times New Roman" w:cs="Times New Roman"/>
          <w:bCs/>
        </w:rPr>
        <w:t xml:space="preserve">, showing A: Palmar view of </w:t>
      </w:r>
      <w:proofErr w:type="spellStart"/>
      <w:r w:rsidRPr="009B159C">
        <w:rPr>
          <w:rFonts w:ascii="Times New Roman" w:hAnsi="Times New Roman" w:cs="Times New Roman"/>
          <w:bCs/>
        </w:rPr>
        <w:t>manus</w:t>
      </w:r>
      <w:proofErr w:type="spellEnd"/>
      <w:r w:rsidRPr="009B159C">
        <w:rPr>
          <w:rFonts w:ascii="Times New Roman" w:hAnsi="Times New Roman" w:cs="Times New Roman"/>
          <w:bCs/>
        </w:rPr>
        <w:t xml:space="preserve">; B: Plantar view of </w:t>
      </w:r>
      <w:proofErr w:type="spellStart"/>
      <w:r w:rsidRPr="009B159C">
        <w:rPr>
          <w:rFonts w:ascii="Times New Roman" w:hAnsi="Times New Roman" w:cs="Times New Roman"/>
          <w:bCs/>
        </w:rPr>
        <w:t>pes</w:t>
      </w:r>
      <w:proofErr w:type="spellEnd"/>
      <w:r w:rsidRPr="009B159C">
        <w:rPr>
          <w:rFonts w:ascii="Times New Roman" w:hAnsi="Times New Roman" w:cs="Times New Roman"/>
          <w:bCs/>
        </w:rPr>
        <w:t xml:space="preserve">; C: Dorsum; D: </w:t>
      </w:r>
      <w:proofErr w:type="spellStart"/>
      <w:r w:rsidRPr="009B159C">
        <w:rPr>
          <w:rFonts w:ascii="Times New Roman" w:hAnsi="Times New Roman" w:cs="Times New Roman"/>
          <w:bCs/>
        </w:rPr>
        <w:t>Ventrum</w:t>
      </w:r>
      <w:proofErr w:type="spellEnd"/>
      <w:r w:rsidRPr="009B159C">
        <w:rPr>
          <w:rFonts w:ascii="Times New Roman" w:hAnsi="Times New Roman" w:cs="Times New Roman"/>
          <w:bCs/>
        </w:rPr>
        <w:t xml:space="preserve">. Note greatly enlarged humeral gland (A, C) and reduced webbing of </w:t>
      </w:r>
      <w:proofErr w:type="spellStart"/>
      <w:r w:rsidRPr="009B159C">
        <w:rPr>
          <w:rFonts w:ascii="Times New Roman" w:hAnsi="Times New Roman" w:cs="Times New Roman"/>
          <w:bCs/>
        </w:rPr>
        <w:t>pes</w:t>
      </w:r>
      <w:proofErr w:type="spellEnd"/>
      <w:r w:rsidRPr="009B159C">
        <w:rPr>
          <w:rFonts w:ascii="Times New Roman" w:hAnsi="Times New Roman" w:cs="Times New Roman"/>
          <w:bCs/>
        </w:rPr>
        <w:t xml:space="preserve"> (B).</w:t>
      </w:r>
    </w:p>
    <w:p w14:paraId="31A05814" w14:textId="77777777" w:rsidR="00E93BEF" w:rsidRPr="009B159C" w:rsidRDefault="00E93BEF">
      <w:pPr>
        <w:pStyle w:val="DefaultStyle"/>
        <w:spacing w:line="480" w:lineRule="auto"/>
        <w:ind w:firstLine="720"/>
        <w:rPr>
          <w:rFonts w:ascii="Times New Roman" w:hAnsi="Times New Roman" w:cs="Times New Roman"/>
        </w:rPr>
      </w:pPr>
    </w:p>
    <w:p w14:paraId="6F5FC20B" w14:textId="77777777" w:rsidR="00E93BEF" w:rsidRPr="009B159C" w:rsidRDefault="00E93BEF">
      <w:pPr>
        <w:pStyle w:val="DefaultStyle"/>
        <w:spacing w:line="480" w:lineRule="auto"/>
        <w:ind w:firstLine="720"/>
        <w:rPr>
          <w:rFonts w:ascii="Times New Roman" w:hAnsi="Times New Roman" w:cs="Times New Roman"/>
        </w:rPr>
      </w:pPr>
    </w:p>
    <w:p w14:paraId="47A4047A" w14:textId="77777777" w:rsidR="00E93BEF" w:rsidRPr="009B159C" w:rsidRDefault="00E93BEF">
      <w:pPr>
        <w:pStyle w:val="DefaultStyle"/>
        <w:spacing w:line="480" w:lineRule="auto"/>
        <w:ind w:firstLine="720"/>
        <w:rPr>
          <w:rFonts w:ascii="Times New Roman" w:hAnsi="Times New Roman" w:cs="Times New Roman"/>
        </w:rPr>
      </w:pPr>
    </w:p>
    <w:p w14:paraId="7A4C861F" w14:textId="2F1572BE"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smallCaps/>
        </w:rPr>
        <w:t>Fig.</w:t>
      </w:r>
      <w:r w:rsidRPr="009B159C">
        <w:rPr>
          <w:rFonts w:ascii="Times New Roman" w:hAnsi="Times New Roman" w:cs="Times New Roman"/>
        </w:rPr>
        <w:t xml:space="preserve"> 3</w:t>
      </w:r>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rPr>
        <w:t>A:</w:t>
      </w:r>
      <w:r w:rsidRPr="009B159C">
        <w:rPr>
          <w:rFonts w:ascii="Times New Roman" w:hAnsi="Times New Roman" w:cs="Times New Roman"/>
          <w:b/>
          <w:bCs/>
        </w:rPr>
        <w:t xml:space="preserve"> </w:t>
      </w:r>
      <w:proofErr w:type="spellStart"/>
      <w:r w:rsidRPr="009B159C">
        <w:rPr>
          <w:rFonts w:ascii="Times New Roman" w:hAnsi="Times New Roman" w:cs="Times New Roman"/>
          <w:bCs/>
        </w:rPr>
        <w:t>Paratype</w:t>
      </w:r>
      <w:proofErr w:type="spellEnd"/>
      <w:r w:rsidRPr="009B159C">
        <w:rPr>
          <w:rFonts w:ascii="Times New Roman" w:hAnsi="Times New Roman" w:cs="Times New Roman"/>
          <w:bCs/>
        </w:rPr>
        <w:t xml:space="preserve"> of </w:t>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centropeninsularis</w:t>
      </w:r>
      <w:proofErr w:type="spellEnd"/>
      <w:r w:rsidRPr="009B159C">
        <w:rPr>
          <w:rFonts w:ascii="Times New Roman" w:hAnsi="Times New Roman" w:cs="Times New Roman"/>
          <w:bCs/>
        </w:rPr>
        <w:t xml:space="preserve">; B: </w:t>
      </w:r>
      <w:proofErr w:type="spellStart"/>
      <w:r w:rsidRPr="009B159C">
        <w:rPr>
          <w:rFonts w:ascii="Times New Roman" w:hAnsi="Times New Roman" w:cs="Times New Roman"/>
          <w:i/>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b/>
          <w:bCs/>
        </w:rPr>
        <w:t xml:space="preserve"> </w:t>
      </w:r>
      <w:r w:rsidRPr="009B159C">
        <w:rPr>
          <w:rFonts w:ascii="Times New Roman" w:hAnsi="Times New Roman" w:cs="Times New Roman"/>
          <w:bCs/>
        </w:rPr>
        <w:t xml:space="preserve">from </w:t>
      </w:r>
      <w:proofErr w:type="spellStart"/>
      <w:r w:rsidRPr="009B159C">
        <w:rPr>
          <w:rFonts w:ascii="Times New Roman" w:hAnsi="Times New Roman" w:cs="Times New Roman"/>
          <w:bCs/>
        </w:rPr>
        <w:t>Siberut</w:t>
      </w:r>
      <w:proofErr w:type="spellEnd"/>
      <w:r w:rsidRPr="009B159C">
        <w:rPr>
          <w:rFonts w:ascii="Times New Roman" w:hAnsi="Times New Roman" w:cs="Times New Roman"/>
          <w:bCs/>
        </w:rPr>
        <w:t xml:space="preserve"> Island, Sumatra (photo: J. A. McGuire); C: </w:t>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rPr>
        <w:t>sp</w:t>
      </w:r>
      <w:proofErr w:type="spellEnd"/>
      <w:r w:rsidRPr="009B159C">
        <w:rPr>
          <w:rFonts w:ascii="Times New Roman" w:hAnsi="Times New Roman" w:cs="Times New Roman"/>
          <w:bCs/>
        </w:rPr>
        <w:t xml:space="preserve"> Sumatra from northern Sumatra (photo: D. Iskandar); D: </w:t>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i/>
        </w:rPr>
        <w:t>Rana</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w:t>
      </w:r>
      <w:r w:rsidR="006B7814" w:rsidRPr="009B159C">
        <w:rPr>
          <w:rFonts w:ascii="Times New Roman" w:hAnsi="Times New Roman" w:cs="Times New Roman"/>
          <w:bCs/>
        </w:rPr>
        <w:t>adapted</w:t>
      </w:r>
      <w:r w:rsidRPr="009B159C">
        <w:rPr>
          <w:rFonts w:ascii="Times New Roman" w:hAnsi="Times New Roman" w:cs="Times New Roman"/>
          <w:bCs/>
          <w:i/>
        </w:rPr>
        <w:t xml:space="preserve"> </w:t>
      </w:r>
      <w:r w:rsidRPr="009B159C">
        <w:rPr>
          <w:rFonts w:ascii="Times New Roman" w:hAnsi="Times New Roman" w:cs="Times New Roman"/>
          <w:bCs/>
        </w:rPr>
        <w:t xml:space="preserve">from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(1910, p. 23, pl. </w:t>
      </w:r>
      <w:proofErr w:type="gramStart"/>
      <w:r w:rsidRPr="009B159C">
        <w:rPr>
          <w:rFonts w:ascii="Times New Roman" w:hAnsi="Times New Roman" w:cs="Times New Roman"/>
          <w:bCs/>
        </w:rPr>
        <w:t>I, Fig. 3).</w:t>
      </w:r>
      <w:proofErr w:type="gramEnd"/>
    </w:p>
    <w:p w14:paraId="64C2503D" w14:textId="77777777" w:rsidR="00E93BEF" w:rsidRPr="009B159C" w:rsidRDefault="00E93BEF">
      <w:pPr>
        <w:pStyle w:val="DefaultStyle"/>
        <w:spacing w:line="480" w:lineRule="auto"/>
        <w:ind w:firstLine="720"/>
        <w:rPr>
          <w:rFonts w:ascii="Times New Roman" w:hAnsi="Times New Roman" w:cs="Times New Roman"/>
        </w:rPr>
      </w:pPr>
    </w:p>
    <w:p w14:paraId="0D8D3377" w14:textId="77777777" w:rsidR="00E93BEF" w:rsidRPr="009B159C" w:rsidRDefault="00E93BEF">
      <w:pPr>
        <w:pStyle w:val="DefaultStyle"/>
        <w:spacing w:line="480" w:lineRule="auto"/>
        <w:ind w:firstLine="720"/>
        <w:rPr>
          <w:rFonts w:ascii="Times New Roman" w:hAnsi="Times New Roman" w:cs="Times New Roman"/>
        </w:rPr>
      </w:pPr>
    </w:p>
    <w:sectPr w:rsidR="00E93BEF" w:rsidRPr="009B159C" w:rsidSect="009D6253">
      <w:footnotePr>
        <w:numStart w:val="5"/>
      </w:footnotePr>
      <w:type w:val="continuous"/>
      <w:pgSz w:w="12240" w:h="15840"/>
      <w:pgMar w:top="1440" w:right="1800" w:bottom="1440" w:left="1710" w:header="720" w:footer="0" w:gutter="0"/>
      <w:lnNumType w:countBy="1" w:distance="283" w:restart="continuous"/>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DE1FC" w14:textId="77777777" w:rsidR="00232320" w:rsidRDefault="00232320">
      <w:r>
        <w:separator/>
      </w:r>
    </w:p>
  </w:endnote>
  <w:endnote w:type="continuationSeparator" w:id="0">
    <w:p w14:paraId="225F3888" w14:textId="77777777" w:rsidR="00232320" w:rsidRDefault="00232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DejaVu 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F24C0" w14:textId="77777777" w:rsidR="00232320" w:rsidRDefault="002323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7E357" w14:textId="77777777" w:rsidR="00232320" w:rsidRDefault="0023232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67D77" w14:textId="77777777" w:rsidR="00232320" w:rsidRDefault="002323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C2701" w14:textId="77777777" w:rsidR="00232320" w:rsidRDefault="00232320">
      <w:r>
        <w:separator/>
      </w:r>
    </w:p>
  </w:footnote>
  <w:footnote w:type="continuationSeparator" w:id="0">
    <w:p w14:paraId="47EB270F" w14:textId="77777777" w:rsidR="00232320" w:rsidRDefault="00232320">
      <w:r>
        <w:continuationSeparator/>
      </w:r>
    </w:p>
  </w:footnote>
  <w:footnote w:id="1">
    <w:p w14:paraId="1FF048B7" w14:textId="2CFFA66A" w:rsidR="00232320" w:rsidRDefault="00232320" w:rsidP="00F5381C">
      <w:pPr>
        <w:pStyle w:val="FootnoteText"/>
        <w:ind w:firstLine="720"/>
      </w:pPr>
      <w:r>
        <w:rPr>
          <w:rStyle w:val="FootnoteReference"/>
        </w:rPr>
        <w:footnoteRef/>
      </w:r>
      <w:r>
        <w:t xml:space="preserve"> </w:t>
      </w:r>
      <w:r w:rsidRPr="00EB498A">
        <w:rPr>
          <w:rFonts w:ascii="Times New Roman" w:hAnsi="Times New Roman" w:cs="Times New Roman"/>
          <w:smallCaps/>
        </w:rPr>
        <w:t>Correspondence</w:t>
      </w:r>
      <w:r>
        <w:rPr>
          <w:rFonts w:ascii="Times New Roman" w:hAnsi="Times New Roman" w:cs="Times New Roman"/>
          <w:smallCaps/>
        </w:rPr>
        <w:t xml:space="preserve">: </w:t>
      </w:r>
      <w:r w:rsidRPr="00EB498A">
        <w:rPr>
          <w:rFonts w:ascii="Times New Roman" w:hAnsi="Times New Roman" w:cs="Times New Roman"/>
        </w:rPr>
        <w:t>e-mail</w:t>
      </w:r>
      <w:r>
        <w:rPr>
          <w:rFonts w:ascii="Times New Roman" w:hAnsi="Times New Roman" w:cs="Times New Roman"/>
        </w:rPr>
        <w:t>, chanko@ku.edu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1870C" w14:textId="77777777" w:rsidR="00232320" w:rsidRDefault="0023232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64CFB" w14:textId="77777777" w:rsidR="00232320" w:rsidRDefault="00232320" w:rsidP="00EB498A">
    <w:pPr>
      <w:pStyle w:val="DefaultStyle"/>
      <w:jc w:val="right"/>
    </w:pPr>
    <w:r>
      <w:fldChar w:fldCharType="begin"/>
    </w:r>
    <w:r>
      <w:instrText>PAGE</w:instrText>
    </w:r>
    <w:r>
      <w:fldChar w:fldCharType="separate"/>
    </w:r>
    <w:r w:rsidR="00583D50">
      <w:rPr>
        <w:noProof/>
      </w:rPr>
      <w:t>34</w:t>
    </w:r>
    <w:r>
      <w:fldChar w:fldCharType="end"/>
    </w:r>
  </w:p>
  <w:p w14:paraId="1C343EC9" w14:textId="200A643C" w:rsidR="00232320" w:rsidRDefault="00232320">
    <w:pPr>
      <w:pStyle w:val="Header"/>
      <w:ind w:right="360"/>
    </w:pPr>
    <w:r>
      <w:tab/>
    </w:r>
    <w:r>
      <w:tab/>
      <w:t xml:space="preserve">Chan et al. </w:t>
    </w:r>
  </w:p>
  <w:p w14:paraId="4CE15A9A" w14:textId="2BBE346C" w:rsidR="00232320" w:rsidRDefault="00232320" w:rsidP="00EB498A">
    <w:pPr>
      <w:pStyle w:val="DefaultSty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FFA83" w14:textId="77777777" w:rsidR="00232320" w:rsidRDefault="002323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numStart w:val="5"/>
    <w:footnote w:id="-1"/>
    <w:footnote w:id="0"/>
  </w:footnotePr>
  <w:endnotePr>
    <w:endnote w:id="-1"/>
    <w:endnote w:id="0"/>
  </w:endnotePr>
  <w:compat>
    <w:useFELayout/>
    <w:compatSetting w:name="compatibilityMode" w:uri="http://schemas.microsoft.com/office/word" w:val="12"/>
  </w:compat>
  <w:rsids>
    <w:rsidRoot w:val="00E93BEF"/>
    <w:rsid w:val="000169BF"/>
    <w:rsid w:val="000235B6"/>
    <w:rsid w:val="000242E0"/>
    <w:rsid w:val="00080858"/>
    <w:rsid w:val="00082BF4"/>
    <w:rsid w:val="00084C67"/>
    <w:rsid w:val="000872F6"/>
    <w:rsid w:val="0009394D"/>
    <w:rsid w:val="000C1133"/>
    <w:rsid w:val="000E4399"/>
    <w:rsid w:val="001110BC"/>
    <w:rsid w:val="00143DFB"/>
    <w:rsid w:val="00177342"/>
    <w:rsid w:val="001A3D27"/>
    <w:rsid w:val="001F3729"/>
    <w:rsid w:val="00200961"/>
    <w:rsid w:val="00232320"/>
    <w:rsid w:val="00235B00"/>
    <w:rsid w:val="002712E3"/>
    <w:rsid w:val="00273092"/>
    <w:rsid w:val="00282135"/>
    <w:rsid w:val="00293537"/>
    <w:rsid w:val="002C23CD"/>
    <w:rsid w:val="002C2E28"/>
    <w:rsid w:val="0033499B"/>
    <w:rsid w:val="0038502A"/>
    <w:rsid w:val="00437CD8"/>
    <w:rsid w:val="00452A5F"/>
    <w:rsid w:val="00467287"/>
    <w:rsid w:val="0047593B"/>
    <w:rsid w:val="00476442"/>
    <w:rsid w:val="004F5ECF"/>
    <w:rsid w:val="00501524"/>
    <w:rsid w:val="00510D70"/>
    <w:rsid w:val="00514466"/>
    <w:rsid w:val="00533A04"/>
    <w:rsid w:val="00583D50"/>
    <w:rsid w:val="005B388D"/>
    <w:rsid w:val="005D5F87"/>
    <w:rsid w:val="005E19E8"/>
    <w:rsid w:val="005E603B"/>
    <w:rsid w:val="005E6E97"/>
    <w:rsid w:val="005F46C9"/>
    <w:rsid w:val="00646214"/>
    <w:rsid w:val="00652013"/>
    <w:rsid w:val="006B580D"/>
    <w:rsid w:val="006B7814"/>
    <w:rsid w:val="006E46EE"/>
    <w:rsid w:val="006E6E9D"/>
    <w:rsid w:val="00716C13"/>
    <w:rsid w:val="0072431C"/>
    <w:rsid w:val="00744775"/>
    <w:rsid w:val="00754605"/>
    <w:rsid w:val="007E57C0"/>
    <w:rsid w:val="00815A8A"/>
    <w:rsid w:val="00816DDA"/>
    <w:rsid w:val="00821032"/>
    <w:rsid w:val="00842D19"/>
    <w:rsid w:val="008676A4"/>
    <w:rsid w:val="00894EE4"/>
    <w:rsid w:val="00904CDC"/>
    <w:rsid w:val="009903D7"/>
    <w:rsid w:val="009A64AD"/>
    <w:rsid w:val="009B159C"/>
    <w:rsid w:val="009B2B3A"/>
    <w:rsid w:val="009C4FB5"/>
    <w:rsid w:val="009D1D25"/>
    <w:rsid w:val="009D6253"/>
    <w:rsid w:val="00A541C7"/>
    <w:rsid w:val="00A9789A"/>
    <w:rsid w:val="00AA6D15"/>
    <w:rsid w:val="00AB03BB"/>
    <w:rsid w:val="00AC5CA5"/>
    <w:rsid w:val="00AE487D"/>
    <w:rsid w:val="00B05959"/>
    <w:rsid w:val="00B41217"/>
    <w:rsid w:val="00B4478E"/>
    <w:rsid w:val="00B75471"/>
    <w:rsid w:val="00BC53F5"/>
    <w:rsid w:val="00C147DA"/>
    <w:rsid w:val="00C546F0"/>
    <w:rsid w:val="00C8555C"/>
    <w:rsid w:val="00CA6D03"/>
    <w:rsid w:val="00CB392A"/>
    <w:rsid w:val="00CB46EE"/>
    <w:rsid w:val="00CD430D"/>
    <w:rsid w:val="00CE132D"/>
    <w:rsid w:val="00D00105"/>
    <w:rsid w:val="00D036F7"/>
    <w:rsid w:val="00D0490E"/>
    <w:rsid w:val="00D05381"/>
    <w:rsid w:val="00D2524F"/>
    <w:rsid w:val="00D343E0"/>
    <w:rsid w:val="00D627CB"/>
    <w:rsid w:val="00D75BC5"/>
    <w:rsid w:val="00D912DD"/>
    <w:rsid w:val="00DA7BCA"/>
    <w:rsid w:val="00DA7C18"/>
    <w:rsid w:val="00DD1E72"/>
    <w:rsid w:val="00E1181C"/>
    <w:rsid w:val="00E20AA5"/>
    <w:rsid w:val="00E4084B"/>
    <w:rsid w:val="00E82DE4"/>
    <w:rsid w:val="00E848FA"/>
    <w:rsid w:val="00E86677"/>
    <w:rsid w:val="00E93BEF"/>
    <w:rsid w:val="00EB0329"/>
    <w:rsid w:val="00EB498A"/>
    <w:rsid w:val="00ED298F"/>
    <w:rsid w:val="00ED4825"/>
    <w:rsid w:val="00ED7154"/>
    <w:rsid w:val="00EF2CDE"/>
    <w:rsid w:val="00F13039"/>
    <w:rsid w:val="00F30798"/>
    <w:rsid w:val="00F5381C"/>
    <w:rsid w:val="00FE4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63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381"/>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mbria" w:eastAsia="DejaVu Sans" w:hAnsi="Cambria"/>
      <w:color w:val="00000A"/>
      <w:lang w:eastAsia="en-US"/>
    </w:rPr>
  </w:style>
  <w:style w:type="character" w:customStyle="1" w:styleId="BalloonTextChar">
    <w:name w:val="Balloon Text Char"/>
    <w:basedOn w:val="DefaultParagraphFont"/>
    <w:rPr>
      <w:rFonts w:ascii="Lucida Grande" w:hAnsi="Lucida Grande" w:cs="Lucida Grande"/>
      <w:sz w:val="18"/>
      <w:szCs w:val="18"/>
    </w:rPr>
  </w:style>
  <w:style w:type="character" w:customStyle="1" w:styleId="apple-style-span">
    <w:name w:val="apple-style-span"/>
    <w:basedOn w:val="DefaultParagraphFont"/>
    <w:rPr>
      <w:rFonts w:cs="Times New Roman"/>
    </w:rPr>
  </w:style>
  <w:style w:type="character" w:customStyle="1" w:styleId="apple-converted-space">
    <w:name w:val="apple-converted-space"/>
    <w:basedOn w:val="DefaultParagraphFont"/>
    <w:rPr>
      <w:rFonts w:cs="Times New Roman"/>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styleId="LineNumber">
    <w:name w:val="line number"/>
    <w:basedOn w:val="DefaultParagraphFont"/>
  </w:style>
  <w:style w:type="character" w:customStyle="1" w:styleId="HeaderChar">
    <w:name w:val="Header Char"/>
    <w:basedOn w:val="DefaultParagraphFont"/>
  </w:style>
  <w:style w:type="character" w:styleId="PageNumber">
    <w:name w:val="page number"/>
    <w:basedOn w:val="DefaultParagraphFont"/>
  </w:style>
  <w:style w:type="character" w:customStyle="1" w:styleId="FooterChar">
    <w:name w:val="Footer Char"/>
    <w:basedOn w:val="DefaultParagraphFont"/>
  </w:style>
  <w:style w:type="character" w:customStyle="1" w:styleId="FootnoteTextChar">
    <w:name w:val="Footnote Text Char"/>
    <w:basedOn w:val="DefaultParagraphFont"/>
  </w:style>
  <w:style w:type="character" w:styleId="FootnoteReference">
    <w:name w:val="footnote reference"/>
    <w:basedOn w:val="DefaultParagraphFont"/>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LineNumbering">
    <w:name w:val="Line Numbering"/>
  </w:style>
  <w:style w:type="character" w:customStyle="1" w:styleId="EndnoteCharacters">
    <w:name w:val="Endnote Characters"/>
  </w:style>
  <w:style w:type="paragraph" w:customStyle="1" w:styleId="Heading">
    <w:name w:val="Heading"/>
    <w:basedOn w:val="DefaultStyle"/>
    <w:next w:val="TextBody"/>
    <w:pPr>
      <w:keepNext/>
      <w:spacing w:before="240" w:after="120"/>
    </w:pPr>
    <w:rPr>
      <w:rFonts w:ascii="Arial" w:hAnsi="Arial" w:cs="Lohit Hindi"/>
      <w:sz w:val="28"/>
      <w:szCs w:val="28"/>
    </w:rPr>
  </w:style>
  <w:style w:type="paragraph" w:customStyle="1" w:styleId="TextBody">
    <w:name w:val="Text Body"/>
    <w:basedOn w:val="DefaultStyle"/>
    <w:pPr>
      <w:widowControl w:val="0"/>
      <w:spacing w:after="120" w:line="480" w:lineRule="atLeast"/>
    </w:pPr>
    <w:rPr>
      <w:rFonts w:ascii="Times New Roman" w:eastAsia="Times New Roman" w:hAnsi="Times New Roman" w:cs="Times New Roman"/>
      <w:sz w:val="20"/>
      <w:szCs w:val="20"/>
    </w:r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styleId="BalloonText">
    <w:name w:val="Balloon Text"/>
    <w:basedOn w:val="DefaultStyle"/>
    <w:rPr>
      <w:rFonts w:ascii="Lucida Grande" w:hAnsi="Lucida Grande" w:cs="Lucida Grande"/>
      <w:sz w:val="18"/>
      <w:szCs w:val="18"/>
    </w:rPr>
  </w:style>
  <w:style w:type="paragraph" w:styleId="CommentText">
    <w:name w:val="annotation text"/>
    <w:basedOn w:val="DefaultStyle"/>
  </w:style>
  <w:style w:type="paragraph" w:styleId="CommentSubject">
    <w:name w:val="annotation subject"/>
    <w:basedOn w:val="CommentText"/>
    <w:rPr>
      <w:b/>
      <w:bCs/>
      <w:sz w:val="20"/>
      <w:szCs w:val="20"/>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pPr>
  </w:style>
  <w:style w:type="paragraph" w:styleId="FootnoteText">
    <w:name w:val="footnote text"/>
    <w:basedOn w:val="DefaultStyle"/>
  </w:style>
  <w:style w:type="paragraph" w:customStyle="1" w:styleId="Footnote">
    <w:name w:val="Footnote"/>
    <w:basedOn w:val="DefaultStyle"/>
  </w:style>
  <w:style w:type="paragraph" w:customStyle="1" w:styleId="FrameContents">
    <w:name w:val="Frame Contents"/>
    <w:basedOn w:val="TextBody"/>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7592">
      <w:bodyDiv w:val="1"/>
      <w:marLeft w:val="0"/>
      <w:marRight w:val="0"/>
      <w:marTop w:val="0"/>
      <w:marBottom w:val="0"/>
      <w:divBdr>
        <w:top w:val="none" w:sz="0" w:space="0" w:color="auto"/>
        <w:left w:val="none" w:sz="0" w:space="0" w:color="auto"/>
        <w:bottom w:val="none" w:sz="0" w:space="0" w:color="auto"/>
        <w:right w:val="none" w:sz="0" w:space="0" w:color="auto"/>
      </w:divBdr>
    </w:div>
    <w:div w:id="104469102">
      <w:bodyDiv w:val="1"/>
      <w:marLeft w:val="0"/>
      <w:marRight w:val="0"/>
      <w:marTop w:val="0"/>
      <w:marBottom w:val="0"/>
      <w:divBdr>
        <w:top w:val="none" w:sz="0" w:space="0" w:color="auto"/>
        <w:left w:val="none" w:sz="0" w:space="0" w:color="auto"/>
        <w:bottom w:val="none" w:sz="0" w:space="0" w:color="auto"/>
        <w:right w:val="none" w:sz="0" w:space="0" w:color="auto"/>
      </w:divBdr>
    </w:div>
    <w:div w:id="312687356">
      <w:bodyDiv w:val="1"/>
      <w:marLeft w:val="0"/>
      <w:marRight w:val="0"/>
      <w:marTop w:val="0"/>
      <w:marBottom w:val="0"/>
      <w:divBdr>
        <w:top w:val="none" w:sz="0" w:space="0" w:color="auto"/>
        <w:left w:val="none" w:sz="0" w:space="0" w:color="auto"/>
        <w:bottom w:val="none" w:sz="0" w:space="0" w:color="auto"/>
        <w:right w:val="none" w:sz="0" w:space="0" w:color="auto"/>
      </w:divBdr>
    </w:div>
    <w:div w:id="445660014">
      <w:bodyDiv w:val="1"/>
      <w:marLeft w:val="0"/>
      <w:marRight w:val="0"/>
      <w:marTop w:val="0"/>
      <w:marBottom w:val="0"/>
      <w:divBdr>
        <w:top w:val="none" w:sz="0" w:space="0" w:color="auto"/>
        <w:left w:val="none" w:sz="0" w:space="0" w:color="auto"/>
        <w:bottom w:val="none" w:sz="0" w:space="0" w:color="auto"/>
        <w:right w:val="none" w:sz="0" w:space="0" w:color="auto"/>
      </w:divBdr>
    </w:div>
    <w:div w:id="561137952">
      <w:bodyDiv w:val="1"/>
      <w:marLeft w:val="0"/>
      <w:marRight w:val="0"/>
      <w:marTop w:val="0"/>
      <w:marBottom w:val="0"/>
      <w:divBdr>
        <w:top w:val="none" w:sz="0" w:space="0" w:color="auto"/>
        <w:left w:val="none" w:sz="0" w:space="0" w:color="auto"/>
        <w:bottom w:val="none" w:sz="0" w:space="0" w:color="auto"/>
        <w:right w:val="none" w:sz="0" w:space="0" w:color="auto"/>
      </w:divBdr>
    </w:div>
    <w:div w:id="575162940">
      <w:bodyDiv w:val="1"/>
      <w:marLeft w:val="0"/>
      <w:marRight w:val="0"/>
      <w:marTop w:val="0"/>
      <w:marBottom w:val="0"/>
      <w:divBdr>
        <w:top w:val="none" w:sz="0" w:space="0" w:color="auto"/>
        <w:left w:val="none" w:sz="0" w:space="0" w:color="auto"/>
        <w:bottom w:val="none" w:sz="0" w:space="0" w:color="auto"/>
        <w:right w:val="none" w:sz="0" w:space="0" w:color="auto"/>
      </w:divBdr>
    </w:div>
    <w:div w:id="627324971">
      <w:bodyDiv w:val="1"/>
      <w:marLeft w:val="0"/>
      <w:marRight w:val="0"/>
      <w:marTop w:val="0"/>
      <w:marBottom w:val="0"/>
      <w:divBdr>
        <w:top w:val="none" w:sz="0" w:space="0" w:color="auto"/>
        <w:left w:val="none" w:sz="0" w:space="0" w:color="auto"/>
        <w:bottom w:val="none" w:sz="0" w:space="0" w:color="auto"/>
        <w:right w:val="none" w:sz="0" w:space="0" w:color="auto"/>
      </w:divBdr>
    </w:div>
    <w:div w:id="639844099">
      <w:bodyDiv w:val="1"/>
      <w:marLeft w:val="0"/>
      <w:marRight w:val="0"/>
      <w:marTop w:val="0"/>
      <w:marBottom w:val="0"/>
      <w:divBdr>
        <w:top w:val="none" w:sz="0" w:space="0" w:color="auto"/>
        <w:left w:val="none" w:sz="0" w:space="0" w:color="auto"/>
        <w:bottom w:val="none" w:sz="0" w:space="0" w:color="auto"/>
        <w:right w:val="none" w:sz="0" w:space="0" w:color="auto"/>
      </w:divBdr>
    </w:div>
    <w:div w:id="898595395">
      <w:bodyDiv w:val="1"/>
      <w:marLeft w:val="0"/>
      <w:marRight w:val="0"/>
      <w:marTop w:val="0"/>
      <w:marBottom w:val="0"/>
      <w:divBdr>
        <w:top w:val="none" w:sz="0" w:space="0" w:color="auto"/>
        <w:left w:val="none" w:sz="0" w:space="0" w:color="auto"/>
        <w:bottom w:val="none" w:sz="0" w:space="0" w:color="auto"/>
        <w:right w:val="none" w:sz="0" w:space="0" w:color="auto"/>
      </w:divBdr>
    </w:div>
    <w:div w:id="1217005632">
      <w:bodyDiv w:val="1"/>
      <w:marLeft w:val="0"/>
      <w:marRight w:val="0"/>
      <w:marTop w:val="0"/>
      <w:marBottom w:val="0"/>
      <w:divBdr>
        <w:top w:val="none" w:sz="0" w:space="0" w:color="auto"/>
        <w:left w:val="none" w:sz="0" w:space="0" w:color="auto"/>
        <w:bottom w:val="none" w:sz="0" w:space="0" w:color="auto"/>
        <w:right w:val="none" w:sz="0" w:space="0" w:color="auto"/>
      </w:divBdr>
    </w:div>
    <w:div w:id="1257981766">
      <w:bodyDiv w:val="1"/>
      <w:marLeft w:val="0"/>
      <w:marRight w:val="0"/>
      <w:marTop w:val="0"/>
      <w:marBottom w:val="0"/>
      <w:divBdr>
        <w:top w:val="none" w:sz="0" w:space="0" w:color="auto"/>
        <w:left w:val="none" w:sz="0" w:space="0" w:color="auto"/>
        <w:bottom w:val="none" w:sz="0" w:space="0" w:color="auto"/>
        <w:right w:val="none" w:sz="0" w:space="0" w:color="auto"/>
      </w:divBdr>
    </w:div>
    <w:div w:id="1265186986">
      <w:bodyDiv w:val="1"/>
      <w:marLeft w:val="0"/>
      <w:marRight w:val="0"/>
      <w:marTop w:val="0"/>
      <w:marBottom w:val="0"/>
      <w:divBdr>
        <w:top w:val="none" w:sz="0" w:space="0" w:color="auto"/>
        <w:left w:val="none" w:sz="0" w:space="0" w:color="auto"/>
        <w:bottom w:val="none" w:sz="0" w:space="0" w:color="auto"/>
        <w:right w:val="none" w:sz="0" w:space="0" w:color="auto"/>
      </w:divBdr>
    </w:div>
    <w:div w:id="1618290779">
      <w:bodyDiv w:val="1"/>
      <w:marLeft w:val="0"/>
      <w:marRight w:val="0"/>
      <w:marTop w:val="0"/>
      <w:marBottom w:val="0"/>
      <w:divBdr>
        <w:top w:val="none" w:sz="0" w:space="0" w:color="auto"/>
        <w:left w:val="none" w:sz="0" w:space="0" w:color="auto"/>
        <w:bottom w:val="none" w:sz="0" w:space="0" w:color="auto"/>
        <w:right w:val="none" w:sz="0" w:space="0" w:color="auto"/>
      </w:divBdr>
    </w:div>
    <w:div w:id="1623340616">
      <w:bodyDiv w:val="1"/>
      <w:marLeft w:val="0"/>
      <w:marRight w:val="0"/>
      <w:marTop w:val="0"/>
      <w:marBottom w:val="0"/>
      <w:divBdr>
        <w:top w:val="none" w:sz="0" w:space="0" w:color="auto"/>
        <w:left w:val="none" w:sz="0" w:space="0" w:color="auto"/>
        <w:bottom w:val="none" w:sz="0" w:space="0" w:color="auto"/>
        <w:right w:val="none" w:sz="0" w:space="0" w:color="auto"/>
      </w:divBdr>
    </w:div>
    <w:div w:id="1726952821">
      <w:bodyDiv w:val="1"/>
      <w:marLeft w:val="0"/>
      <w:marRight w:val="0"/>
      <w:marTop w:val="0"/>
      <w:marBottom w:val="0"/>
      <w:divBdr>
        <w:top w:val="none" w:sz="0" w:space="0" w:color="auto"/>
        <w:left w:val="none" w:sz="0" w:space="0" w:color="auto"/>
        <w:bottom w:val="none" w:sz="0" w:space="0" w:color="auto"/>
        <w:right w:val="none" w:sz="0" w:space="0" w:color="auto"/>
      </w:divBdr>
    </w:div>
    <w:div w:id="1770660602">
      <w:bodyDiv w:val="1"/>
      <w:marLeft w:val="0"/>
      <w:marRight w:val="0"/>
      <w:marTop w:val="0"/>
      <w:marBottom w:val="0"/>
      <w:divBdr>
        <w:top w:val="none" w:sz="0" w:space="0" w:color="auto"/>
        <w:left w:val="none" w:sz="0" w:space="0" w:color="auto"/>
        <w:bottom w:val="none" w:sz="0" w:space="0" w:color="auto"/>
        <w:right w:val="none" w:sz="0" w:space="0" w:color="auto"/>
      </w:divBdr>
    </w:div>
    <w:div w:id="1898005546">
      <w:bodyDiv w:val="1"/>
      <w:marLeft w:val="0"/>
      <w:marRight w:val="0"/>
      <w:marTop w:val="0"/>
      <w:marBottom w:val="0"/>
      <w:divBdr>
        <w:top w:val="none" w:sz="0" w:space="0" w:color="auto"/>
        <w:left w:val="none" w:sz="0" w:space="0" w:color="auto"/>
        <w:bottom w:val="none" w:sz="0" w:space="0" w:color="auto"/>
        <w:right w:val="none" w:sz="0" w:space="0" w:color="auto"/>
      </w:divBdr>
    </w:div>
    <w:div w:id="20930427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TotalTime>
  <Pages>34</Pages>
  <Words>6397</Words>
  <Characters>36463</Characters>
  <Application>Microsoft Macintosh Word</Application>
  <DocSecurity>0</DocSecurity>
  <Lines>303</Lines>
  <Paragraphs>85</Paragraphs>
  <ScaleCrop>false</ScaleCrop>
  <Company/>
  <LinksUpToDate>false</LinksUpToDate>
  <CharactersWithSpaces>42775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 Onn Chan.</dc:creator>
  <cp:lastModifiedBy>Kin Onn Chan.</cp:lastModifiedBy>
  <cp:revision>83</cp:revision>
  <cp:lastPrinted>2013-06-11T18:26:00Z</cp:lastPrinted>
  <dcterms:created xsi:type="dcterms:W3CDTF">2013-06-11T19:17:00Z</dcterms:created>
  <dcterms:modified xsi:type="dcterms:W3CDTF">2013-10-18T19:56:00Z</dcterms:modified>
</cp:coreProperties>
</file>